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D7506" w:rsidRPr="00322A22" w:rsidRDefault="00322A22">
      <w:pPr>
        <w:ind w:firstLineChars="400" w:firstLine="1285"/>
        <w:jc w:val="center"/>
        <w:rPr>
          <w:rFonts w:hAnsi="宋体"/>
          <w:b/>
          <w:bCs/>
          <w:sz w:val="32"/>
          <w:szCs w:val="32"/>
        </w:rPr>
      </w:pPr>
      <w:bookmarkStart w:id="0" w:name="_Hlk501020832"/>
      <w:bookmarkEnd w:id="0"/>
      <w:r>
        <w:rPr>
          <w:rFonts w:ascii="黑体" w:eastAsia="黑体" w:hAnsi="黑体" w:hint="eastAsia"/>
          <w:b/>
          <w:sz w:val="32"/>
          <w:szCs w:val="32"/>
        </w:rPr>
        <w:t>第三讲：</w:t>
      </w:r>
      <w:r>
        <w:rPr>
          <w:rFonts w:eastAsia="黑体" w:hAnsi="宋体" w:hint="eastAsia"/>
          <w:b/>
          <w:bCs/>
          <w:sz w:val="32"/>
          <w:szCs w:val="32"/>
        </w:rPr>
        <w:t>一次函数解析式及一次函数的应用</w:t>
      </w:r>
    </w:p>
    <w:p w:rsidR="006D7506" w:rsidRPr="00322A22" w:rsidRDefault="006D7506">
      <w:pPr>
        <w:ind w:firstLineChars="400" w:firstLine="1285"/>
        <w:rPr>
          <w:rFonts w:hAnsi="宋体"/>
          <w:b/>
          <w:bCs/>
          <w:sz w:val="32"/>
          <w:szCs w:val="32"/>
        </w:rPr>
      </w:pPr>
    </w:p>
    <w:p w:rsidR="006D7506" w:rsidRDefault="00322A22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一、课程目标</w:t>
      </w:r>
    </w:p>
    <w:p w:rsidR="00802948" w:rsidRDefault="00322A22">
      <w:pPr>
        <w:rPr>
          <w:rFonts w:ascii="宋体" w:hAnsi="宋体"/>
        </w:rPr>
      </w:pPr>
      <w:r w:rsidRPr="0045557A">
        <w:rPr>
          <w:rFonts w:hint="eastAsia"/>
        </w:rPr>
        <w:t>1</w:t>
      </w:r>
      <w:r w:rsidRPr="006B2BD3">
        <w:rPr>
          <w:rFonts w:ascii="宋体" w:hAnsi="宋体" w:hint="eastAsia"/>
        </w:rPr>
        <w:t>.能根据所给信息（图象、表格、实际问题等）利用待定系数法确定一次函数的解析式；</w:t>
      </w:r>
    </w:p>
    <w:p w:rsidR="006D7506" w:rsidRPr="006B2BD3" w:rsidRDefault="00802948">
      <w:pPr>
        <w:rPr>
          <w:kern w:val="0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．</w:t>
      </w:r>
      <w:r w:rsidR="00322A22" w:rsidRPr="006B2BD3">
        <w:rPr>
          <w:rFonts w:ascii="宋体" w:hAnsi="宋体" w:hint="eastAsia"/>
        </w:rPr>
        <w:t>并利用所学</w:t>
      </w:r>
      <w:r>
        <w:rPr>
          <w:rFonts w:ascii="宋体" w:hAnsi="宋体" w:hint="eastAsia"/>
        </w:rPr>
        <w:t>一次函数相关</w:t>
      </w:r>
      <w:r w:rsidR="00322A22" w:rsidRPr="006B2BD3">
        <w:rPr>
          <w:rFonts w:ascii="宋体" w:hAnsi="宋体" w:hint="eastAsia"/>
        </w:rPr>
        <w:t>知识解决简单的实际问题．</w:t>
      </w:r>
    </w:p>
    <w:p w:rsidR="006D7506" w:rsidRPr="00802948" w:rsidRDefault="006D7506">
      <w:pPr>
        <w:rPr>
          <w:rFonts w:ascii="黑体" w:eastAsia="黑体" w:hAnsi="黑体"/>
          <w:sz w:val="22"/>
          <w:szCs w:val="24"/>
        </w:rPr>
      </w:pPr>
    </w:p>
    <w:p w:rsidR="006D7506" w:rsidRDefault="00322A22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二、课程内容</w:t>
      </w:r>
    </w:p>
    <w:p w:rsidR="006D7506" w:rsidRDefault="006D7506">
      <w:pPr>
        <w:tabs>
          <w:tab w:val="left" w:pos="6290"/>
        </w:tabs>
        <w:rPr>
          <w:rFonts w:ascii="宋体" w:hAnsi="宋体"/>
          <w:b/>
          <w:sz w:val="24"/>
          <w:szCs w:val="24"/>
        </w:rPr>
      </w:pPr>
    </w:p>
    <w:p w:rsidR="006D7506" w:rsidRDefault="00322A22">
      <w:pPr>
        <w:tabs>
          <w:tab w:val="left" w:pos="6290"/>
        </w:tabs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知识点一 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用待定系数法确定一次函数解析式</w:t>
      </w:r>
      <w:r>
        <w:rPr>
          <w:rFonts w:ascii="宋体" w:hAnsi="宋体"/>
          <w:b/>
          <w:sz w:val="24"/>
          <w:szCs w:val="24"/>
        </w:rPr>
        <w:tab/>
      </w:r>
    </w:p>
    <w:p w:rsidR="006D7506" w:rsidRPr="00322A22" w:rsidRDefault="00322A22">
      <w:pPr>
        <w:spacing w:line="360" w:lineRule="auto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（</w:t>
      </w:r>
      <w:r w:rsidRPr="0045557A">
        <w:t>1</w:t>
      </w:r>
      <w:r w:rsidRPr="00322A22">
        <w:rPr>
          <w:rFonts w:ascii="宋体" w:hAnsi="宋体" w:hint="eastAsia"/>
        </w:rPr>
        <w:t>）定义：先设出函数解析式，再根据条件确定解析式中未知的系数，从而具体写出这个式子的方法，叫做待定系数法．</w:t>
      </w:r>
    </w:p>
    <w:p w:rsidR="006D7506" w:rsidRPr="00322A22" w:rsidRDefault="00322A22">
      <w:pPr>
        <w:spacing w:line="360" w:lineRule="auto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（</w:t>
      </w:r>
      <w:r w:rsidRPr="0045557A">
        <w:t>2</w:t>
      </w:r>
      <w:r w:rsidRPr="00322A22">
        <w:rPr>
          <w:rFonts w:ascii="宋体" w:hAnsi="宋体" w:hint="eastAsia"/>
        </w:rPr>
        <w:t>）用待定系数法求函数解析式的一般步骤：</w:t>
      </w:r>
    </w:p>
    <w:p w:rsidR="006D7506" w:rsidRPr="00322A22" w:rsidRDefault="00322A22">
      <w:pPr>
        <w:spacing w:line="360" w:lineRule="auto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①根据已知条件写出含有待定系数的解析式；</w:t>
      </w:r>
    </w:p>
    <w:p w:rsidR="006D7506" w:rsidRPr="00322A22" w:rsidRDefault="00322A22" w:rsidP="006B2BD3">
      <w:pPr>
        <w:spacing w:line="360" w:lineRule="auto"/>
        <w:rPr>
          <w:rFonts w:ascii="宋体" w:hAnsi="宋体"/>
        </w:rPr>
      </w:pPr>
      <w:r w:rsidRPr="00322A22">
        <w:rPr>
          <w:rFonts w:ascii="宋体" w:hAnsi="宋体" w:hint="eastAsia"/>
        </w:rPr>
        <w:t>②将</w:t>
      </w:r>
      <w:r w:rsidRPr="00322A22">
        <w:rPr>
          <w:rFonts w:ascii="宋体" w:hAnsi="宋体"/>
          <w:position w:val="-10"/>
        </w:rPr>
        <w:object w:dxaOrig="495" w:dyaOrig="240" w14:anchorId="728C1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45pt;height:12.9pt" o:ole="">
            <v:imagedata r:id="rId8" o:title=""/>
          </v:shape>
          <o:OLEObject Type="Embed" ProgID="Equation.DSMT4" ShapeID="_x0000_i1025" DrawAspect="Content" ObjectID="_1576762502" r:id="rId9"/>
        </w:object>
      </w:r>
      <w:r w:rsidRPr="00322A22">
        <w:rPr>
          <w:rFonts w:ascii="宋体" w:hAnsi="宋体" w:hint="eastAsia"/>
        </w:rPr>
        <w:t>的几对值，或图象上的几个点的坐标代入上述解析式中，得到以待定系数为未知数的方程或方程组；</w:t>
      </w:r>
    </w:p>
    <w:p w:rsidR="006D7506" w:rsidRPr="00322A22" w:rsidRDefault="00322A22">
      <w:pPr>
        <w:spacing w:line="360" w:lineRule="auto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③解方程（组），得到待定系数的值；</w:t>
      </w:r>
    </w:p>
    <w:p w:rsidR="006D7506" w:rsidRPr="00322A22" w:rsidRDefault="00322A22">
      <w:pPr>
        <w:spacing w:line="360" w:lineRule="auto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④将求出的待定系数代回所求的函数解析式中，得到所求的函数解析式．</w:t>
      </w:r>
    </w:p>
    <w:p w:rsidR="006D7506" w:rsidRPr="00322A22" w:rsidRDefault="006D7506">
      <w:pPr>
        <w:textAlignment w:val="center"/>
        <w:rPr>
          <w:rFonts w:asciiTheme="minorEastAsia" w:hAnsiTheme="minorEastAsia" w:cstheme="minorEastAsia"/>
          <w:color w:val="000000"/>
        </w:rPr>
      </w:pPr>
    </w:p>
    <w:p w:rsidR="006D7506" w:rsidRDefault="006D7506">
      <w:pPr>
        <w:rPr>
          <w:rFonts w:ascii="宋体" w:hAnsi="宋体"/>
          <w:sz w:val="24"/>
          <w:szCs w:val="24"/>
        </w:rPr>
      </w:pPr>
    </w:p>
    <w:p w:rsidR="006D7506" w:rsidRDefault="00322A22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题型一 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用点的坐标值求一次函数解析式</w:t>
      </w:r>
    </w:p>
    <w:p w:rsidR="006D7506" w:rsidRPr="00322A22" w:rsidRDefault="00322A22">
      <w:r w:rsidRPr="00C035AC">
        <w:rPr>
          <w:rFonts w:hint="eastAsia"/>
          <w:b/>
          <w:bCs/>
        </w:rPr>
        <w:t>例</w:t>
      </w:r>
      <w:r w:rsidRPr="0045557A">
        <w:rPr>
          <w:b/>
          <w:bCs/>
        </w:rPr>
        <w:t>1</w:t>
      </w:r>
      <w:r w:rsidR="00C035AC" w:rsidRPr="00C035AC">
        <w:rPr>
          <w:b/>
          <w:bCs/>
        </w:rPr>
        <w:t>-</w:t>
      </w:r>
      <w:r w:rsidR="00C035AC" w:rsidRPr="0045557A">
        <w:rPr>
          <w:b/>
          <w:bCs/>
        </w:rPr>
        <w:t>1</w:t>
      </w:r>
      <w:r w:rsidRPr="00322A22">
        <w:rPr>
          <w:b/>
          <w:bCs/>
          <w:color w:val="2F5496" w:themeColor="accent1" w:themeShade="BF"/>
        </w:rPr>
        <w:t xml:space="preserve"> </w:t>
      </w:r>
      <w:r w:rsidRPr="00322A22">
        <w:rPr>
          <w:rFonts w:asciiTheme="minorEastAsia" w:hAnsiTheme="minorEastAsia" w:hint="eastAsia"/>
          <w:color w:val="000000"/>
        </w:rPr>
        <w:t>某一次函数的图象与</w:t>
      </w:r>
      <w:r w:rsidRPr="0045557A">
        <w:rPr>
          <w:rFonts w:hint="eastAsia"/>
          <w:i/>
          <w:color w:val="000000"/>
        </w:rPr>
        <w:t>y</w:t>
      </w:r>
      <w:r w:rsidRPr="00322A22">
        <w:rPr>
          <w:rFonts w:asciiTheme="minorEastAsia" w:hAnsiTheme="minorEastAsia" w:hint="eastAsia"/>
          <w:color w:val="000000"/>
        </w:rPr>
        <w:t>轴交点于点</w:t>
      </w:r>
      <w:r w:rsidRPr="00322A22">
        <w:rPr>
          <w:rFonts w:asciiTheme="minorEastAsia" w:hAnsiTheme="minorEastAsia" w:hint="eastAsia"/>
          <w:color w:val="000000"/>
          <w:position w:val="-12"/>
        </w:rPr>
        <w:object w:dxaOrig="675" w:dyaOrig="330" w14:anchorId="22C0C3C3">
          <v:shape id="_x0000_i1026" type="#_x0000_t75" alt="\[A\left( 0,4 \right)\]" style="width:33.95pt;height:16.3pt" o:ole="">
            <v:imagedata r:id="rId10" o:title=""/>
          </v:shape>
          <o:OLEObject Type="Embed" ProgID="Equation.DSMT4" ShapeID="_x0000_i1026" DrawAspect="Content" ObjectID="_1576762503" r:id="rId11"/>
        </w:object>
      </w:r>
      <w:r w:rsidRPr="00322A22">
        <w:rPr>
          <w:rFonts w:asciiTheme="minorEastAsia" w:hAnsiTheme="minorEastAsia" w:hint="eastAsia"/>
          <w:color w:val="000000"/>
        </w:rPr>
        <w:t>，且过点</w:t>
      </w:r>
      <w:r w:rsidRPr="00322A22">
        <w:rPr>
          <w:rFonts w:asciiTheme="minorEastAsia" w:hAnsiTheme="minorEastAsia" w:hint="eastAsia"/>
          <w:color w:val="000000"/>
          <w:position w:val="-12"/>
        </w:rPr>
        <w:object w:dxaOrig="810" w:dyaOrig="330" w14:anchorId="4EDBE50E">
          <v:shape id="_x0000_i1027" type="#_x0000_t75" alt="\[B\left( -2,2 \right)\]" style="width:40.75pt;height:16.3pt" o:ole="">
            <v:imagedata r:id="rId12" o:title=""/>
          </v:shape>
          <o:OLEObject Type="Embed" ProgID="Equation.DSMT4" ShapeID="_x0000_i1027" DrawAspect="Content" ObjectID="_1576762504" r:id="rId13"/>
        </w:object>
      </w:r>
      <w:r w:rsidRPr="00322A22">
        <w:rPr>
          <w:rFonts w:asciiTheme="minorEastAsia" w:hAnsiTheme="minorEastAsia" w:hint="eastAsia"/>
          <w:color w:val="000000"/>
        </w:rPr>
        <w:t>，求此一次函数的解析式</w:t>
      </w:r>
    </w:p>
    <w:p w:rsidR="00C66314" w:rsidRDefault="00C66314"/>
    <w:p w:rsidR="006D7506" w:rsidRPr="00322A22" w:rsidRDefault="006B2BD3">
      <w:r w:rsidRPr="006B2BD3">
        <w:rPr>
          <w:rFonts w:hint="eastAsia"/>
        </w:rPr>
        <w:t>【解】</w:t>
      </w:r>
      <w:r w:rsidR="00322A22">
        <w:rPr>
          <w:rFonts w:hint="eastAsia"/>
        </w:rPr>
        <w:t>该题考查的是求一次函数解析式．</w:t>
      </w:r>
    </w:p>
    <w:p w:rsidR="006D7506" w:rsidRDefault="00322A22">
      <w:pPr>
        <w:ind w:left="840" w:hangingChars="400" w:hanging="840"/>
      </w:pPr>
      <w:r>
        <w:rPr>
          <w:rFonts w:hint="eastAsia"/>
        </w:rPr>
        <w:t>设一次函数解析式为</w:t>
      </w:r>
      <w:r>
        <w:rPr>
          <w:position w:val="-12"/>
        </w:rPr>
        <w:object w:dxaOrig="1515" w:dyaOrig="345" w14:anchorId="6070D43E">
          <v:shape id="_x0000_i1028" type="#_x0000_t75" alt="\[y=kx+b\left( k\ne 0 \right)\]" style="width:76.75pt;height:17pt" o:ole="">
            <v:imagedata r:id="rId14" o:title=""/>
          </v:shape>
          <o:OLEObject Type="Embed" ProgID="Equation.DSMT4" ShapeID="_x0000_i1028" DrawAspect="Content" ObjectID="_1576762505" r:id="rId15"/>
        </w:object>
      </w:r>
      <w:r>
        <w:rPr>
          <w:rFonts w:hint="eastAsia"/>
        </w:rPr>
        <w:t>，</w:t>
      </w:r>
    </w:p>
    <w:p w:rsidR="006D7506" w:rsidRDefault="00322A22">
      <w:pPr>
        <w:ind w:left="840" w:hangingChars="400" w:hanging="840"/>
        <w:rPr>
          <w:color w:val="000000"/>
        </w:rPr>
      </w:pPr>
      <w:r>
        <w:rPr>
          <w:rFonts w:hint="eastAsia"/>
        </w:rPr>
        <w:t>将</w:t>
      </w:r>
      <w:r>
        <w:rPr>
          <w:color w:val="000000"/>
          <w:position w:val="-12"/>
        </w:rPr>
        <w:object w:dxaOrig="675" w:dyaOrig="330" w14:anchorId="34ED7468">
          <v:shape id="_x0000_i1029" type="#_x0000_t75" alt="\[A\left( 0,4 \right)\]" style="width:33.95pt;height:16.3pt" o:ole="">
            <v:imagedata r:id="rId10" o:title=""/>
          </v:shape>
          <o:OLEObject Type="Embed" ProgID="Equation.DSMT4" ShapeID="_x0000_i1029" DrawAspect="Content" ObjectID="_1576762506" r:id="rId16"/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2"/>
        </w:rPr>
        <w:object w:dxaOrig="810" w:dyaOrig="330" w14:anchorId="5FFDD7B1">
          <v:shape id="_x0000_i1030" type="#_x0000_t75" alt="\[B\left( -2,2 \right)\]" style="width:40.75pt;height:16.3pt" o:ole="">
            <v:imagedata r:id="rId12" o:title=""/>
          </v:shape>
          <o:OLEObject Type="Embed" ProgID="Equation.DSMT4" ShapeID="_x0000_i1030" DrawAspect="Content" ObjectID="_1576762507" r:id="rId17"/>
        </w:object>
      </w:r>
      <w:r>
        <w:rPr>
          <w:rFonts w:hint="eastAsia"/>
          <w:color w:val="000000"/>
        </w:rPr>
        <w:t>分别代入，</w:t>
      </w:r>
    </w:p>
    <w:p w:rsidR="006D7506" w:rsidRDefault="00322A22">
      <w:pPr>
        <w:ind w:left="840" w:hangingChars="400" w:hanging="840"/>
        <w:rPr>
          <w:color w:val="000000"/>
        </w:rPr>
      </w:pPr>
      <w:r>
        <w:rPr>
          <w:color w:val="000000"/>
          <w:position w:val="-28"/>
        </w:rPr>
        <w:object w:dxaOrig="1140" w:dyaOrig="660" w14:anchorId="6585F10C">
          <v:shape id="_x0000_i1031" type="#_x0000_t75" alt="\[\left\{ \begin{align}&#10;  &amp; 4=b \\ &#10; &amp; 2=-2k+b \\ &#10;\end{align} \right.\]" style="width:57.05pt;height:33.3pt" o:ole="">
            <v:imagedata r:id="rId18" o:title=""/>
          </v:shape>
          <o:OLEObject Type="Embed" ProgID="Equation.DSMT4" ShapeID="_x0000_i1031" DrawAspect="Content" ObjectID="_1576762508" r:id="rId19"/>
        </w:object>
      </w:r>
      <w:r>
        <w:rPr>
          <w:rFonts w:hint="eastAsia"/>
          <w:color w:val="000000"/>
        </w:rPr>
        <w:t>，</w:t>
      </w:r>
    </w:p>
    <w:p w:rsidR="006D7506" w:rsidRDefault="00322A22">
      <w:pPr>
        <w:ind w:left="840" w:hangingChars="400" w:hanging="840"/>
        <w:rPr>
          <w:color w:val="000000"/>
        </w:rPr>
      </w:pPr>
      <w:r>
        <w:rPr>
          <w:rFonts w:cs="宋体" w:hint="eastAsia"/>
          <w:color w:val="000000"/>
        </w:rPr>
        <w:t>∴</w:t>
      </w:r>
      <w:r>
        <w:rPr>
          <w:rFonts w:hint="eastAsia"/>
          <w:color w:val="000000"/>
        </w:rPr>
        <w:t>解得</w:t>
      </w:r>
      <w:r>
        <w:rPr>
          <w:color w:val="000000"/>
          <w:position w:val="-28"/>
        </w:rPr>
        <w:object w:dxaOrig="600" w:dyaOrig="660" w14:anchorId="055B971F">
          <v:shape id="_x0000_i1032" type="#_x0000_t75" alt="\[\left\{ \begin{align}&#10;  &amp; k=1 \\ &#10; &amp; b=4 \\ &#10;\end{align} \right.\]" style="width:29.9pt;height:33.3pt" o:ole="">
            <v:imagedata r:id="rId20" o:title=""/>
          </v:shape>
          <o:OLEObject Type="Embed" ProgID="Equation.DSMT4" ShapeID="_x0000_i1032" DrawAspect="Content" ObjectID="_1576762509" r:id="rId21"/>
        </w:object>
      </w:r>
      <w:r>
        <w:rPr>
          <w:rFonts w:hint="eastAsia"/>
          <w:color w:val="000000"/>
        </w:rPr>
        <w:t>，</w:t>
      </w:r>
    </w:p>
    <w:p w:rsidR="006D7506" w:rsidRDefault="00322A22">
      <w:pPr>
        <w:rPr>
          <w:color w:val="000000"/>
        </w:rPr>
      </w:pPr>
      <w:r>
        <w:rPr>
          <w:rFonts w:cs="宋体" w:hint="eastAsia"/>
          <w:color w:val="000000"/>
        </w:rPr>
        <w:t>∴</w:t>
      </w:r>
      <w:r>
        <w:rPr>
          <w:rFonts w:hint="eastAsia"/>
          <w:color w:val="000000"/>
        </w:rPr>
        <w:t>一次函数解析式为</w:t>
      </w:r>
      <w:r>
        <w:rPr>
          <w:color w:val="000000"/>
          <w:position w:val="-10"/>
        </w:rPr>
        <w:object w:dxaOrig="825" w:dyaOrig="300" w14:anchorId="6567D5CE">
          <v:shape id="_x0000_i1033" type="#_x0000_t75" alt="\[y=x+4\]" style="width:41.45pt;height:14.95pt" o:ole="">
            <v:imagedata r:id="rId22" o:title=""/>
          </v:shape>
          <o:OLEObject Type="Embed" ProgID="Equation.DSMT4" ShapeID="_x0000_i1033" DrawAspect="Content" ObjectID="_1576762510" r:id="rId23"/>
        </w:object>
      </w:r>
    </w:p>
    <w:p w:rsidR="006D7506" w:rsidRPr="00322A22" w:rsidRDefault="006D7506"/>
    <w:p w:rsidR="006D7506" w:rsidRPr="00322A22" w:rsidRDefault="003213B2">
      <w:pPr>
        <w:spacing w:line="360" w:lineRule="auto"/>
        <w:textAlignment w:val="center"/>
      </w:pPr>
      <w:r w:rsidRPr="003213B2">
        <w:rPr>
          <w:rFonts w:hint="eastAsia"/>
          <w:b/>
          <w:bCs/>
          <w:color w:val="000000" w:themeColor="text1"/>
        </w:rPr>
        <w:t>配套练习</w:t>
      </w:r>
      <w:r w:rsidR="00B14101" w:rsidRPr="0045557A">
        <w:rPr>
          <w:rFonts w:hint="eastAsia"/>
          <w:b/>
          <w:bCs/>
          <w:color w:val="000000" w:themeColor="text1"/>
        </w:rPr>
        <w:t>1</w:t>
      </w:r>
      <w:r w:rsidR="00B14101">
        <w:rPr>
          <w:rFonts w:hint="eastAsia"/>
          <w:b/>
          <w:bCs/>
          <w:color w:val="000000" w:themeColor="text1"/>
        </w:rPr>
        <w:t>-</w:t>
      </w:r>
      <w:r w:rsidR="00152FF4">
        <w:rPr>
          <w:rFonts w:hint="eastAsia"/>
          <w:b/>
          <w:bCs/>
          <w:color w:val="2F5496" w:themeColor="accent1" w:themeShade="BF"/>
        </w:rPr>
        <w:t>1</w:t>
      </w:r>
      <w:r w:rsidR="00322A22" w:rsidRPr="00322A22">
        <w:rPr>
          <w:b/>
          <w:bCs/>
          <w:color w:val="2F5496" w:themeColor="accent1" w:themeShade="BF"/>
        </w:rPr>
        <w:t xml:space="preserve"> </w:t>
      </w:r>
      <w:r w:rsidR="00322A22" w:rsidRPr="00322A22">
        <w:t>已知</w:t>
      </w:r>
      <w:r w:rsidR="00322A22" w:rsidRPr="00322A22">
        <w:object w:dxaOrig="1065" w:dyaOrig="315" w14:anchorId="5E3E98C8">
          <v:shape id="_x0000_i1034" type="#_x0000_t75" style="width:53pt;height:15.6pt" o:ole="">
            <v:imagedata r:id="rId24" o:title=""/>
          </v:shape>
          <o:OLEObject Type="Embed" ProgID="Equation.DSMT4" ShapeID="_x0000_i1034" DrawAspect="Content" ObjectID="_1576762511" r:id="rId25"/>
        </w:object>
      </w:r>
      <w:r w:rsidR="00322A22" w:rsidRPr="00322A22">
        <w:t xml:space="preserve"> </w:t>
      </w:r>
      <w:r w:rsidR="00322A22" w:rsidRPr="00322A22">
        <w:t>中</w:t>
      </w:r>
      <w:r w:rsidR="000067F7" w:rsidRPr="000067F7">
        <w:rPr>
          <w:color w:val="000000" w:themeColor="text1"/>
        </w:rPr>
        <w:t>，</w:t>
      </w:r>
      <w:r w:rsidR="00322A22" w:rsidRPr="00322A22">
        <w:t>其中</w:t>
      </w:r>
      <w:r w:rsidR="00322A22" w:rsidRPr="00322A22">
        <w:object w:dxaOrig="240" w:dyaOrig="315" w14:anchorId="6E607939">
          <v:shape id="_x0000_i1035" type="#_x0000_t75" style="width:12.9pt;height:15.6pt" o:ole="">
            <v:imagedata r:id="rId26" o:title=""/>
          </v:shape>
          <o:OLEObject Type="Embed" ProgID="Equation.DSMT4" ShapeID="_x0000_i1035" DrawAspect="Content" ObjectID="_1576762512" r:id="rId27"/>
        </w:object>
      </w:r>
      <w:r w:rsidR="00322A22" w:rsidRPr="00322A22">
        <w:t>与</w:t>
      </w:r>
      <w:r w:rsidR="00322A22" w:rsidRPr="00322A22">
        <w:object w:dxaOrig="180" w:dyaOrig="195" w14:anchorId="3F1241E9">
          <v:shape id="_x0000_i1036" type="#_x0000_t75" style="width:8.85pt;height:9.5pt" o:ole="">
            <v:imagedata r:id="rId28" o:title=""/>
          </v:shape>
          <o:OLEObject Type="Embed" ProgID="Equation.DSMT4" ShapeID="_x0000_i1036" DrawAspect="Content" ObjectID="_1576762513" r:id="rId29"/>
        </w:object>
      </w:r>
      <w:r w:rsidR="00322A22" w:rsidRPr="00322A22">
        <w:t>成正比例</w:t>
      </w:r>
      <w:r w:rsidR="000067F7" w:rsidRPr="000067F7">
        <w:rPr>
          <w:color w:val="000000" w:themeColor="text1"/>
        </w:rPr>
        <w:t>，</w:t>
      </w:r>
      <w:r w:rsidR="00322A22" w:rsidRPr="00322A22">
        <w:object w:dxaOrig="255" w:dyaOrig="315" w14:anchorId="6778827A">
          <v:shape id="_x0000_i1037" type="#_x0000_t75" style="width:12.9pt;height:15.6pt" o:ole="">
            <v:imagedata r:id="rId30" o:title=""/>
          </v:shape>
          <o:OLEObject Type="Embed" ProgID="Equation.DSMT4" ShapeID="_x0000_i1037" DrawAspect="Content" ObjectID="_1576762514" r:id="rId31"/>
        </w:object>
      </w:r>
      <w:r w:rsidR="00322A22" w:rsidRPr="00322A22">
        <w:t>与</w:t>
      </w:r>
      <w:r w:rsidR="00322A22" w:rsidRPr="00322A22">
        <w:object w:dxaOrig="540" w:dyaOrig="345" w14:anchorId="5DD1EB28">
          <v:shape id="_x0000_i1038" type="#_x0000_t75" style="width:27.15pt;height:17pt" o:ole="">
            <v:imagedata r:id="rId32" o:title=""/>
          </v:shape>
          <o:OLEObject Type="Embed" ProgID="Equation.DSMT4" ShapeID="_x0000_i1038" DrawAspect="Content" ObjectID="_1576762515" r:id="rId33"/>
        </w:object>
      </w:r>
      <w:r w:rsidR="00322A22" w:rsidRPr="00322A22">
        <w:t>成正比例</w:t>
      </w:r>
      <w:r w:rsidR="000067F7" w:rsidRPr="000067F7">
        <w:rPr>
          <w:color w:val="000000" w:themeColor="text1"/>
        </w:rPr>
        <w:t>，</w:t>
      </w:r>
      <w:r w:rsidR="00322A22" w:rsidRPr="00322A22">
        <w:t>且当</w:t>
      </w:r>
      <w:r w:rsidR="00322A22" w:rsidRPr="00322A22">
        <w:object w:dxaOrig="465" w:dyaOrig="255" w14:anchorId="7B4FB90B">
          <v:shape id="_x0000_i1039" type="#_x0000_t75" style="width:23.1pt;height:12.9pt" o:ole="">
            <v:imagedata r:id="rId34" o:title=""/>
          </v:shape>
          <o:OLEObject Type="Embed" ProgID="Equation.DSMT4" ShapeID="_x0000_i1039" DrawAspect="Content" ObjectID="_1576762516" r:id="rId35"/>
        </w:object>
      </w:r>
      <w:r w:rsidR="00322A22" w:rsidRPr="00322A22">
        <w:t>时</w:t>
      </w:r>
      <w:r w:rsidR="000067F7" w:rsidRPr="000067F7">
        <w:rPr>
          <w:color w:val="000000" w:themeColor="text1"/>
        </w:rPr>
        <w:t>，</w:t>
      </w:r>
      <w:r w:rsidR="00322A22" w:rsidRPr="00322A22">
        <w:object w:dxaOrig="495" w:dyaOrig="300" w14:anchorId="074C5FC5">
          <v:shape id="_x0000_i1040" type="#_x0000_t75" style="width:24.45pt;height:14.95pt" o:ole="">
            <v:imagedata r:id="rId36" o:title=""/>
          </v:shape>
          <o:OLEObject Type="Embed" ProgID="Equation.DSMT4" ShapeID="_x0000_i1040" DrawAspect="Content" ObjectID="_1576762517" r:id="rId37"/>
        </w:object>
      </w:r>
      <w:r w:rsidR="000067F7" w:rsidRPr="000067F7">
        <w:rPr>
          <w:color w:val="000000" w:themeColor="text1"/>
        </w:rPr>
        <w:t>；</w:t>
      </w:r>
      <w:r w:rsidR="00322A22" w:rsidRPr="00322A22">
        <w:t>当</w:t>
      </w:r>
      <w:r w:rsidR="00322A22" w:rsidRPr="00322A22">
        <w:object w:dxaOrig="495" w:dyaOrig="255" w14:anchorId="4D6BFE24">
          <v:shape id="_x0000_i1041" type="#_x0000_t75" style="width:24.45pt;height:12.9pt" o:ole="">
            <v:imagedata r:id="rId38" o:title=""/>
          </v:shape>
          <o:OLEObject Type="Embed" ProgID="Equation.DSMT4" ShapeID="_x0000_i1041" DrawAspect="Content" ObjectID="_1576762518" r:id="rId39"/>
        </w:object>
      </w:r>
      <w:r w:rsidR="00322A22" w:rsidRPr="00322A22">
        <w:t xml:space="preserve"> </w:t>
      </w:r>
      <w:r w:rsidR="00322A22" w:rsidRPr="00322A22">
        <w:t>时</w:t>
      </w:r>
      <w:r w:rsidR="000067F7" w:rsidRPr="000067F7">
        <w:rPr>
          <w:color w:val="000000" w:themeColor="text1"/>
        </w:rPr>
        <w:t>，</w:t>
      </w:r>
      <w:r w:rsidR="00322A22" w:rsidRPr="00322A22">
        <w:object w:dxaOrig="495" w:dyaOrig="300" w14:anchorId="47A8A1B5">
          <v:shape id="_x0000_i1042" type="#_x0000_t75" style="width:24.45pt;height:14.95pt" o:ole="">
            <v:imagedata r:id="rId40" o:title=""/>
          </v:shape>
          <o:OLEObject Type="Embed" ProgID="Equation.DSMT4" ShapeID="_x0000_i1042" DrawAspect="Content" ObjectID="_1576762519" r:id="rId41"/>
        </w:object>
      </w:r>
      <w:r w:rsidR="00322A22" w:rsidRPr="00322A22">
        <w:t xml:space="preserve"> </w:t>
      </w:r>
      <w:r w:rsidR="000067F7" w:rsidRPr="000067F7">
        <w:rPr>
          <w:color w:val="000000" w:themeColor="text1"/>
        </w:rPr>
        <w:t>，</w:t>
      </w:r>
      <w:r w:rsidR="00322A22" w:rsidRPr="00322A22">
        <w:t>求</w:t>
      </w:r>
      <w:r w:rsidR="00322A22" w:rsidRPr="0045557A">
        <w:rPr>
          <w:i/>
        </w:rPr>
        <w:t>y</w:t>
      </w:r>
      <w:r w:rsidR="00322A22" w:rsidRPr="00322A22">
        <w:t>与</w:t>
      </w:r>
      <w:r w:rsidR="00322A22" w:rsidRPr="0045557A">
        <w:rPr>
          <w:i/>
        </w:rPr>
        <w:t>x</w:t>
      </w:r>
      <w:r w:rsidR="00322A22" w:rsidRPr="00322A22">
        <w:t>之间的函数关系式</w:t>
      </w:r>
      <w:r w:rsidR="00322A22" w:rsidRPr="00322A22">
        <w:t>.</w:t>
      </w:r>
    </w:p>
    <w:p w:rsidR="006D7506" w:rsidRPr="001D3394" w:rsidRDefault="001D3394">
      <w:pPr>
        <w:widowControl/>
        <w:spacing w:line="360" w:lineRule="auto"/>
        <w:jc w:val="left"/>
        <w:textAlignment w:val="center"/>
        <w:rPr>
          <w:rFonts w:ascii="Arial" w:hAnsi="Arial" w:cs="Arial"/>
          <w:b/>
          <w:kern w:val="0"/>
          <w:szCs w:val="26"/>
        </w:rPr>
      </w:pPr>
      <w:r w:rsidRPr="001D3394">
        <w:rPr>
          <w:rFonts w:ascii="Arial" w:hAnsi="Arial" w:cs="Arial" w:hint="eastAsia"/>
          <w:kern w:val="0"/>
          <w:szCs w:val="26"/>
        </w:rPr>
        <w:t>【</w:t>
      </w:r>
      <w:r w:rsidR="003213B2">
        <w:rPr>
          <w:rFonts w:ascii="Arial" w:hAnsi="Arial" w:cs="Arial" w:hint="eastAsia"/>
          <w:kern w:val="0"/>
          <w:szCs w:val="26"/>
        </w:rPr>
        <w:t>思路分析</w:t>
      </w:r>
      <w:r w:rsidRPr="001D3394">
        <w:rPr>
          <w:rFonts w:ascii="Arial" w:hAnsi="Arial" w:cs="Arial" w:hint="eastAsia"/>
          <w:kern w:val="0"/>
          <w:szCs w:val="26"/>
        </w:rPr>
        <w:t>】</w:t>
      </w:r>
    </w:p>
    <w:p w:rsidR="006D7506" w:rsidRPr="00322A22" w:rsidRDefault="00322A22">
      <w:pPr>
        <w:widowControl/>
        <w:spacing w:line="360" w:lineRule="auto"/>
        <w:jc w:val="left"/>
        <w:textAlignment w:val="center"/>
      </w:pPr>
      <w:r w:rsidRPr="00322A22">
        <w:object w:dxaOrig="240" w:dyaOrig="315" w14:anchorId="37F70328">
          <v:shape id="_x0000_i1043" type="#_x0000_t75" style="width:12.9pt;height:15.6pt" o:ole="">
            <v:imagedata r:id="rId42" o:title=""/>
          </v:shape>
          <o:OLEObject Type="Embed" ProgID="Equation.DSMT4" ShapeID="_x0000_i1043" DrawAspect="Content" ObjectID="_1576762520" r:id="rId43"/>
        </w:object>
      </w:r>
      <w:r w:rsidRPr="00322A22">
        <w:t xml:space="preserve"> </w:t>
      </w:r>
      <w:r w:rsidRPr="00322A22">
        <w:t>与</w:t>
      </w:r>
      <w:r w:rsidRPr="0045557A">
        <w:rPr>
          <w:i/>
        </w:rPr>
        <w:t>x</w:t>
      </w:r>
      <w:r w:rsidRPr="00322A22">
        <w:t>成正比例</w:t>
      </w:r>
      <w:r w:rsidR="000067F7" w:rsidRPr="000067F7">
        <w:rPr>
          <w:color w:val="000000" w:themeColor="text1"/>
        </w:rPr>
        <w:t>，</w:t>
      </w:r>
      <w:r w:rsidRPr="00322A22">
        <w:t>可设</w:t>
      </w:r>
      <w:r w:rsidRPr="00322A22">
        <w:object w:dxaOrig="720" w:dyaOrig="315" w14:anchorId="0820600D">
          <v:shape id="_x0000_i1044" type="#_x0000_t75" style="width:36pt;height:15.6pt" o:ole="">
            <v:imagedata r:id="rId44" o:title=""/>
          </v:shape>
          <o:OLEObject Type="Embed" ProgID="Equation.DSMT4" ShapeID="_x0000_i1044" DrawAspect="Content" ObjectID="_1576762521" r:id="rId45"/>
        </w:object>
      </w:r>
      <w:r w:rsidR="000067F7" w:rsidRPr="000067F7">
        <w:rPr>
          <w:color w:val="000000" w:themeColor="text1"/>
        </w:rPr>
        <w:t>，</w:t>
      </w:r>
      <w:r w:rsidRPr="00322A22">
        <w:object w:dxaOrig="255" w:dyaOrig="315" w14:anchorId="764E5ECE">
          <v:shape id="_x0000_i1045" type="#_x0000_t75" style="width:12.9pt;height:15.6pt" o:ole="">
            <v:imagedata r:id="rId46" o:title=""/>
          </v:shape>
          <o:OLEObject Type="Embed" ProgID="Equation.DSMT4" ShapeID="_x0000_i1045" DrawAspect="Content" ObjectID="_1576762522" r:id="rId47"/>
        </w:object>
      </w:r>
      <w:r w:rsidRPr="00322A22">
        <w:t>与</w:t>
      </w:r>
      <w:r w:rsidRPr="00322A22">
        <w:object w:dxaOrig="600" w:dyaOrig="345" w14:anchorId="34ADBA5D">
          <v:shape id="_x0000_i1046" type="#_x0000_t75" style="width:29.9pt;height:17pt" o:ole="">
            <v:imagedata r:id="rId48" o:title=""/>
          </v:shape>
          <o:OLEObject Type="Embed" ProgID="Equation.DSMT4" ShapeID="_x0000_i1046" DrawAspect="Content" ObjectID="_1576762523" r:id="rId49"/>
        </w:object>
      </w:r>
      <w:r w:rsidRPr="00322A22">
        <w:t>成正比例</w:t>
      </w:r>
      <w:r w:rsidR="000067F7" w:rsidRPr="000067F7">
        <w:rPr>
          <w:color w:val="000000" w:themeColor="text1"/>
        </w:rPr>
        <w:t>，</w:t>
      </w:r>
      <w:r w:rsidRPr="00322A22">
        <w:t>可把</w:t>
      </w:r>
      <w:r w:rsidRPr="00322A22">
        <w:object w:dxaOrig="600" w:dyaOrig="345" w14:anchorId="47060326">
          <v:shape id="_x0000_i1047" type="#_x0000_t75" style="width:29.9pt;height:17pt" o:ole="">
            <v:imagedata r:id="rId50" o:title=""/>
          </v:shape>
          <o:OLEObject Type="Embed" ProgID="Equation.DSMT4" ShapeID="_x0000_i1047" DrawAspect="Content" ObjectID="_1576762524" r:id="rId51"/>
        </w:object>
      </w:r>
      <w:r w:rsidRPr="00322A22">
        <w:t>看成一个整体</w:t>
      </w:r>
      <w:r w:rsidR="000067F7" w:rsidRPr="000067F7">
        <w:rPr>
          <w:color w:val="000000" w:themeColor="text1"/>
        </w:rPr>
        <w:t>，</w:t>
      </w:r>
      <w:r w:rsidRPr="00322A22">
        <w:t>设</w:t>
      </w:r>
      <w:r w:rsidRPr="00322A22">
        <w:object w:dxaOrig="1245" w:dyaOrig="345" w14:anchorId="122B3669">
          <v:shape id="_x0000_i1048" type="#_x0000_t75" style="width:62.5pt;height:17pt" o:ole="">
            <v:imagedata r:id="rId52" o:title=""/>
          </v:shape>
          <o:OLEObject Type="Embed" ProgID="Equation.DSMT4" ShapeID="_x0000_i1048" DrawAspect="Content" ObjectID="_1576762525" r:id="rId53"/>
        </w:object>
      </w:r>
      <w:r w:rsidR="000067F7" w:rsidRPr="000067F7">
        <w:rPr>
          <w:color w:val="000000" w:themeColor="text1"/>
        </w:rPr>
        <w:t>，</w:t>
      </w:r>
      <w:r w:rsidRPr="00322A22">
        <w:t>利用待定系数法即可求解</w:t>
      </w:r>
      <w:r w:rsidRPr="00322A22">
        <w:t>.</w:t>
      </w:r>
    </w:p>
    <w:p w:rsidR="006D7506" w:rsidRDefault="001D3394">
      <w:pPr>
        <w:widowControl/>
        <w:spacing w:line="360" w:lineRule="auto"/>
        <w:jc w:val="left"/>
        <w:textAlignment w:val="center"/>
        <w:rPr>
          <w:rFonts w:ascii="Arial" w:hAnsi="Arial" w:cs="Arial"/>
          <w:b/>
          <w:kern w:val="0"/>
          <w:sz w:val="26"/>
          <w:szCs w:val="26"/>
        </w:rPr>
      </w:pPr>
      <w:r w:rsidRPr="001D3394">
        <w:rPr>
          <w:rFonts w:ascii="Arial" w:hAnsi="Arial" w:cs="Arial" w:hint="eastAsia"/>
          <w:kern w:val="0"/>
          <w:szCs w:val="26"/>
        </w:rPr>
        <w:t>【解】</w:t>
      </w:r>
    </w:p>
    <w:p w:rsidR="006D7506" w:rsidRPr="00322A22" w:rsidRDefault="00322A22">
      <w:pPr>
        <w:widowControl/>
        <w:spacing w:line="360" w:lineRule="auto"/>
        <w:jc w:val="left"/>
        <w:textAlignment w:val="center"/>
      </w:pPr>
      <w:r w:rsidRPr="00322A22">
        <w:t>设</w:t>
      </w:r>
      <w:r w:rsidRPr="00322A22">
        <w:object w:dxaOrig="720" w:dyaOrig="315" w14:anchorId="159136EA">
          <v:shape id="_x0000_i1049" type="#_x0000_t75" style="width:36pt;height:15.6pt" o:ole="">
            <v:imagedata r:id="rId54" o:title=""/>
          </v:shape>
          <o:OLEObject Type="Embed" ProgID="Equation.DSMT4" ShapeID="_x0000_i1049" DrawAspect="Content" ObjectID="_1576762526" r:id="rId55"/>
        </w:object>
      </w:r>
      <w:r w:rsidR="000067F7" w:rsidRPr="000067F7">
        <w:rPr>
          <w:color w:val="000000" w:themeColor="text1"/>
        </w:rPr>
        <w:t>，</w:t>
      </w:r>
      <w:r w:rsidRPr="00322A22">
        <w:object w:dxaOrig="1245" w:dyaOrig="345" w14:anchorId="03A24E11">
          <v:shape id="_x0000_i1050" type="#_x0000_t75" style="width:62.5pt;height:17pt" o:ole="">
            <v:imagedata r:id="rId56" o:title=""/>
          </v:shape>
          <o:OLEObject Type="Embed" ProgID="Equation.DSMT4" ShapeID="_x0000_i1050" DrawAspect="Content" ObjectID="_1576762527" r:id="rId57"/>
        </w:object>
      </w:r>
      <w:r w:rsidR="000067F7" w:rsidRPr="000067F7">
        <w:rPr>
          <w:color w:val="000000" w:themeColor="text1"/>
        </w:rPr>
        <w:t>，</w:t>
      </w:r>
      <w:r w:rsidRPr="00322A22">
        <w:t>则</w:t>
      </w:r>
      <w:r w:rsidRPr="00322A22">
        <w:object w:dxaOrig="1725" w:dyaOrig="345" w14:anchorId="184C8A2A">
          <v:shape id="_x0000_i1051" type="#_x0000_t75" style="width:86.25pt;height:17pt" o:ole="">
            <v:imagedata r:id="rId58" o:title=""/>
          </v:shape>
          <o:OLEObject Type="Embed" ProgID="Equation.DSMT4" ShapeID="_x0000_i1051" DrawAspect="Content" ObjectID="_1576762528" r:id="rId59"/>
        </w:object>
      </w:r>
      <w:r w:rsidRPr="00322A22">
        <w:t xml:space="preserve"> </w:t>
      </w:r>
      <w:r w:rsidR="000067F7" w:rsidRPr="000067F7">
        <w:rPr>
          <w:color w:val="000000" w:themeColor="text1"/>
        </w:rPr>
        <w:t>，</w:t>
      </w:r>
      <w:r w:rsidRPr="00322A22">
        <w:br/>
      </w:r>
      <w:r w:rsidRPr="00322A22">
        <w:t>根据题意得</w:t>
      </w:r>
      <w:r w:rsidRPr="00322A22">
        <w:object w:dxaOrig="1245" w:dyaOrig="660" w14:anchorId="7A5D016F">
          <v:shape id="_x0000_i1052" type="#_x0000_t75" style="width:62.5pt;height:33.3pt" o:ole="">
            <v:imagedata r:id="rId60" o:title=""/>
          </v:shape>
          <o:OLEObject Type="Embed" ProgID="Equation.DSMT4" ShapeID="_x0000_i1052" DrawAspect="Content" ObjectID="_1576762529" r:id="rId61"/>
        </w:object>
      </w:r>
      <w:r w:rsidRPr="00322A22">
        <w:t xml:space="preserve"> </w:t>
      </w:r>
      <w:r w:rsidR="000067F7" w:rsidRPr="000067F7">
        <w:rPr>
          <w:color w:val="000000" w:themeColor="text1"/>
        </w:rPr>
        <w:t>，</w:t>
      </w:r>
      <w:r w:rsidRPr="00322A22">
        <w:br/>
      </w:r>
      <w:r w:rsidRPr="00322A22">
        <w:t>计算得出</w:t>
      </w:r>
      <w:r w:rsidR="000067F7" w:rsidRPr="000067F7">
        <w:rPr>
          <w:color w:val="000000" w:themeColor="text1"/>
        </w:rPr>
        <w:t>：</w:t>
      </w:r>
      <w:r w:rsidRPr="00322A22">
        <w:object w:dxaOrig="855" w:dyaOrig="900" w14:anchorId="7099A913">
          <v:shape id="_x0000_i1053" type="#_x0000_t75" style="width:42.8pt;height:44.85pt" o:ole="">
            <v:imagedata r:id="rId62" o:title=""/>
          </v:shape>
          <o:OLEObject Type="Embed" ProgID="Equation.DSMT4" ShapeID="_x0000_i1053" DrawAspect="Content" ObjectID="_1576762530" r:id="rId63"/>
        </w:object>
      </w:r>
      <w:r w:rsidRPr="00322A22">
        <w:t xml:space="preserve"> .</w:t>
      </w:r>
      <w:r w:rsidRPr="00322A22">
        <w:br/>
      </w:r>
      <w:r w:rsidRPr="00322A22">
        <w:rPr>
          <w:position w:val="-26"/>
        </w:rPr>
        <w:object w:dxaOrig="2895" w:dyaOrig="615" w14:anchorId="440CAB30">
          <v:shape id="_x0000_i1054" type="#_x0000_t75" alt="" style="width:144.7pt;height:30.55pt" o:ole="">
            <v:imagedata r:id="rId64" o:title=""/>
          </v:shape>
          <o:OLEObject Type="Embed" ProgID="Equation.DSMT4" ShapeID="_x0000_i1054" DrawAspect="Content" ObjectID="_1576762531" r:id="rId65"/>
        </w:object>
      </w:r>
      <w:r w:rsidRPr="00322A22">
        <w:t xml:space="preserve"> .</w:t>
      </w:r>
    </w:p>
    <w:p w:rsidR="006D7506" w:rsidRDefault="006D7506">
      <w:pPr>
        <w:rPr>
          <w:rFonts w:ascii="宋体" w:hAnsi="宋体"/>
          <w:b/>
          <w:sz w:val="24"/>
          <w:szCs w:val="24"/>
        </w:rPr>
      </w:pPr>
    </w:p>
    <w:p w:rsidR="006D7506" w:rsidRDefault="00322A22">
      <w:pPr>
        <w:rPr>
          <w:rFonts w:ascii="Calibri" w:hAnsi="Calibri"/>
        </w:rPr>
      </w:pPr>
      <w:r>
        <w:rPr>
          <w:rFonts w:ascii="宋体" w:hAnsi="宋体" w:hint="eastAsia"/>
          <w:b/>
          <w:sz w:val="24"/>
          <w:szCs w:val="24"/>
        </w:rPr>
        <w:t xml:space="preserve">(易错)题型二 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给定自变量和函数值的取值范围求解一次函数解析式</w:t>
      </w:r>
    </w:p>
    <w:p w:rsidR="006D7506" w:rsidRDefault="006D7506">
      <w:pPr>
        <w:spacing w:line="360" w:lineRule="auto"/>
        <w:textAlignment w:val="center"/>
        <w:rPr>
          <w:rFonts w:ascii="宋体" w:hAnsi="宋体"/>
          <w:b/>
          <w:sz w:val="24"/>
          <w:szCs w:val="24"/>
        </w:rPr>
      </w:pPr>
    </w:p>
    <w:p w:rsidR="006D7506" w:rsidRDefault="00322A22">
      <w:pPr>
        <w:spacing w:line="360" w:lineRule="auto"/>
        <w:textAlignment w:val="center"/>
        <w:rPr>
          <w:rFonts w:ascii="宋体" w:hAnsi="宋体"/>
          <w:b/>
          <w:sz w:val="24"/>
          <w:szCs w:val="24"/>
        </w:rPr>
      </w:pPr>
      <w:r w:rsidRPr="00EB1F7C">
        <w:rPr>
          <w:rFonts w:ascii="宋体" w:hAnsi="宋体" w:hint="eastAsia"/>
          <w:b/>
        </w:rPr>
        <w:t>例</w:t>
      </w:r>
      <w:r w:rsidR="00EB1F7C" w:rsidRPr="0045557A">
        <w:rPr>
          <w:rFonts w:hint="eastAsia"/>
          <w:b/>
        </w:rPr>
        <w:t>1</w:t>
      </w:r>
      <w:r w:rsidR="00EB1F7C" w:rsidRPr="00EB1F7C">
        <w:rPr>
          <w:rFonts w:ascii="宋体" w:hAnsi="宋体" w:hint="eastAsia"/>
          <w:b/>
        </w:rPr>
        <w:t>-</w:t>
      </w:r>
      <w:r w:rsidR="00EB1F7C" w:rsidRPr="0045557A">
        <w:rPr>
          <w:rFonts w:hint="eastAsia"/>
          <w:b/>
        </w:rPr>
        <w:t>2</w:t>
      </w:r>
      <w:r>
        <w:rPr>
          <w:rFonts w:ascii="宋体" w:hAnsi="宋体"/>
          <w:b/>
          <w:sz w:val="24"/>
          <w:szCs w:val="24"/>
        </w:rPr>
        <w:t xml:space="preserve"> </w:t>
      </w:r>
      <w:r w:rsidRPr="00322A22">
        <w:rPr>
          <w:rFonts w:asciiTheme="minorEastAsia" w:hAnsiTheme="minorEastAsia"/>
        </w:rPr>
        <w:t>(</w:t>
      </w:r>
      <w:r w:rsidRPr="00322A22">
        <w:rPr>
          <w:rFonts w:asciiTheme="minorEastAsia" w:hAnsiTheme="minorEastAsia" w:hint="eastAsia"/>
        </w:rPr>
        <w:t>中考真题</w:t>
      </w:r>
      <w:r w:rsidRPr="00322A22">
        <w:rPr>
          <w:rFonts w:asciiTheme="minorEastAsia" w:hAnsiTheme="minorEastAsia"/>
        </w:rPr>
        <w:t>)</w:t>
      </w:r>
      <w:r w:rsidRPr="00322A22">
        <w:rPr>
          <w:rFonts w:asciiTheme="minorEastAsia" w:hAnsiTheme="minorEastAsia"/>
        </w:rPr>
        <w:t>已知</w:t>
      </w:r>
      <w:r w:rsidR="000067F7" w:rsidRPr="000067F7">
        <w:rPr>
          <w:rFonts w:asciiTheme="minorEastAsia" w:hAnsiTheme="minorEastAsia"/>
          <w:color w:val="000000" w:themeColor="text1"/>
        </w:rPr>
        <w:t>：</w:t>
      </w:r>
      <w:r w:rsidRPr="00322A22">
        <w:rPr>
          <w:rFonts w:asciiTheme="minorEastAsia" w:hAnsiTheme="minorEastAsia"/>
        </w:rPr>
        <w:t>一次函数</w:t>
      </w:r>
      <w:r w:rsidRPr="00322A22">
        <w:rPr>
          <w:rFonts w:asciiTheme="minorEastAsia" w:hAnsiTheme="minorEastAsia"/>
        </w:rPr>
        <w:object w:dxaOrig="900" w:dyaOrig="300" w14:anchorId="68A6241F">
          <v:shape id="_x0000_i1055" type="#_x0000_t75" style="width:44.85pt;height:14.95pt" o:ole="">
            <v:imagedata r:id="rId66" o:title=""/>
          </v:shape>
          <o:OLEObject Type="Embed" ProgID="Equation.DSMT4" ShapeID="_x0000_i1055" DrawAspect="Content" ObjectID="_1576762532" r:id="rId67"/>
        </w:object>
      </w:r>
      <w:r w:rsidR="000067F7" w:rsidRPr="000067F7">
        <w:rPr>
          <w:rFonts w:asciiTheme="minorEastAsia" w:hAnsiTheme="minorEastAsia"/>
          <w:color w:val="000000" w:themeColor="text1"/>
        </w:rPr>
        <w:t>，</w:t>
      </w:r>
      <w:r w:rsidRPr="00322A22">
        <w:rPr>
          <w:rFonts w:asciiTheme="minorEastAsia" w:hAnsiTheme="minorEastAsia"/>
        </w:rPr>
        <w:t>当</w:t>
      </w:r>
      <w:r w:rsidRPr="00322A22">
        <w:rPr>
          <w:rFonts w:asciiTheme="minorEastAsia" w:hAnsiTheme="minorEastAsia"/>
        </w:rPr>
        <w:object w:dxaOrig="780" w:dyaOrig="255" w14:anchorId="74893E74">
          <v:shape id="_x0000_i1056" type="#_x0000_t75" style="width:38.7pt;height:12.9pt" o:ole="">
            <v:imagedata r:id="rId68" o:title=""/>
          </v:shape>
          <o:OLEObject Type="Embed" ProgID="Equation.DSMT4" ShapeID="_x0000_i1056" DrawAspect="Content" ObjectID="_1576762533" r:id="rId69"/>
        </w:object>
      </w:r>
      <w:r w:rsidRPr="00322A22">
        <w:rPr>
          <w:rFonts w:asciiTheme="minorEastAsia" w:hAnsiTheme="minorEastAsia"/>
        </w:rPr>
        <w:t>时</w:t>
      </w:r>
      <w:r w:rsidR="000067F7" w:rsidRPr="000067F7">
        <w:rPr>
          <w:rFonts w:asciiTheme="minorEastAsia" w:hAnsiTheme="minorEastAsia"/>
          <w:color w:val="000000" w:themeColor="text1"/>
        </w:rPr>
        <w:t>，</w:t>
      </w:r>
      <w:r w:rsidRPr="00322A22">
        <w:rPr>
          <w:rFonts w:asciiTheme="minorEastAsia" w:hAnsiTheme="minorEastAsia"/>
        </w:rPr>
        <w:object w:dxaOrig="795" w:dyaOrig="300" w14:anchorId="25ED5A3F">
          <v:shape id="_x0000_i1057" type="#_x0000_t75" style="width:40.1pt;height:14.95pt" o:ole="">
            <v:imagedata r:id="rId70" o:title=""/>
          </v:shape>
          <o:OLEObject Type="Embed" ProgID="Equation.DSMT4" ShapeID="_x0000_i1057" DrawAspect="Content" ObjectID="_1576762534" r:id="rId71"/>
        </w:object>
      </w:r>
      <w:r w:rsidR="000067F7" w:rsidRPr="000067F7">
        <w:rPr>
          <w:rFonts w:asciiTheme="minorEastAsia" w:hAnsiTheme="minorEastAsia"/>
          <w:color w:val="000000" w:themeColor="text1"/>
        </w:rPr>
        <w:t>，</w:t>
      </w:r>
      <w:r w:rsidRPr="00322A22">
        <w:rPr>
          <w:rFonts w:asciiTheme="minorEastAsia" w:hAnsiTheme="minorEastAsia"/>
        </w:rPr>
        <w:t>求</w:t>
      </w:r>
      <w:r w:rsidRPr="0045557A">
        <w:rPr>
          <w:i/>
        </w:rPr>
        <w:t>k</w:t>
      </w:r>
      <w:r w:rsidRPr="00322A22">
        <w:rPr>
          <w:rFonts w:asciiTheme="minorEastAsia" w:hAnsiTheme="minorEastAsia"/>
        </w:rPr>
        <w:t>和</w:t>
      </w:r>
      <w:r w:rsidRPr="0045557A">
        <w:rPr>
          <w:i/>
        </w:rPr>
        <w:t>b</w:t>
      </w:r>
      <w:r w:rsidRPr="00322A22">
        <w:rPr>
          <w:rFonts w:asciiTheme="minorEastAsia" w:hAnsiTheme="minorEastAsia"/>
        </w:rPr>
        <w:t>的值</w:t>
      </w:r>
      <w:r w:rsidRPr="00322A22">
        <w:rPr>
          <w:rFonts w:asciiTheme="minorEastAsia" w:hAnsiTheme="minorEastAsia"/>
        </w:rPr>
        <w:t>.</w:t>
      </w:r>
    </w:p>
    <w:p w:rsidR="006D7506" w:rsidRDefault="001D3394">
      <w:pPr>
        <w:widowControl/>
        <w:spacing w:line="435" w:lineRule="atLeast"/>
        <w:jc w:val="left"/>
        <w:textAlignment w:val="center"/>
        <w:rPr>
          <w:rFonts w:ascii="Arial" w:hAnsi="Arial" w:cs="Arial"/>
          <w:b/>
          <w:kern w:val="0"/>
          <w:sz w:val="26"/>
          <w:szCs w:val="26"/>
        </w:rPr>
      </w:pPr>
      <w:r w:rsidRPr="001D3394">
        <w:rPr>
          <w:rFonts w:ascii="Arial" w:hAnsi="Arial" w:cs="Arial"/>
          <w:kern w:val="0"/>
          <w:szCs w:val="26"/>
        </w:rPr>
        <w:t>【思路分析】</w:t>
      </w:r>
    </w:p>
    <w:p w:rsidR="006D7506" w:rsidRPr="00322A22" w:rsidRDefault="00322A22">
      <w:pPr>
        <w:widowControl/>
        <w:spacing w:line="435" w:lineRule="atLeast"/>
        <w:jc w:val="left"/>
        <w:textAlignment w:val="center"/>
        <w:rPr>
          <w:rFonts w:asciiTheme="minorEastAsia" w:hAnsiTheme="minorEastAsia"/>
        </w:rPr>
      </w:pPr>
      <w:r w:rsidRPr="00322A22">
        <w:rPr>
          <w:rFonts w:asciiTheme="minorEastAsia" w:hAnsiTheme="minorEastAsia"/>
        </w:rPr>
        <w:t>分</w:t>
      </w:r>
      <w:r w:rsidRPr="00322A22">
        <w:rPr>
          <w:rFonts w:asciiTheme="minorEastAsia" w:hAnsiTheme="minorEastAsia"/>
        </w:rPr>
        <w:object w:dxaOrig="495" w:dyaOrig="255" w14:anchorId="7A6C41BC">
          <v:shape id="_x0000_i1058" type="#_x0000_t75" style="width:24.45pt;height:12.9pt" o:ole="">
            <v:imagedata r:id="rId72" o:title=""/>
          </v:shape>
          <o:OLEObject Type="Embed" ProgID="Equation.DSMT4" ShapeID="_x0000_i1058" DrawAspect="Content" ObjectID="_1576762535" r:id="rId73"/>
        </w:object>
      </w:r>
      <w:r w:rsidRPr="00322A22">
        <w:rPr>
          <w:rFonts w:asciiTheme="minorEastAsia" w:hAnsiTheme="minorEastAsia"/>
        </w:rPr>
        <w:t>和</w:t>
      </w:r>
      <w:r w:rsidRPr="00322A22">
        <w:rPr>
          <w:rFonts w:asciiTheme="minorEastAsia" w:hAnsiTheme="minorEastAsia"/>
        </w:rPr>
        <w:object w:dxaOrig="495" w:dyaOrig="255" w14:anchorId="6FEE2729">
          <v:shape id="_x0000_i1059" type="#_x0000_t75" style="width:24.45pt;height:12.9pt" o:ole="">
            <v:imagedata r:id="rId74" o:title=""/>
          </v:shape>
          <o:OLEObject Type="Embed" ProgID="Equation.DSMT4" ShapeID="_x0000_i1059" DrawAspect="Content" ObjectID="_1576762536" r:id="rId75"/>
        </w:object>
      </w:r>
      <w:r w:rsidRPr="00322A22">
        <w:rPr>
          <w:rFonts w:asciiTheme="minorEastAsia" w:hAnsiTheme="minorEastAsia"/>
        </w:rPr>
        <w:t>两种情况</w:t>
      </w:r>
      <w:r w:rsidR="000067F7" w:rsidRPr="000067F7">
        <w:rPr>
          <w:rFonts w:asciiTheme="minorEastAsia" w:hAnsiTheme="minorEastAsia"/>
          <w:color w:val="000000" w:themeColor="text1"/>
        </w:rPr>
        <w:t>，</w:t>
      </w:r>
      <w:r w:rsidRPr="00322A22">
        <w:rPr>
          <w:rFonts w:asciiTheme="minorEastAsia" w:hAnsiTheme="minorEastAsia"/>
        </w:rPr>
        <w:t>结合一次函数的增减性</w:t>
      </w:r>
      <w:r w:rsidR="000067F7" w:rsidRPr="000067F7">
        <w:rPr>
          <w:rFonts w:asciiTheme="minorEastAsia" w:hAnsiTheme="minorEastAsia"/>
          <w:color w:val="000000" w:themeColor="text1"/>
        </w:rPr>
        <w:t>，</w:t>
      </w:r>
      <w:r w:rsidRPr="00322A22">
        <w:rPr>
          <w:rFonts w:asciiTheme="minorEastAsia" w:hAnsiTheme="minorEastAsia"/>
        </w:rPr>
        <w:t>可得到关于</w:t>
      </w:r>
      <w:r w:rsidRPr="0045557A">
        <w:rPr>
          <w:i/>
        </w:rPr>
        <w:t>k</w:t>
      </w:r>
      <w:r w:rsidRPr="00322A22">
        <w:rPr>
          <w:rFonts w:asciiTheme="minorEastAsia" w:hAnsiTheme="minorEastAsia"/>
        </w:rPr>
        <w:t>、</w:t>
      </w:r>
      <w:r w:rsidRPr="0045557A">
        <w:rPr>
          <w:i/>
        </w:rPr>
        <w:t>b</w:t>
      </w:r>
      <w:r w:rsidRPr="00322A22">
        <w:rPr>
          <w:rFonts w:asciiTheme="minorEastAsia" w:hAnsiTheme="minorEastAsia"/>
        </w:rPr>
        <w:t>的方程组</w:t>
      </w:r>
      <w:r w:rsidR="000067F7" w:rsidRPr="000067F7">
        <w:rPr>
          <w:rFonts w:asciiTheme="minorEastAsia" w:hAnsiTheme="minorEastAsia"/>
          <w:color w:val="000000" w:themeColor="text1"/>
        </w:rPr>
        <w:t>，</w:t>
      </w:r>
      <w:r w:rsidRPr="00322A22">
        <w:rPr>
          <w:rFonts w:asciiTheme="minorEastAsia" w:hAnsiTheme="minorEastAsia"/>
        </w:rPr>
        <w:t>求解即可</w:t>
      </w:r>
      <w:r w:rsidRPr="00322A22">
        <w:rPr>
          <w:rFonts w:asciiTheme="minorEastAsia" w:hAnsiTheme="minorEastAsia"/>
        </w:rPr>
        <w:t>.</w:t>
      </w:r>
    </w:p>
    <w:p w:rsidR="006D7506" w:rsidRPr="00322A22" w:rsidRDefault="001D3394">
      <w:pPr>
        <w:pStyle w:val="ad"/>
        <w:shd w:val="clear" w:color="auto" w:fill="FFFFFF"/>
        <w:spacing w:before="0" w:beforeAutospacing="0" w:after="0" w:afterAutospacing="0" w:line="435" w:lineRule="atLeast"/>
        <w:textAlignment w:val="center"/>
        <w:rPr>
          <w:rFonts w:asciiTheme="minorHAnsi" w:hAnsiTheme="minorHAnsi" w:cstheme="minorBidi"/>
          <w:kern w:val="2"/>
          <w:sz w:val="21"/>
          <w:szCs w:val="22"/>
        </w:rPr>
      </w:pPr>
      <w:r w:rsidRPr="001D3394">
        <w:rPr>
          <w:rFonts w:ascii="Arial" w:hAnsi="Arial" w:cs="Arial"/>
          <w:sz w:val="21"/>
          <w:szCs w:val="26"/>
        </w:rPr>
        <w:t>【解】</w:t>
      </w:r>
      <w:r w:rsidR="00322A22">
        <w:rPr>
          <w:rFonts w:ascii="Arial" w:hAnsi="Arial" w:cs="Arial"/>
          <w:color w:val="333333"/>
          <w:sz w:val="26"/>
          <w:szCs w:val="26"/>
        </w:rPr>
        <w:br/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当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495" w:dyaOrig="255" w14:anchorId="5D45FC28">
          <v:shape id="_x0000_i1060" type="#_x0000_t75" style="width:24.45pt;height:12.9pt" o:ole="">
            <v:imagedata r:id="rId76" o:title=""/>
          </v:shape>
          <o:OLEObject Type="Embed" ProgID="Equation.DSMT4" ShapeID="_x0000_i1060" DrawAspect="Content" ObjectID="_1576762537" r:id="rId77"/>
        </w:objec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时</w: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此函数是增函数</w: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br/>
      </w:r>
      <w:r w:rsidR="00322A22" w:rsidRPr="00322A22">
        <w:rPr>
          <w:rFonts w:asciiTheme="minorEastAsia" w:hAnsiTheme="minorEastAsia" w:cstheme="minorBidi"/>
          <w:noProof/>
          <w:kern w:val="2"/>
          <w:sz w:val="21"/>
          <w:szCs w:val="21"/>
        </w:rPr>
        <w:drawing>
          <wp:inline distT="0" distB="0" distL="0" distR="0">
            <wp:extent cx="200025" cy="247650"/>
            <wp:effectExtent l="0" t="0" r="9525" b="0"/>
            <wp:docPr id="587" name="图片 587" descr="https://solar.fbcontent.cn/api/apolo-images/14dae80dba37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图片 587" descr="https://solar.fbcontent.cn/api/apolo-images/14dae80dba37420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当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780" w:dyaOrig="255" w14:anchorId="19964714">
          <v:shape id="_x0000_i1061" type="#_x0000_t75" style="width:38.7pt;height:12.9pt" o:ole="">
            <v:imagedata r:id="rId79" o:title=""/>
          </v:shape>
          <o:OLEObject Type="Embed" ProgID="Equation.DSMT4" ShapeID="_x0000_i1061" DrawAspect="Content" ObjectID="_1576762538" r:id="rId80"/>
        </w:objec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时</w: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795" w:dyaOrig="300" w14:anchorId="7B477D45">
          <v:shape id="_x0000_i1062" type="#_x0000_t75" style="width:40.1pt;height:14.95pt" o:ole="">
            <v:imagedata r:id="rId81" o:title=""/>
          </v:shape>
          <o:OLEObject Type="Embed" ProgID="Equation.DSMT4" ShapeID="_x0000_i1062" DrawAspect="Content" ObjectID="_1576762539" r:id="rId82"/>
        </w:objec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br/>
      </w:r>
      <w:r w:rsidR="00322A22" w:rsidRPr="00322A22">
        <w:rPr>
          <w:rFonts w:asciiTheme="minorEastAsia" w:hAnsiTheme="minorEastAsia" w:cstheme="minorBidi"/>
          <w:noProof/>
          <w:kern w:val="2"/>
          <w:sz w:val="21"/>
          <w:szCs w:val="21"/>
        </w:rPr>
        <w:drawing>
          <wp:inline distT="0" distB="0" distL="0" distR="0">
            <wp:extent cx="200025" cy="247650"/>
            <wp:effectExtent l="0" t="0" r="9525" b="0"/>
            <wp:docPr id="584" name="图片 584" descr="https://solar.fbcontent.cn/api/apolo-images/14dae80e14015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图片 584" descr="https://solar.fbcontent.cn/api/apolo-images/14dae80e14015e7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当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465" w:dyaOrig="255" w14:anchorId="569170EB">
          <v:shape id="_x0000_i1063" type="#_x0000_t75" style="width:23.1pt;height:12.9pt" o:ole="">
            <v:imagedata r:id="rId84" o:title=""/>
          </v:shape>
          <o:OLEObject Type="Embed" ProgID="Equation.DSMT4" ShapeID="_x0000_i1063" DrawAspect="Content" ObjectID="_1576762540" r:id="rId85"/>
        </w:objec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时</w: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495" w:dyaOrig="300" w14:anchorId="62961BE8">
          <v:shape id="_x0000_i1064" type="#_x0000_t75" style="width:24.45pt;height:14.95pt" o:ole="">
            <v:imagedata r:id="rId86" o:title=""/>
          </v:shape>
          <o:OLEObject Type="Embed" ProgID="Equation.DSMT4" ShapeID="_x0000_i1064" DrawAspect="Content" ObjectID="_1576762541" r:id="rId87"/>
        </w:objec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；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当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495" w:dyaOrig="255" w14:anchorId="10CF1DA1">
          <v:shape id="_x0000_i1065" type="#_x0000_t75" style="width:24.45pt;height:12.9pt" o:ole="">
            <v:imagedata r:id="rId88" o:title=""/>
          </v:shape>
          <o:OLEObject Type="Embed" ProgID="Equation.DSMT4" ShapeID="_x0000_i1065" DrawAspect="Content" ObjectID="_1576762542" r:id="rId89"/>
        </w:objec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时</w: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525" w:dyaOrig="300" w14:anchorId="06AB4E3E">
          <v:shape id="_x0000_i1066" type="#_x0000_t75" style="width:26.5pt;height:14.95pt" o:ole="">
            <v:imagedata r:id="rId90" o:title=""/>
          </v:shape>
          <o:OLEObject Type="Embed" ProgID="Equation.DSMT4" ShapeID="_x0000_i1066" DrawAspect="Content" ObjectID="_1576762543" r:id="rId91"/>
        </w:objec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br/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1185" w:dyaOrig="660" w14:anchorId="23237B29">
          <v:shape id="_x0000_i1067" type="#_x0000_t75" style="width:59.1pt;height:33.3pt" o:ole="">
            <v:imagedata r:id="rId92" o:title=""/>
          </v:shape>
          <o:OLEObject Type="Embed" ProgID="Equation.DSMT4" ShapeID="_x0000_i1067" DrawAspect="Content" ObjectID="_1576762544" r:id="rId93"/>
        </w:objec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计算得出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600" w:dyaOrig="660" w14:anchorId="6DEF5989">
          <v:shape id="_x0000_i1068" type="#_x0000_t75" style="width:29.9pt;height:33.3pt" o:ole="">
            <v:imagedata r:id="rId94" o:title=""/>
          </v:shape>
          <o:OLEObject Type="Embed" ProgID="Equation.DSMT4" ShapeID="_x0000_i1068" DrawAspect="Content" ObjectID="_1576762545" r:id="rId95"/>
        </w:objec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 xml:space="preserve"> </w: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；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br/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当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495" w:dyaOrig="255" w14:anchorId="08B2EFAE">
          <v:shape id="_x0000_i1069" type="#_x0000_t75" style="width:24.45pt;height:12.9pt" o:ole="">
            <v:imagedata r:id="rId96" o:title=""/>
          </v:shape>
          <o:OLEObject Type="Embed" ProgID="Equation.DSMT4" ShapeID="_x0000_i1069" DrawAspect="Content" ObjectID="_1576762546" r:id="rId97"/>
        </w:objec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时</w: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此函数是减函数</w: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br/>
      </w:r>
      <w:r w:rsidR="00322A22" w:rsidRPr="00322A22">
        <w:rPr>
          <w:rFonts w:asciiTheme="minorEastAsia" w:hAnsiTheme="minorEastAsia" w:cstheme="minorBidi"/>
          <w:noProof/>
          <w:kern w:val="2"/>
          <w:sz w:val="21"/>
          <w:szCs w:val="21"/>
        </w:rPr>
        <w:drawing>
          <wp:inline distT="0" distB="0" distL="0" distR="0">
            <wp:extent cx="200025" cy="247650"/>
            <wp:effectExtent l="0" t="0" r="9525" b="0"/>
            <wp:docPr id="576" name="图片 576" descr="https://solar.fbcontent.cn/api/apolo-images/14dae80dba37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图片 576" descr="https://solar.fbcontent.cn/api/apolo-images/14dae80dba37420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当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780" w:dyaOrig="255" w14:anchorId="13062B00">
          <v:shape id="_x0000_i1070" type="#_x0000_t75" style="width:38.7pt;height:12.9pt" o:ole="">
            <v:imagedata r:id="rId98" o:title=""/>
          </v:shape>
          <o:OLEObject Type="Embed" ProgID="Equation.DSMT4" ShapeID="_x0000_i1070" DrawAspect="Content" ObjectID="_1576762547" r:id="rId99"/>
        </w:objec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时</w: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795" w:dyaOrig="300" w14:anchorId="78BE577B">
          <v:shape id="_x0000_i1071" type="#_x0000_t75" style="width:40.1pt;height:14.95pt" o:ole="">
            <v:imagedata r:id="rId100" o:title=""/>
          </v:shape>
          <o:OLEObject Type="Embed" ProgID="Equation.DSMT4" ShapeID="_x0000_i1071" DrawAspect="Content" ObjectID="_1576762548" r:id="rId101"/>
        </w:objec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br/>
      </w:r>
      <w:r w:rsidR="00322A22" w:rsidRPr="00322A22">
        <w:rPr>
          <w:rFonts w:asciiTheme="minorEastAsia" w:hAnsiTheme="minorEastAsia" w:cstheme="minorBidi"/>
          <w:noProof/>
          <w:kern w:val="2"/>
          <w:sz w:val="21"/>
          <w:szCs w:val="21"/>
        </w:rPr>
        <w:lastRenderedPageBreak/>
        <w:drawing>
          <wp:inline distT="0" distB="0" distL="0" distR="0">
            <wp:extent cx="200025" cy="247650"/>
            <wp:effectExtent l="0" t="0" r="9525" b="0"/>
            <wp:docPr id="573" name="图片 573" descr="https://solar.fbcontent.cn/api/apolo-images/14dae80e14015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573" descr="https://solar.fbcontent.cn/api/apolo-images/14dae80e14015e7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当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375" w:dyaOrig="255" w14:anchorId="69A64DF7">
          <v:shape id="_x0000_i1072" type="#_x0000_t75" style="width:19pt;height:12.9pt" o:ole="">
            <v:imagedata r:id="rId102" o:title=""/>
          </v:shape>
          <o:OLEObject Type="Embed" ProgID="Equation.DSMT4" ShapeID="_x0000_i1072" DrawAspect="Content" ObjectID="_1576762549" r:id="rId103"/>
        </w:objec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时</w: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525" w:dyaOrig="300" w14:anchorId="0EB0B9FD">
          <v:shape id="_x0000_i1073" type="#_x0000_t75" style="width:26.5pt;height:14.95pt" o:ole="">
            <v:imagedata r:id="rId104" o:title=""/>
          </v:shape>
          <o:OLEObject Type="Embed" ProgID="Equation.DSMT4" ShapeID="_x0000_i1073" DrawAspect="Content" ObjectID="_1576762550" r:id="rId105"/>
        </w:objec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；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当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495" w:dyaOrig="255" w14:anchorId="744C0DDE">
          <v:shape id="_x0000_i1074" type="#_x0000_t75" style="width:24.45pt;height:12.9pt" o:ole="">
            <v:imagedata r:id="rId106" o:title=""/>
          </v:shape>
          <o:OLEObject Type="Embed" ProgID="Equation.DSMT4" ShapeID="_x0000_i1074" DrawAspect="Content" ObjectID="_1576762551" r:id="rId107"/>
        </w:objec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时</w: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495" w:dyaOrig="300" w14:anchorId="7069957C">
          <v:shape id="_x0000_i1075" type="#_x0000_t75" style="width:24.45pt;height:14.95pt" o:ole="">
            <v:imagedata r:id="rId108" o:title=""/>
          </v:shape>
          <o:OLEObject Type="Embed" ProgID="Equation.DSMT4" ShapeID="_x0000_i1075" DrawAspect="Content" ObjectID="_1576762552" r:id="rId109"/>
        </w:objec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br/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1185" w:dyaOrig="660" w14:anchorId="138AD342">
          <v:shape id="_x0000_i1076" type="#_x0000_t75" style="width:59.1pt;height:33.3pt" o:ole="">
            <v:imagedata r:id="rId110" o:title=""/>
          </v:shape>
          <o:OLEObject Type="Embed" ProgID="Equation.DSMT4" ShapeID="_x0000_i1076" DrawAspect="Content" ObjectID="_1576762553" r:id="rId111"/>
        </w:object>
      </w:r>
      <w:r w:rsidR="000067F7" w:rsidRPr="000067F7">
        <w:rPr>
          <w:rFonts w:asciiTheme="minorEastAsia" w:hAnsiTheme="minorEastAsia" w:cstheme="minorBidi"/>
          <w:color w:val="000000" w:themeColor="text1"/>
          <w:kern w:val="2"/>
          <w:sz w:val="21"/>
          <w:szCs w:val="21"/>
        </w:rPr>
        <w:t>，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计算得出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object w:dxaOrig="720" w:dyaOrig="660" w14:anchorId="1C308736">
          <v:shape id="_x0000_i1077" type="#_x0000_t75" style="width:36pt;height:33.3pt" o:ole="">
            <v:imagedata r:id="rId112" o:title=""/>
          </v:shape>
          <o:OLEObject Type="Embed" ProgID="Equation.DSMT4" ShapeID="_x0000_i1077" DrawAspect="Content" ObjectID="_1576762554" r:id="rId113"/>
        </w:objec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.</w:t>
      </w:r>
    </w:p>
    <w:p w:rsidR="006D7506" w:rsidRDefault="006D7506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b/>
        </w:rPr>
      </w:pPr>
    </w:p>
    <w:p w:rsidR="006D7506" w:rsidRDefault="003213B2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EB1F7C">
        <w:rPr>
          <w:rFonts w:hint="eastAsia"/>
          <w:b/>
          <w:color w:val="000000" w:themeColor="text1"/>
          <w:sz w:val="21"/>
          <w:szCs w:val="21"/>
        </w:rPr>
        <w:t>配套练习</w:t>
      </w:r>
      <w:r w:rsidR="00322A22" w:rsidRPr="0045557A">
        <w:rPr>
          <w:rFonts w:ascii="Times New Roman" w:hAnsi="Times New Roman" w:hint="eastAsia"/>
          <w:b/>
          <w:sz w:val="21"/>
          <w:szCs w:val="21"/>
        </w:rPr>
        <w:t>1</w:t>
      </w:r>
      <w:r w:rsidR="00EB1F7C" w:rsidRPr="00EB1F7C">
        <w:rPr>
          <w:rFonts w:ascii="Times New Roman" w:hAnsi="Times New Roman" w:hint="eastAsia"/>
          <w:b/>
          <w:sz w:val="21"/>
          <w:szCs w:val="21"/>
        </w:rPr>
        <w:t>-</w:t>
      </w:r>
      <w:r w:rsidR="00EB1F7C" w:rsidRPr="0045557A">
        <w:rPr>
          <w:rFonts w:ascii="Times New Roman" w:hAnsi="Times New Roman" w:hint="eastAsia"/>
          <w:b/>
          <w:sz w:val="21"/>
          <w:szCs w:val="21"/>
        </w:rPr>
        <w:t>2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已知一次函数中自变量</w:t>
      </w:r>
      <w:r w:rsidR="00322A22"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的取值范围为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-</w:t>
      </w:r>
      <w:r w:rsidR="00322A22" w:rsidRPr="0045557A">
        <w:rPr>
          <w:rFonts w:ascii="Times New Roman" w:hAnsi="Times New Roman" w:cstheme="minorBidi"/>
          <w:kern w:val="2"/>
          <w:sz w:val="21"/>
          <w:szCs w:val="21"/>
        </w:rPr>
        <w:t>2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≤</w:t>
      </w:r>
      <w:r w:rsidR="00322A22"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≤</w:t>
      </w:r>
      <w:r w:rsidR="00322A22" w:rsidRPr="0045557A">
        <w:rPr>
          <w:rFonts w:ascii="Times New Roman" w:hAnsi="Times New Roman" w:cstheme="minorBidi"/>
          <w:kern w:val="2"/>
          <w:sz w:val="21"/>
          <w:szCs w:val="21"/>
        </w:rPr>
        <w:t>6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，相应的函数值的取值范围为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-</w:t>
      </w:r>
      <w:r w:rsidR="00322A22" w:rsidRPr="0045557A">
        <w:rPr>
          <w:rFonts w:ascii="Times New Roman" w:hAnsi="Times New Roman" w:cstheme="minorBidi"/>
          <w:kern w:val="2"/>
          <w:sz w:val="21"/>
          <w:szCs w:val="21"/>
        </w:rPr>
        <w:t>11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≤</w:t>
      </w:r>
      <w:r w:rsidR="00322A22"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≤</w:t>
      </w:r>
      <w:r w:rsidR="00322A22" w:rsidRPr="0045557A">
        <w:rPr>
          <w:rFonts w:ascii="Times New Roman" w:hAnsi="Times New Roman" w:cstheme="minorBidi"/>
          <w:kern w:val="2"/>
          <w:sz w:val="21"/>
          <w:szCs w:val="21"/>
        </w:rPr>
        <w:t>9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.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求此函数的解析式</w:t>
      </w:r>
      <w:r w:rsidR="00322A22" w:rsidRPr="00322A22">
        <w:rPr>
          <w:rFonts w:asciiTheme="minorEastAsia" w:hAnsiTheme="minorEastAsia" w:cstheme="minorBidi"/>
          <w:kern w:val="2"/>
          <w:sz w:val="21"/>
          <w:szCs w:val="21"/>
        </w:rPr>
        <w:t>.</w:t>
      </w:r>
    </w:p>
    <w:p w:rsidR="006D7506" w:rsidRDefault="001D3394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b/>
        </w:rPr>
      </w:pPr>
      <w:r w:rsidRPr="001D3394">
        <w:rPr>
          <w:rFonts w:hint="eastAsia"/>
          <w:sz w:val="21"/>
        </w:rPr>
        <w:t>【思路分析】</w:t>
      </w:r>
    </w:p>
    <w:p w:rsidR="006D7506" w:rsidRPr="00322A22" w:rsidRDefault="00322A22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EastAsia" w:hAnsiTheme="minorEastAsia" w:cstheme="minorBidi"/>
          <w:kern w:val="2"/>
          <w:sz w:val="21"/>
          <w:szCs w:val="21"/>
        </w:rPr>
      </w:pPr>
      <w:r w:rsidRPr="00322A22">
        <w:rPr>
          <w:rFonts w:asciiTheme="minorEastAsia" w:hAnsiTheme="minorEastAsia" w:cstheme="minorBidi"/>
          <w:kern w:val="2"/>
          <w:sz w:val="21"/>
          <w:szCs w:val="21"/>
        </w:rPr>
        <w:t>函数解析式为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</w:t>
      </w:r>
      <w:proofErr w:type="spellStart"/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kx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+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b</w:t>
      </w:r>
      <w:proofErr w:type="spellEnd"/>
      <w:r w:rsidRPr="00322A22">
        <w:rPr>
          <w:rFonts w:asciiTheme="minorEastAsia" w:hAnsiTheme="minorEastAsia" w:cstheme="minorBidi"/>
          <w:kern w:val="2"/>
          <w:sz w:val="21"/>
          <w:szCs w:val="21"/>
        </w:rPr>
        <w:t>，没有给出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k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的取值范围故要分两种情况进行讨论，即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k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＞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0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；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k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＜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0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；</w:t>
      </w:r>
    </w:p>
    <w:p w:rsidR="006D7506" w:rsidRPr="00322A22" w:rsidRDefault="00322A22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EastAsia" w:hAnsiTheme="minorEastAsia" w:cstheme="minorBidi"/>
          <w:kern w:val="2"/>
          <w:sz w:val="21"/>
          <w:szCs w:val="21"/>
        </w:rPr>
      </w:pPr>
      <w:r w:rsidRPr="00322A22">
        <w:rPr>
          <w:rFonts w:asciiTheme="minorEastAsia" w:hAnsiTheme="minorEastAsia" w:cstheme="minorBidi"/>
          <w:kern w:val="2"/>
          <w:sz w:val="21"/>
          <w:szCs w:val="21"/>
        </w:rPr>
        <w:t>当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k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＞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0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时，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随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的增大而增大，则有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=-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2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时，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=-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11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；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6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时，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9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，将其代入函数解析式中求解，即可得到一次函数解析式；</w:t>
      </w:r>
    </w:p>
    <w:p w:rsidR="006D7506" w:rsidRPr="00322A22" w:rsidRDefault="00322A22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EastAsia" w:hAnsiTheme="minorEastAsia" w:cstheme="minorBidi"/>
          <w:kern w:val="2"/>
          <w:sz w:val="21"/>
          <w:szCs w:val="21"/>
        </w:rPr>
      </w:pPr>
      <w:r w:rsidRPr="00322A22">
        <w:rPr>
          <w:rFonts w:asciiTheme="minorEastAsia" w:hAnsiTheme="minorEastAsia" w:cstheme="minorBidi"/>
          <w:kern w:val="2"/>
          <w:sz w:val="21"/>
          <w:szCs w:val="21"/>
        </w:rPr>
        <w:t>当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k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＜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0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时，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随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的增大而减小，则有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=-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2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时，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9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；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6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时，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=-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11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，同理将其代入函数解析式中求解，即可得到另一个函数解析式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.</w:t>
      </w:r>
    </w:p>
    <w:p w:rsidR="006D7506" w:rsidRDefault="001D3394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b/>
        </w:rPr>
      </w:pPr>
      <w:r w:rsidRPr="001D3394">
        <w:rPr>
          <w:rFonts w:hint="eastAsia"/>
          <w:sz w:val="21"/>
        </w:rPr>
        <w:t>【解】</w:t>
      </w:r>
    </w:p>
    <w:p w:rsidR="006D7506" w:rsidRPr="00322A22" w:rsidRDefault="00322A22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EastAsia" w:hAnsiTheme="minorEastAsia" w:cstheme="minorBidi"/>
          <w:kern w:val="2"/>
          <w:sz w:val="21"/>
          <w:szCs w:val="21"/>
        </w:rPr>
      </w:pPr>
      <w:r w:rsidRPr="00322A22">
        <w:rPr>
          <w:rFonts w:asciiTheme="minorEastAsia" w:hAnsiTheme="minorEastAsia" w:cstheme="minorBidi" w:hint="eastAsia"/>
          <w:kern w:val="2"/>
          <w:sz w:val="21"/>
          <w:szCs w:val="21"/>
        </w:rPr>
        <w:t>①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当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k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＞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0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时，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随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的增大而增大，则有：</w:t>
      </w:r>
    </w:p>
    <w:p w:rsidR="006D7506" w:rsidRPr="00322A22" w:rsidRDefault="00322A22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EastAsia" w:hAnsiTheme="minorEastAsia" w:cstheme="minorBidi"/>
          <w:kern w:val="2"/>
          <w:sz w:val="21"/>
          <w:szCs w:val="21"/>
        </w:rPr>
      </w:pPr>
      <w:r w:rsidRPr="00322A22">
        <w:rPr>
          <w:rFonts w:asciiTheme="minorEastAsia" w:hAnsiTheme="minorEastAsia" w:cstheme="minorBidi"/>
          <w:kern w:val="2"/>
          <w:sz w:val="21"/>
          <w:szCs w:val="21"/>
        </w:rPr>
        <w:t>当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=-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2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，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=-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11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；当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6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时，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9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，把它们代入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</w:t>
      </w:r>
      <w:proofErr w:type="spellStart"/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kx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+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b</w:t>
      </w:r>
      <w:proofErr w:type="spellEnd"/>
      <w:r w:rsidRPr="00322A22">
        <w:rPr>
          <w:rFonts w:asciiTheme="minorEastAsia" w:hAnsiTheme="minorEastAsia" w:cstheme="minorBidi"/>
          <w:kern w:val="2"/>
          <w:sz w:val="21"/>
          <w:szCs w:val="21"/>
        </w:rPr>
        <w:t>中可得</w:t>
      </w:r>
    </w:p>
    <w:p w:rsidR="006D7506" w:rsidRPr="00322A22" w:rsidRDefault="00322A22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EastAsia" w:hAnsiTheme="minorEastAsia" w:cstheme="minorBidi"/>
          <w:kern w:val="2"/>
          <w:sz w:val="21"/>
          <w:szCs w:val="21"/>
        </w:rPr>
      </w:pPr>
      <w:r w:rsidRPr="00322A22">
        <w:rPr>
          <w:rFonts w:asciiTheme="minorEastAsia" w:hAnsiTheme="minorEastAsia" w:cstheme="minorBidi"/>
          <w:kern w:val="2"/>
          <w:sz w:val="21"/>
          <w:szCs w:val="21"/>
        </w:rPr>
        <w:object w:dxaOrig="1335" w:dyaOrig="660" w14:anchorId="73A5917B">
          <v:shape id="_x0000_i1078" type="#_x0000_t75" style="width:66.55pt;height:33.3pt" o:ole="">
            <v:imagedata r:id="rId114" o:title=""/>
          </v:shape>
          <o:OLEObject Type="Embed" ProgID="Equation.DSMT4" ShapeID="_x0000_i1078" DrawAspect="Content" ObjectID="_1576762555" r:id="rId115"/>
        </w:objec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 xml:space="preserve"> 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，</w:t>
      </w:r>
    </w:p>
    <w:p w:rsidR="006D7506" w:rsidRPr="00322A22" w:rsidRDefault="00322A22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EastAsia" w:hAnsiTheme="minorEastAsia" w:cstheme="minorBidi"/>
          <w:kern w:val="2"/>
          <w:sz w:val="21"/>
          <w:szCs w:val="21"/>
        </w:rPr>
      </w:pPr>
      <w:r w:rsidRPr="00322A22">
        <w:rPr>
          <w:rFonts w:asciiTheme="minorEastAsia" w:hAnsiTheme="minorEastAsia" w:cstheme="minorBidi" w:hint="eastAsia"/>
          <w:kern w:val="2"/>
          <w:sz w:val="21"/>
          <w:szCs w:val="21"/>
        </w:rPr>
        <w:t>∴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object w:dxaOrig="885" w:dyaOrig="900" w14:anchorId="2C07C5B9">
          <v:shape id="_x0000_i1079" type="#_x0000_t75" style="width:44.15pt;height:44.85pt" o:ole="">
            <v:imagedata r:id="rId116" o:title=""/>
          </v:shape>
          <o:OLEObject Type="Embed" ProgID="Equation.DSMT4" ShapeID="_x0000_i1079" DrawAspect="Content" ObjectID="_1576762556" r:id="rId117"/>
        </w:objec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 xml:space="preserve">  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，</w:t>
      </w:r>
    </w:p>
    <w:p w:rsidR="006D7506" w:rsidRPr="00322A22" w:rsidRDefault="00322A22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EastAsia" w:hAnsiTheme="minorEastAsia" w:cstheme="minorBidi"/>
          <w:kern w:val="2"/>
          <w:sz w:val="21"/>
          <w:szCs w:val="21"/>
        </w:rPr>
      </w:pPr>
      <w:r w:rsidRPr="00322A22">
        <w:rPr>
          <w:rFonts w:asciiTheme="minorEastAsia" w:hAnsiTheme="minorEastAsia" w:cstheme="minorBidi" w:hint="eastAsia"/>
          <w:kern w:val="2"/>
          <w:sz w:val="21"/>
          <w:szCs w:val="21"/>
        </w:rPr>
        <w:t>∴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函数解析式为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</w:t>
      </w:r>
      <w:r w:rsidR="003644EB">
        <w:rPr>
          <w:rFonts w:asciiTheme="minorEastAsia" w:hAnsiTheme="minorEastAsia" w:cstheme="minorBidi"/>
          <w:kern w:val="2"/>
          <w:sz w:val="21"/>
          <w:szCs w:val="21"/>
        </w:rPr>
        <w:object w:dxaOrig="220" w:dyaOrig="560" w14:anchorId="07053A05">
          <v:shape id="_x0000_i1080" type="#_x0000_t75" style="width:11.55pt;height:27.85pt" o:ole="">
            <v:imagedata r:id="rId118" o:title=""/>
          </v:shape>
          <o:OLEObject Type="Embed" ProgID="Equation.DSMT4" ShapeID="_x0000_i1080" DrawAspect="Content" ObjectID="_1576762557" r:id="rId119"/>
        </w:objec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-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6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.</w:t>
      </w:r>
    </w:p>
    <w:p w:rsidR="006D7506" w:rsidRPr="00322A22" w:rsidRDefault="00322A22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EastAsia" w:hAnsiTheme="minorEastAsia" w:cstheme="minorBidi"/>
          <w:kern w:val="2"/>
          <w:sz w:val="21"/>
          <w:szCs w:val="21"/>
        </w:rPr>
      </w:pPr>
      <w:r w:rsidRPr="00322A22">
        <w:rPr>
          <w:rFonts w:asciiTheme="minorEastAsia" w:hAnsiTheme="minorEastAsia" w:cstheme="minorBidi" w:hint="eastAsia"/>
          <w:kern w:val="2"/>
          <w:sz w:val="21"/>
          <w:szCs w:val="21"/>
        </w:rPr>
        <w:t>②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当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k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＜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0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时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随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的增大而减小，则有：</w:t>
      </w:r>
    </w:p>
    <w:p w:rsidR="006D7506" w:rsidRPr="00322A22" w:rsidRDefault="00322A22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EastAsia" w:hAnsiTheme="minorEastAsia" w:cstheme="minorBidi"/>
          <w:kern w:val="2"/>
          <w:sz w:val="21"/>
          <w:szCs w:val="21"/>
        </w:rPr>
      </w:pPr>
      <w:r w:rsidRPr="00322A22">
        <w:rPr>
          <w:rFonts w:asciiTheme="minorEastAsia" w:hAnsiTheme="minorEastAsia" w:cstheme="minorBidi"/>
          <w:kern w:val="2"/>
          <w:sz w:val="21"/>
          <w:szCs w:val="21"/>
        </w:rPr>
        <w:t>当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=-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2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时，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9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；当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6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时，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=-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11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，把它们代入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</w:t>
      </w:r>
      <w:proofErr w:type="spellStart"/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kx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+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b</w:t>
      </w:r>
      <w:proofErr w:type="spellEnd"/>
      <w:r w:rsidRPr="00322A22">
        <w:rPr>
          <w:rFonts w:asciiTheme="minorEastAsia" w:hAnsiTheme="minorEastAsia" w:cstheme="minorBidi"/>
          <w:kern w:val="2"/>
          <w:sz w:val="21"/>
          <w:szCs w:val="21"/>
        </w:rPr>
        <w:t>中可得</w:t>
      </w:r>
    </w:p>
    <w:p w:rsidR="006D7506" w:rsidRPr="00322A22" w:rsidRDefault="00322A22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EastAsia" w:hAnsiTheme="minorEastAsia" w:cstheme="minorBidi"/>
          <w:kern w:val="2"/>
          <w:sz w:val="21"/>
          <w:szCs w:val="21"/>
        </w:rPr>
      </w:pPr>
      <w:r w:rsidRPr="00322A22">
        <w:rPr>
          <w:rFonts w:asciiTheme="minorEastAsia" w:hAnsiTheme="minorEastAsia" w:cstheme="minorBidi"/>
          <w:kern w:val="2"/>
          <w:sz w:val="21"/>
          <w:szCs w:val="21"/>
        </w:rPr>
        <w:object w:dxaOrig="1215" w:dyaOrig="660" w14:anchorId="1A1C6905">
          <v:shape id="_x0000_i1081" type="#_x0000_t75" style="width:60.45pt;height:33.3pt" o:ole="">
            <v:imagedata r:id="rId120" o:title=""/>
          </v:shape>
          <o:OLEObject Type="Embed" ProgID="Equation.DSMT4" ShapeID="_x0000_i1081" DrawAspect="Content" ObjectID="_1576762558" r:id="rId121"/>
        </w:objec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，</w:t>
      </w:r>
    </w:p>
    <w:p w:rsidR="006D7506" w:rsidRPr="00322A22" w:rsidRDefault="00322A22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EastAsia" w:hAnsiTheme="minorEastAsia" w:cstheme="minorBidi"/>
          <w:kern w:val="2"/>
          <w:sz w:val="21"/>
          <w:szCs w:val="21"/>
        </w:rPr>
      </w:pPr>
      <w:r w:rsidRPr="00322A22">
        <w:rPr>
          <w:rFonts w:asciiTheme="minorEastAsia" w:hAnsiTheme="minorEastAsia" w:cstheme="minorBidi" w:hint="eastAsia"/>
          <w:kern w:val="2"/>
          <w:sz w:val="21"/>
          <w:szCs w:val="21"/>
        </w:rPr>
        <w:t>∴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object w:dxaOrig="780" w:dyaOrig="900" w14:anchorId="4BB31BBD">
          <v:shape id="_x0000_i1082" type="#_x0000_t75" style="width:38.7pt;height:44.85pt" o:ole="">
            <v:imagedata r:id="rId122" o:title=""/>
          </v:shape>
          <o:OLEObject Type="Embed" ProgID="Equation.DSMT4" ShapeID="_x0000_i1082" DrawAspect="Content" ObjectID="_1576762559" r:id="rId123"/>
        </w:objec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 xml:space="preserve">    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，</w:t>
      </w:r>
    </w:p>
    <w:p w:rsidR="006D7506" w:rsidRPr="00322A22" w:rsidRDefault="00322A22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EastAsia" w:hAnsiTheme="minorEastAsia" w:cstheme="minorBidi"/>
          <w:kern w:val="2"/>
          <w:sz w:val="21"/>
          <w:szCs w:val="21"/>
        </w:rPr>
      </w:pPr>
      <w:r w:rsidRPr="00322A22">
        <w:rPr>
          <w:rFonts w:asciiTheme="minorEastAsia" w:hAnsiTheme="minorEastAsia" w:cstheme="minorBidi" w:hint="eastAsia"/>
          <w:kern w:val="2"/>
          <w:sz w:val="21"/>
          <w:szCs w:val="21"/>
        </w:rPr>
        <w:t>∴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函数解析式为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=-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object w:dxaOrig="225" w:dyaOrig="555" w14:anchorId="169CF918">
          <v:shape id="_x0000_i1083" type="#_x0000_t75" style="width:11.55pt;height:28.55pt" o:ole="">
            <v:imagedata r:id="rId124" o:title=""/>
          </v:shape>
          <o:OLEObject Type="Embed" ProgID="Equation.DSMT4" ShapeID="_x0000_i1083" DrawAspect="Content" ObjectID="_1576762560" r:id="rId125"/>
        </w:objec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+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4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，</w:t>
      </w:r>
    </w:p>
    <w:p w:rsidR="006D7506" w:rsidRDefault="00322A22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EastAsia" w:hAnsiTheme="minorEastAsia" w:cstheme="minorBidi"/>
          <w:kern w:val="2"/>
          <w:sz w:val="21"/>
          <w:szCs w:val="21"/>
        </w:rPr>
      </w:pPr>
      <w:r w:rsidRPr="00322A22">
        <w:rPr>
          <w:rFonts w:asciiTheme="minorEastAsia" w:hAnsiTheme="minorEastAsia" w:cstheme="minorBidi" w:hint="eastAsia"/>
          <w:kern w:val="2"/>
          <w:sz w:val="21"/>
          <w:szCs w:val="21"/>
        </w:rPr>
        <w:t>∴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函数解析式为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object w:dxaOrig="225" w:dyaOrig="555" w14:anchorId="70DFBD1D">
          <v:shape id="_x0000_i1084" type="#_x0000_t75" style="width:11.55pt;height:28.55pt" o:ole="">
            <v:imagedata r:id="rId124" o:title=""/>
          </v:shape>
          <o:OLEObject Type="Embed" ProgID="Equation.DSMT4" ShapeID="_x0000_i1084" DrawAspect="Content" ObjectID="_1576762561" r:id="rId126"/>
        </w:objec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-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6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或</w: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y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=-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object w:dxaOrig="225" w:dyaOrig="555" w14:anchorId="319B7DB5">
          <v:shape id="_x0000_i1085" type="#_x0000_t75" style="width:11.55pt;height:28.55pt" o:ole="">
            <v:imagedata r:id="rId124" o:title=""/>
          </v:shape>
          <o:OLEObject Type="Embed" ProgID="Equation.DSMT4" ShapeID="_x0000_i1085" DrawAspect="Content" ObjectID="_1576762562" r:id="rId127"/>
        </w:object>
      </w:r>
      <w:r w:rsidRPr="0045557A">
        <w:rPr>
          <w:rFonts w:ascii="Times New Roman" w:hAnsi="Times New Roman" w:cstheme="minorBidi"/>
          <w:i/>
          <w:kern w:val="2"/>
          <w:sz w:val="21"/>
          <w:szCs w:val="21"/>
        </w:rPr>
        <w:t>x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+</w:t>
      </w:r>
      <w:r w:rsidRPr="0045557A">
        <w:rPr>
          <w:rFonts w:ascii="Times New Roman" w:hAnsi="Times New Roman" w:cstheme="minorBidi"/>
          <w:kern w:val="2"/>
          <w:sz w:val="21"/>
          <w:szCs w:val="21"/>
        </w:rPr>
        <w:t>4</w:t>
      </w:r>
      <w:r w:rsidRPr="00322A22">
        <w:rPr>
          <w:rFonts w:asciiTheme="minorEastAsia" w:hAnsiTheme="minorEastAsia" w:cstheme="minorBidi"/>
          <w:kern w:val="2"/>
          <w:sz w:val="21"/>
          <w:szCs w:val="21"/>
        </w:rPr>
        <w:t>.</w:t>
      </w:r>
    </w:p>
    <w:p w:rsidR="00EC3DDA" w:rsidRPr="00322A22" w:rsidRDefault="00EC3DDA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EastAsia" w:hAnsiTheme="minorEastAsia" w:cstheme="minorBidi"/>
          <w:kern w:val="2"/>
          <w:sz w:val="21"/>
          <w:szCs w:val="21"/>
        </w:rPr>
      </w:pPr>
    </w:p>
    <w:p w:rsidR="006D7506" w:rsidRDefault="006D7506">
      <w:pPr>
        <w:rPr>
          <w:rFonts w:ascii="宋体" w:hAnsi="宋体"/>
          <w:b/>
          <w:sz w:val="24"/>
          <w:szCs w:val="24"/>
        </w:rPr>
      </w:pPr>
    </w:p>
    <w:p w:rsidR="006D7506" w:rsidRDefault="00322A22">
      <w:pPr>
        <w:rPr>
          <w:rFonts w:ascii="Calibri" w:hAnsi="Calibri"/>
        </w:rPr>
      </w:pPr>
      <w:r>
        <w:rPr>
          <w:rFonts w:ascii="宋体" w:hAnsi="宋体" w:hint="eastAsia"/>
          <w:b/>
          <w:sz w:val="24"/>
          <w:szCs w:val="24"/>
        </w:rPr>
        <w:t xml:space="preserve">题型三 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利用几何图形的性质求一次函数解析式</w:t>
      </w:r>
    </w:p>
    <w:p w:rsidR="006D7506" w:rsidRPr="00322A22" w:rsidRDefault="006D7506">
      <w:pPr>
        <w:rPr>
          <w:b/>
          <w:bCs/>
          <w:color w:val="2F5496" w:themeColor="accent1" w:themeShade="BF"/>
        </w:rPr>
      </w:pPr>
    </w:p>
    <w:p w:rsidR="006D7506" w:rsidRPr="00322A22" w:rsidRDefault="00322A22">
      <w:r w:rsidRPr="00EB1F7C">
        <w:rPr>
          <w:rFonts w:ascii="宋体" w:hAnsi="宋体" w:hint="eastAsia"/>
          <w:b/>
          <w:szCs w:val="24"/>
        </w:rPr>
        <w:t>例</w:t>
      </w:r>
      <w:r w:rsidRPr="0045557A">
        <w:rPr>
          <w:rFonts w:hint="eastAsia"/>
          <w:b/>
          <w:szCs w:val="24"/>
        </w:rPr>
        <w:t>1</w:t>
      </w:r>
      <w:r w:rsidR="00EB1F7C" w:rsidRPr="00EB1F7C">
        <w:rPr>
          <w:rFonts w:hint="eastAsia"/>
          <w:b/>
          <w:szCs w:val="24"/>
        </w:rPr>
        <w:t>-</w:t>
      </w:r>
      <w:r w:rsidR="00EB1F7C" w:rsidRPr="0045557A">
        <w:rPr>
          <w:rFonts w:hint="eastAsia"/>
          <w:b/>
          <w:szCs w:val="24"/>
        </w:rPr>
        <w:t>3</w:t>
      </w:r>
      <w:r>
        <w:rPr>
          <w:rFonts w:ascii="宋体" w:hAnsi="宋体"/>
          <w:b/>
          <w:sz w:val="24"/>
          <w:szCs w:val="24"/>
        </w:rPr>
        <w:t xml:space="preserve"> </w:t>
      </w:r>
      <w:r w:rsidRPr="00322A22">
        <w:rPr>
          <w:rFonts w:asciiTheme="minorEastAsia" w:hAnsiTheme="minorEastAsia" w:hint="eastAsia"/>
        </w:rPr>
        <w:t>已知：如图，在平面直角坐标系</w:t>
      </w:r>
      <w:r w:rsidRPr="00322A22">
        <w:rPr>
          <w:rFonts w:asciiTheme="minorEastAsia" w:hAnsiTheme="minorEastAsia" w:hint="eastAsia"/>
          <w:position w:val="-10"/>
        </w:rPr>
        <w:object w:dxaOrig="420" w:dyaOrig="256" w14:anchorId="657C8485">
          <v:shape id="_x0000_i1086" type="#_x0000_t75" alt="$xOy$" style="width:21.05pt;height:12.9pt" o:ole="">
            <v:imagedata r:id="rId128" o:title=""/>
          </v:shape>
          <o:OLEObject Type="Embed" ProgID="Equation.DSMT4" ShapeID="_x0000_i1086" DrawAspect="Content" ObjectID="_1576762563" r:id="rId129"/>
        </w:object>
      </w:r>
      <w:r w:rsidRPr="00322A22">
        <w:rPr>
          <w:rFonts w:asciiTheme="minorEastAsia" w:hAnsiTheme="minorEastAsia" w:hint="eastAsia"/>
        </w:rPr>
        <w:t>中，一次函数</w:t>
      </w:r>
      <w:r w:rsidRPr="00322A22">
        <w:rPr>
          <w:rFonts w:asciiTheme="minorEastAsia" w:hAnsiTheme="minorEastAsia" w:hint="eastAsia"/>
          <w:position w:val="-10"/>
        </w:rPr>
        <w:object w:dxaOrig="1035" w:dyaOrig="300" w14:anchorId="11D3750B">
          <v:shape id="_x0000_i1087" type="#_x0000_t75" alt="\[y=-4x+8\]" style="width:50.95pt;height:14.95pt" o:ole="">
            <v:imagedata r:id="rId130" o:title=""/>
          </v:shape>
          <o:OLEObject Type="Embed" ProgID="Equation.DSMT4" ShapeID="_x0000_i1087" DrawAspect="Content" ObjectID="_1576762564" r:id="rId131"/>
        </w:object>
      </w:r>
      <w:r w:rsidRPr="00322A22">
        <w:rPr>
          <w:rFonts w:asciiTheme="minorEastAsia" w:hAnsiTheme="minorEastAsia" w:hint="eastAsia"/>
        </w:rPr>
        <w:t>的图象分别与</w:t>
      </w:r>
      <w:r w:rsidRPr="00322A22">
        <w:rPr>
          <w:rFonts w:asciiTheme="minorEastAsia" w:hAnsiTheme="minorEastAsia" w:hint="eastAsia"/>
          <w:position w:val="-10"/>
        </w:rPr>
        <w:object w:dxaOrig="525" w:dyaOrig="270" w14:anchorId="11071B92">
          <v:shape id="_x0000_i1088" type="#_x0000_t75" alt="$xy$" style="width:26.5pt;height:13.6pt" o:ole="">
            <v:imagedata r:id="rId132" o:title=""/>
          </v:shape>
          <o:OLEObject Type="Embed" ProgID="Equation.DSMT4" ShapeID="_x0000_i1088" DrawAspect="Content" ObjectID="_1576762565" r:id="rId133"/>
        </w:object>
      </w:r>
      <w:r w:rsidRPr="00322A22">
        <w:rPr>
          <w:rFonts w:asciiTheme="minorEastAsia" w:hAnsiTheme="minorEastAsia" w:hint="eastAsia"/>
        </w:rPr>
        <w:t>轴交于点</w:t>
      </w:r>
      <w:r w:rsidRPr="006B2BD3">
        <w:rPr>
          <w:rFonts w:hint="eastAsia"/>
        </w:rPr>
        <w:t>A</w:t>
      </w:r>
      <w:r w:rsidRPr="00322A22">
        <w:rPr>
          <w:rFonts w:asciiTheme="minorEastAsia" w:hAnsiTheme="minorEastAsia" w:hint="eastAsia"/>
        </w:rPr>
        <w:t>、</w:t>
      </w:r>
      <w:r w:rsidRPr="006B2BD3">
        <w:rPr>
          <w:rFonts w:hint="eastAsia"/>
        </w:rPr>
        <w:t>B</w:t>
      </w:r>
      <w:r w:rsidRPr="00322A22">
        <w:rPr>
          <w:rFonts w:asciiTheme="minorEastAsia" w:hAnsiTheme="minorEastAsia" w:hint="eastAsia"/>
        </w:rPr>
        <w:t>，点</w:t>
      </w:r>
      <w:r w:rsidRPr="006B2BD3">
        <w:rPr>
          <w:rFonts w:hint="eastAsia"/>
        </w:rPr>
        <w:t>P</w:t>
      </w:r>
      <w:r w:rsidRPr="00322A22">
        <w:rPr>
          <w:rFonts w:asciiTheme="minorEastAsia" w:hAnsiTheme="minorEastAsia" w:hint="eastAsia"/>
        </w:rPr>
        <w:t>在</w:t>
      </w:r>
      <w:r w:rsidRPr="00322A22">
        <w:rPr>
          <w:rFonts w:asciiTheme="minorEastAsia" w:hAnsiTheme="minorEastAsia" w:hint="eastAsia"/>
          <w:position w:val="-6"/>
        </w:rPr>
        <w:object w:dxaOrig="195" w:dyaOrig="225" w14:anchorId="26FFAECD">
          <v:shape id="_x0000_i1089" type="#_x0000_t75" alt="\[x\]" style="width:9.5pt;height:11.55pt" o:ole="">
            <v:imagedata r:id="rId134" o:title=""/>
          </v:shape>
          <o:OLEObject Type="Embed" ProgID="Equation.DSMT4" ShapeID="_x0000_i1089" DrawAspect="Content" ObjectID="_1576762566" r:id="rId135"/>
        </w:object>
      </w:r>
      <w:r w:rsidRPr="00322A22">
        <w:rPr>
          <w:rFonts w:asciiTheme="minorEastAsia" w:hAnsiTheme="minorEastAsia" w:hint="eastAsia"/>
        </w:rPr>
        <w:t>轴的负半轴上，</w:t>
      </w:r>
      <w:r w:rsidRPr="00322A22">
        <w:rPr>
          <w:rFonts w:asciiTheme="minorEastAsia" w:hAnsiTheme="minorEastAsia" w:hint="eastAsia"/>
          <w:position w:val="-4"/>
        </w:rPr>
        <w:object w:dxaOrig="600" w:dyaOrig="240" w14:anchorId="29E1224E">
          <v:shape id="_x0000_i1090" type="#_x0000_t75" alt="\[\Delta ABP\]" style="width:29.9pt;height:12.9pt" o:ole="">
            <v:imagedata r:id="rId136" o:title=""/>
          </v:shape>
          <o:OLEObject Type="Embed" ProgID="Equation.DSMT4" ShapeID="_x0000_i1090" DrawAspect="Content" ObjectID="_1576762567" r:id="rId137"/>
        </w:object>
      </w:r>
      <w:r w:rsidRPr="00322A22">
        <w:rPr>
          <w:rFonts w:asciiTheme="minorEastAsia" w:hAnsiTheme="minorEastAsia" w:hint="eastAsia"/>
        </w:rPr>
        <w:t>的面积为</w:t>
      </w:r>
      <w:r w:rsidRPr="0045557A">
        <w:rPr>
          <w:rFonts w:hint="eastAsia"/>
        </w:rPr>
        <w:t>12</w:t>
      </w:r>
      <w:r w:rsidRPr="00322A22">
        <w:rPr>
          <w:rFonts w:asciiTheme="minorEastAsia" w:hAnsiTheme="minorEastAsia" w:hint="eastAsia"/>
        </w:rPr>
        <w:t>．若一次函数</w:t>
      </w:r>
      <w:r w:rsidRPr="00322A22">
        <w:rPr>
          <w:rFonts w:asciiTheme="minorEastAsia" w:hAnsiTheme="minorEastAsia" w:hint="eastAsia"/>
          <w:position w:val="-10"/>
          <w:lang w:val="es-ES"/>
        </w:rPr>
        <w:object w:dxaOrig="900" w:dyaOrig="300" w14:anchorId="499DCAA4">
          <v:shape id="_x0000_i1091" type="#_x0000_t75" alt="\[y=kx+b\]" style="width:44.85pt;height:14.95pt" o:ole="">
            <v:imagedata r:id="rId138" o:title=""/>
          </v:shape>
          <o:OLEObject Type="Embed" ProgID="Equation.DSMT4" ShapeID="_x0000_i1091" DrawAspect="Content" ObjectID="_1576762568" r:id="rId139"/>
        </w:object>
      </w:r>
      <w:r w:rsidRPr="00322A22">
        <w:rPr>
          <w:rFonts w:asciiTheme="minorEastAsia" w:hAnsiTheme="minorEastAsia" w:hint="eastAsia"/>
        </w:rPr>
        <w:t>的图象经过点</w:t>
      </w:r>
      <w:r w:rsidRPr="006B2BD3">
        <w:rPr>
          <w:rFonts w:hint="eastAsia"/>
        </w:rPr>
        <w:t>P</w:t>
      </w:r>
      <w:r w:rsidRPr="00322A22">
        <w:rPr>
          <w:rFonts w:asciiTheme="minorEastAsia" w:hAnsiTheme="minorEastAsia" w:hint="eastAsia"/>
        </w:rPr>
        <w:t>和点</w:t>
      </w:r>
      <w:r w:rsidRPr="006B2BD3">
        <w:rPr>
          <w:rFonts w:hint="eastAsia"/>
        </w:rPr>
        <w:t>B</w:t>
      </w:r>
      <w:r w:rsidRPr="00322A22">
        <w:rPr>
          <w:rFonts w:asciiTheme="minorEastAsia" w:hAnsiTheme="minorEastAsia" w:hint="eastAsia"/>
        </w:rPr>
        <w:t>，求这个一次函数</w:t>
      </w:r>
      <w:r w:rsidRPr="00322A22">
        <w:rPr>
          <w:rFonts w:asciiTheme="minorEastAsia" w:hAnsiTheme="minorEastAsia" w:hint="eastAsia"/>
          <w:position w:val="-10"/>
          <w:lang w:val="es-ES"/>
        </w:rPr>
        <w:object w:dxaOrig="900" w:dyaOrig="300" w14:anchorId="3E0AAC3F">
          <v:shape id="_x0000_i1092" type="#_x0000_t75" alt="\[y=kx+b\]" style="width:44.85pt;height:14.95pt" o:ole="">
            <v:imagedata r:id="rId138" o:title=""/>
          </v:shape>
          <o:OLEObject Type="Embed" ProgID="Equation.DSMT4" ShapeID="_x0000_i1092" DrawAspect="Content" ObjectID="_1576762569" r:id="rId140"/>
        </w:object>
      </w:r>
      <w:r w:rsidRPr="00322A22">
        <w:rPr>
          <w:rFonts w:asciiTheme="minorEastAsia" w:hAnsiTheme="minorEastAsia" w:hint="eastAsia"/>
        </w:rPr>
        <w:t>表达式．</w:t>
      </w:r>
    </w:p>
    <w:p w:rsidR="006D7506" w:rsidRPr="00322A22" w:rsidRDefault="003644EB">
      <w:r w:rsidRPr="003644EB">
        <w:t xml:space="preserve"> </w:t>
      </w:r>
      <w:r>
        <w:rPr>
          <w:noProof/>
        </w:rPr>
        <w:drawing>
          <wp:inline distT="0" distB="0" distL="0" distR="0" wp14:anchorId="4A0497F7" wp14:editId="50105A00">
            <wp:extent cx="981075" cy="1276350"/>
            <wp:effectExtent l="0" t="0" r="9525" b="0"/>
            <wp:docPr id="3" name="图片 3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菁优网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06" w:rsidRPr="00322A22" w:rsidRDefault="00322A22">
      <w:r w:rsidRPr="00322A22">
        <w:rPr>
          <w:rFonts w:hint="eastAsia"/>
        </w:rPr>
        <w:t>【答案】</w:t>
      </w:r>
      <w:r w:rsidRPr="00322A22">
        <w:rPr>
          <w:position w:val="-10"/>
        </w:rPr>
        <w:object w:dxaOrig="960" w:dyaOrig="285" w14:anchorId="61B90F6D">
          <v:shape id="_x0000_i1093" type="#_x0000_t75" alt="\[y=8x+8\]" style="width:48.25pt;height:14.25pt" o:ole="">
            <v:imagedata r:id="rId142" o:title=""/>
          </v:shape>
          <o:OLEObject Type="Embed" ProgID="Equation.DSMT4" ShapeID="_x0000_i1093" DrawAspect="Content" ObjectID="_1576762570" r:id="rId143"/>
        </w:object>
      </w:r>
    </w:p>
    <w:p w:rsidR="006D7506" w:rsidRPr="00322A22" w:rsidRDefault="006B2BD3">
      <w:r w:rsidRPr="006B2BD3">
        <w:rPr>
          <w:rFonts w:hint="eastAsia"/>
        </w:rPr>
        <w:t>【解】</w:t>
      </w:r>
      <w:r w:rsidR="00322A22" w:rsidRPr="00322A22">
        <w:rPr>
          <w:rFonts w:hint="eastAsia"/>
        </w:rPr>
        <w:t>该题考查的是一次函数解析式的求法．</w:t>
      </w:r>
    </w:p>
    <w:p w:rsidR="006D7506" w:rsidRPr="00322A22" w:rsidRDefault="00322A22">
      <w:pPr>
        <w:spacing w:beforeLines="50" w:before="156"/>
      </w:pPr>
      <w:r w:rsidRPr="00322A22">
        <w:rPr>
          <w:rFonts w:hint="eastAsia"/>
        </w:rPr>
        <w:t>令</w:t>
      </w:r>
      <w:r w:rsidRPr="00322A22">
        <w:rPr>
          <w:position w:val="-10"/>
        </w:rPr>
        <w:object w:dxaOrig="525" w:dyaOrig="300" w14:anchorId="2F27CE23">
          <v:shape id="_x0000_i1094" type="#_x0000_t75" alt="\[y=0\]" style="width:26.5pt;height:14.95pt" o:ole="">
            <v:imagedata r:id="rId144" o:title=""/>
          </v:shape>
          <o:OLEObject Type="Embed" ProgID="Equation.DSMT4" ShapeID="_x0000_i1094" DrawAspect="Content" ObjectID="_1576762571" r:id="rId145"/>
        </w:object>
      </w:r>
      <w:r w:rsidRPr="00322A22">
        <w:rPr>
          <w:rFonts w:hint="eastAsia"/>
        </w:rPr>
        <w:t>，得</w:t>
      </w:r>
      <w:r w:rsidRPr="00322A22">
        <w:rPr>
          <w:position w:val="-6"/>
        </w:rPr>
        <w:object w:dxaOrig="510" w:dyaOrig="255" w14:anchorId="3FB70BC6">
          <v:shape id="_x0000_i1095" type="#_x0000_t75" alt="\[x=2\]" style="width:25.8pt;height:12.9pt" o:ole="">
            <v:imagedata r:id="rId146" o:title=""/>
          </v:shape>
          <o:OLEObject Type="Embed" ProgID="Equation.DSMT4" ShapeID="_x0000_i1095" DrawAspect="Content" ObjectID="_1576762572" r:id="rId147"/>
        </w:object>
      </w:r>
    </w:p>
    <w:p w:rsidR="006D7506" w:rsidRPr="00322A22" w:rsidRDefault="00322A22">
      <w:pPr>
        <w:spacing w:beforeLines="20" w:before="62" w:afterLines="50" w:after="156"/>
      </w:pPr>
      <w:r>
        <w:rPr>
          <w:rFonts w:ascii="宋体" w:hAnsi="宋体" w:cs="宋体" w:hint="eastAsia"/>
        </w:rPr>
        <w:t>∴</w:t>
      </w:r>
      <w:r w:rsidRPr="006B2BD3">
        <w:t>A</w:t>
      </w:r>
      <w:r w:rsidRPr="00322A22">
        <w:rPr>
          <w:rFonts w:hint="eastAsia"/>
        </w:rPr>
        <w:t>点坐标为</w:t>
      </w:r>
      <w:r w:rsidRPr="00322A22">
        <w:rPr>
          <w:position w:val="-12"/>
        </w:rPr>
        <w:object w:dxaOrig="510" w:dyaOrig="345" w14:anchorId="07277FBC">
          <v:shape id="_x0000_i1096" type="#_x0000_t75" alt="\[\left( 2,0 \right)\]" style="width:25.8pt;height:17pt" o:ole="">
            <v:imagedata r:id="rId148" o:title=""/>
          </v:shape>
          <o:OLEObject Type="Embed" ProgID="Equation.DSMT4" ShapeID="_x0000_i1096" DrawAspect="Content" ObjectID="_1576762573" r:id="rId149"/>
        </w:object>
      </w:r>
    </w:p>
    <w:p w:rsidR="006D7506" w:rsidRPr="00322A22" w:rsidRDefault="00322A22">
      <w:pPr>
        <w:spacing w:afterLines="50" w:after="156"/>
      </w:pPr>
      <w:r w:rsidRPr="00322A22">
        <w:rPr>
          <w:rFonts w:hint="eastAsia"/>
        </w:rPr>
        <w:t>令</w:t>
      </w:r>
      <w:r w:rsidRPr="00322A22">
        <w:rPr>
          <w:position w:val="-6"/>
        </w:rPr>
        <w:object w:dxaOrig="510" w:dyaOrig="255" w14:anchorId="7FA3143F">
          <v:shape id="_x0000_i1097" type="#_x0000_t75" alt="\[x=0\]" style="width:25.8pt;height:12.9pt" o:ole="">
            <v:imagedata r:id="rId150" o:title=""/>
          </v:shape>
          <o:OLEObject Type="Embed" ProgID="Equation.DSMT4" ShapeID="_x0000_i1097" DrawAspect="Content" ObjectID="_1576762574" r:id="rId151"/>
        </w:object>
      </w:r>
      <w:r w:rsidRPr="00322A22">
        <w:rPr>
          <w:rFonts w:hint="eastAsia"/>
        </w:rPr>
        <w:t>，得</w:t>
      </w:r>
      <w:r w:rsidRPr="00322A22">
        <w:rPr>
          <w:position w:val="-10"/>
        </w:rPr>
        <w:object w:dxaOrig="525" w:dyaOrig="300" w14:anchorId="7F8E87D7">
          <v:shape id="_x0000_i1098" type="#_x0000_t75" style="width:26.5pt;height:14.95pt" o:ole="">
            <v:imagedata r:id="rId152" o:title=""/>
          </v:shape>
          <o:OLEObject Type="Embed" ProgID="Equation.3" ShapeID="_x0000_i1098" DrawAspect="Content" ObjectID="_1576762575" r:id="rId153"/>
        </w:object>
      </w:r>
    </w:p>
    <w:p w:rsidR="006D7506" w:rsidRPr="00322A22" w:rsidRDefault="00322A22">
      <w:r>
        <w:rPr>
          <w:rFonts w:ascii="宋体" w:hAnsi="宋体" w:cs="宋体" w:hint="eastAsia"/>
        </w:rPr>
        <w:t>∴</w:t>
      </w:r>
      <w:r w:rsidRPr="006B2BD3">
        <w:t>B</w:t>
      </w:r>
      <w:r w:rsidRPr="00322A22">
        <w:rPr>
          <w:rFonts w:hint="eastAsia"/>
        </w:rPr>
        <w:t>点坐标为</w:t>
      </w:r>
      <w:r w:rsidRPr="00322A22">
        <w:rPr>
          <w:position w:val="-12"/>
        </w:rPr>
        <w:object w:dxaOrig="510" w:dyaOrig="345" w14:anchorId="2F9F6D67">
          <v:shape id="_x0000_i1099" type="#_x0000_t75" alt="\[\left( 0,8 \right)\]" style="width:25.8pt;height:17pt" o:ole="">
            <v:imagedata r:id="rId154" o:title=""/>
          </v:shape>
          <o:OLEObject Type="Embed" ProgID="Equation.DSMT4" ShapeID="_x0000_i1099" DrawAspect="Content" ObjectID="_1576762576" r:id="rId155"/>
        </w:object>
      </w:r>
      <w:r w:rsidRPr="00322A22">
        <w:t xml:space="preserve">    </w:t>
      </w:r>
    </w:p>
    <w:p w:rsidR="006D7506" w:rsidRPr="00322A22" w:rsidRDefault="00322A22">
      <w:r>
        <w:rPr>
          <w:rFonts w:ascii="宋体" w:hAnsi="宋体" w:cs="宋体" w:hint="eastAsia"/>
        </w:rPr>
        <w:t>∵</w:t>
      </w:r>
      <w:r w:rsidRPr="00322A22">
        <w:rPr>
          <w:position w:val="-10"/>
        </w:rPr>
        <w:object w:dxaOrig="915" w:dyaOrig="330" w14:anchorId="446B19B9">
          <v:shape id="_x0000_i1100" type="#_x0000_t75" alt="\[{{S}_{\Delta APB}}=12\]" style="width:45.5pt;height:16.3pt" o:ole="">
            <v:imagedata r:id="rId156" o:title=""/>
          </v:shape>
          <o:OLEObject Type="Embed" ProgID="Equation.DSMT4" ShapeID="_x0000_i1100" DrawAspect="Content" ObjectID="_1576762577" r:id="rId157"/>
        </w:object>
      </w:r>
    </w:p>
    <w:p w:rsidR="006D7506" w:rsidRPr="00322A22" w:rsidRDefault="00322A22">
      <w:r>
        <w:rPr>
          <w:rFonts w:ascii="宋体" w:hAnsi="宋体" w:cs="宋体" w:hint="eastAsia"/>
        </w:rPr>
        <w:t>∴</w:t>
      </w:r>
      <w:r w:rsidRPr="00322A22">
        <w:rPr>
          <w:position w:val="-22"/>
        </w:rPr>
        <w:object w:dxaOrig="1335" w:dyaOrig="555" w14:anchorId="3A05A79A">
          <v:shape id="_x0000_i1101" type="#_x0000_t75" alt="\[\frac{1}{2}\times AP\times 8=12\]" style="width:66.55pt;height:28.55pt" o:ole="">
            <v:imagedata r:id="rId158" o:title=""/>
          </v:shape>
          <o:OLEObject Type="Embed" ProgID="Equation.DSMT4" ShapeID="_x0000_i1101" DrawAspect="Content" ObjectID="_1576762578" r:id="rId159"/>
        </w:object>
      </w:r>
    </w:p>
    <w:p w:rsidR="006D7506" w:rsidRPr="00322A22" w:rsidRDefault="00322A22">
      <w:pPr>
        <w:spacing w:beforeLines="50" w:before="156"/>
      </w:pPr>
      <w:r w:rsidRPr="00322A22">
        <w:rPr>
          <w:rFonts w:hint="eastAsia"/>
        </w:rPr>
        <w:t>即</w:t>
      </w:r>
      <w:r w:rsidRPr="00322A22">
        <w:rPr>
          <w:position w:val="-6"/>
        </w:rPr>
        <w:object w:dxaOrig="660" w:dyaOrig="255" w14:anchorId="1C5640CA">
          <v:shape id="_x0000_i1102" type="#_x0000_t75" alt="\[AP=3\]" style="width:33.3pt;height:12.9pt" o:ole="">
            <v:imagedata r:id="rId160" o:title=""/>
          </v:shape>
          <o:OLEObject Type="Embed" ProgID="Equation.DSMT4" ShapeID="_x0000_i1102" DrawAspect="Content" ObjectID="_1576762579" r:id="rId161"/>
        </w:object>
      </w:r>
    </w:p>
    <w:p w:rsidR="006D7506" w:rsidRPr="00322A22" w:rsidRDefault="00322A22">
      <w:r>
        <w:rPr>
          <w:rFonts w:ascii="宋体" w:hAnsi="宋体" w:cs="宋体" w:hint="eastAsia"/>
        </w:rPr>
        <w:t>∴</w:t>
      </w:r>
      <w:r w:rsidRPr="006B2BD3">
        <w:t>P</w:t>
      </w:r>
      <w:r w:rsidRPr="00322A22">
        <w:rPr>
          <w:rFonts w:hint="eastAsia"/>
        </w:rPr>
        <w:t>点的坐标分别为</w:t>
      </w:r>
      <w:r w:rsidRPr="00322A22">
        <w:rPr>
          <w:position w:val="-12"/>
        </w:rPr>
        <w:object w:dxaOrig="795" w:dyaOrig="345" w14:anchorId="610B18F9">
          <v:shape id="_x0000_i1103" type="#_x0000_t75" alt="\[{{P}_{1}}\left( -1,0 \right)\]" style="width:40.1pt;height:17pt" o:ole="">
            <v:imagedata r:id="rId162" o:title=""/>
          </v:shape>
          <o:OLEObject Type="Embed" ProgID="Equation.DSMT4" ShapeID="_x0000_i1103" DrawAspect="Content" ObjectID="_1576762580" r:id="rId163"/>
        </w:object>
      </w:r>
      <w:r w:rsidRPr="00322A22">
        <w:rPr>
          <w:rFonts w:hint="eastAsia"/>
        </w:rPr>
        <w:t>或</w:t>
      </w:r>
      <w:r w:rsidRPr="00322A22">
        <w:rPr>
          <w:position w:val="-12"/>
        </w:rPr>
        <w:object w:dxaOrig="720" w:dyaOrig="345" w14:anchorId="5F150D21">
          <v:shape id="_x0000_i1104" type="#_x0000_t75" alt="\[{{P}_{2}}\left( 5,0 \right)\]" style="width:36pt;height:17pt" o:ole="">
            <v:imagedata r:id="rId164" o:title=""/>
          </v:shape>
          <o:OLEObject Type="Embed" ProgID="Equation.DSMT4" ShapeID="_x0000_i1104" DrawAspect="Content" ObjectID="_1576762581" r:id="rId165"/>
        </w:object>
      </w:r>
      <w:r w:rsidRPr="00322A22">
        <w:t xml:space="preserve">   </w:t>
      </w:r>
    </w:p>
    <w:p w:rsidR="006D7506" w:rsidRPr="00322A22" w:rsidRDefault="00322A22">
      <w:r>
        <w:rPr>
          <w:rFonts w:ascii="宋体" w:hAnsi="宋体" w:cs="宋体" w:hint="eastAsia"/>
        </w:rPr>
        <w:t>∵</w:t>
      </w:r>
      <w:r w:rsidRPr="00322A22">
        <w:rPr>
          <w:rFonts w:hint="eastAsia"/>
        </w:rPr>
        <w:t>点</w:t>
      </w:r>
      <w:r w:rsidRPr="006B2BD3">
        <w:t>P</w:t>
      </w:r>
      <w:r w:rsidRPr="00322A22">
        <w:rPr>
          <w:rFonts w:hint="eastAsia"/>
        </w:rPr>
        <w:t>在</w:t>
      </w:r>
      <w:r w:rsidRPr="00322A22">
        <w:rPr>
          <w:position w:val="-6"/>
        </w:rPr>
        <w:object w:dxaOrig="195" w:dyaOrig="225" w14:anchorId="795F25FE">
          <v:shape id="_x0000_i1105" type="#_x0000_t75" alt="\[x\]" style="width:9.5pt;height:11.55pt" o:ole="">
            <v:imagedata r:id="rId134" o:title=""/>
          </v:shape>
          <o:OLEObject Type="Embed" ProgID="Equation.DSMT4" ShapeID="_x0000_i1105" DrawAspect="Content" ObjectID="_1576762582" r:id="rId166"/>
        </w:object>
      </w:r>
      <w:r w:rsidRPr="00322A22">
        <w:rPr>
          <w:rFonts w:hint="eastAsia"/>
        </w:rPr>
        <w:t>轴的负半轴上，</w:t>
      </w:r>
    </w:p>
    <w:p w:rsidR="006D7506" w:rsidRPr="00322A22" w:rsidRDefault="00322A22">
      <w:pPr>
        <w:spacing w:beforeLines="20" w:before="62"/>
      </w:pPr>
      <w:r>
        <w:rPr>
          <w:rFonts w:ascii="宋体" w:hAnsi="宋体" w:cs="宋体" w:hint="eastAsia"/>
        </w:rPr>
        <w:t>∴</w:t>
      </w:r>
      <w:r w:rsidRPr="00322A22">
        <w:rPr>
          <w:position w:val="-12"/>
        </w:rPr>
        <w:object w:dxaOrig="780" w:dyaOrig="345" w14:anchorId="0E66FD63">
          <v:shape id="_x0000_i1106" type="#_x0000_t75" alt="\[P\left( -1,0 \right)\]" style="width:38.7pt;height:17pt" o:ole="">
            <v:imagedata r:id="rId167" o:title=""/>
          </v:shape>
          <o:OLEObject Type="Embed" ProgID="Equation.DSMT4" ShapeID="_x0000_i1106" DrawAspect="Content" ObjectID="_1576762583" r:id="rId168"/>
        </w:object>
      </w:r>
      <w:r w:rsidRPr="00322A22">
        <w:t xml:space="preserve">                     </w:t>
      </w:r>
    </w:p>
    <w:p w:rsidR="006D7506" w:rsidRPr="00322A22" w:rsidRDefault="00322A22">
      <w:r>
        <w:rPr>
          <w:rFonts w:ascii="宋体" w:hAnsi="宋体" w:cs="宋体" w:hint="eastAsia"/>
        </w:rPr>
        <w:t>∵</w:t>
      </w:r>
      <w:r w:rsidRPr="00322A22">
        <w:rPr>
          <w:rFonts w:hint="eastAsia"/>
        </w:rPr>
        <w:t>一次函数</w:t>
      </w:r>
      <w:r w:rsidRPr="00322A22">
        <w:rPr>
          <w:position w:val="-10"/>
        </w:rPr>
        <w:object w:dxaOrig="900" w:dyaOrig="300" w14:anchorId="169A4987">
          <v:shape id="_x0000_i1107" type="#_x0000_t75" alt="\[y=kx+b\]" style="width:44.85pt;height:14.95pt" o:ole="">
            <v:imagedata r:id="rId169" o:title=""/>
          </v:shape>
          <o:OLEObject Type="Embed" ProgID="Equation.DSMT4" ShapeID="_x0000_i1107" DrawAspect="Content" ObjectID="_1576762584" r:id="rId170"/>
        </w:object>
      </w:r>
      <w:r w:rsidRPr="00322A22">
        <w:rPr>
          <w:rFonts w:hint="eastAsia"/>
        </w:rPr>
        <w:t>的图象经过点</w:t>
      </w:r>
      <w:r w:rsidRPr="006B2BD3">
        <w:t>P</w:t>
      </w:r>
      <w:r w:rsidRPr="00322A22">
        <w:rPr>
          <w:rFonts w:hint="eastAsia"/>
        </w:rPr>
        <w:t>和点</w:t>
      </w:r>
      <w:r w:rsidRPr="006B2BD3">
        <w:t>B</w:t>
      </w:r>
    </w:p>
    <w:p w:rsidR="006D7506" w:rsidRPr="00322A22" w:rsidRDefault="00322A22">
      <w:pPr>
        <w:jc w:val="left"/>
      </w:pPr>
      <w:r>
        <w:rPr>
          <w:rFonts w:ascii="宋体" w:hAnsi="宋体" w:cs="宋体" w:hint="eastAsia"/>
        </w:rPr>
        <w:t>∴</w:t>
      </w:r>
      <w:r w:rsidRPr="00322A22">
        <w:rPr>
          <w:position w:val="-28"/>
        </w:rPr>
        <w:object w:dxaOrig="1035" w:dyaOrig="660" w14:anchorId="0A7D6407">
          <v:shape id="_x0000_i1108" type="#_x0000_t75" alt="\[\left\{ \begin{align}&#10;  &amp; -k+b=0 \\ &#10; &amp; b=8 \\ &#10;\end{align} \right.\]" style="width:50.95pt;height:33.3pt" o:ole="">
            <v:imagedata r:id="rId171" o:title=""/>
          </v:shape>
          <o:OLEObject Type="Embed" ProgID="Equation.DSMT4" ShapeID="_x0000_i1108" DrawAspect="Content" ObjectID="_1576762585" r:id="rId172"/>
        </w:object>
      </w:r>
      <w:r w:rsidRPr="00322A22">
        <w:t xml:space="preserve">                       </w:t>
      </w:r>
    </w:p>
    <w:p w:rsidR="006D7506" w:rsidRPr="00322A22" w:rsidRDefault="00322A22">
      <w:r>
        <w:rPr>
          <w:rFonts w:ascii="宋体" w:hAnsi="宋体" w:cs="宋体" w:hint="eastAsia"/>
        </w:rPr>
        <w:t>∴</w:t>
      </w:r>
      <w:r w:rsidRPr="00322A22">
        <w:rPr>
          <w:position w:val="-28"/>
        </w:rPr>
        <w:object w:dxaOrig="600" w:dyaOrig="660" w14:anchorId="2C6131CE">
          <v:shape id="_x0000_i1109" type="#_x0000_t75" alt="\[\left\{ \begin{align}&#10;  &amp; k=8 \\ &#10; &amp; b=8 \\ &#10;\end{align} \right.\]" style="width:29.9pt;height:33.3pt" o:ole="">
            <v:imagedata r:id="rId173" o:title=""/>
          </v:shape>
          <o:OLEObject Type="Embed" ProgID="Equation.DSMT4" ShapeID="_x0000_i1109" DrawAspect="Content" ObjectID="_1576762586" r:id="rId174"/>
        </w:object>
      </w:r>
    </w:p>
    <w:p w:rsidR="006D7506" w:rsidRPr="00322A22" w:rsidRDefault="00322A22">
      <w:r>
        <w:rPr>
          <w:rFonts w:ascii="宋体" w:hAnsi="宋体" w:cs="宋体" w:hint="eastAsia"/>
        </w:rPr>
        <w:t>∴</w:t>
      </w:r>
      <w:r w:rsidRPr="00322A22">
        <w:rPr>
          <w:rFonts w:hint="eastAsia"/>
        </w:rPr>
        <w:t>这个一次函数</w:t>
      </w:r>
      <w:r w:rsidRPr="00322A22">
        <w:rPr>
          <w:position w:val="-10"/>
        </w:rPr>
        <w:object w:dxaOrig="1005" w:dyaOrig="315" w14:anchorId="2FE04ED2">
          <v:shape id="_x0000_i1110" type="#_x0000_t75" alt="\[y=kx+b\]" style="width:50.25pt;height:15.6pt" o:ole="">
            <v:imagedata r:id="rId175" o:title=""/>
          </v:shape>
          <o:OLEObject Type="Embed" ProgID="Equation.DSMT4" ShapeID="_x0000_i1110" DrawAspect="Content" ObjectID="_1576762587" r:id="rId176"/>
        </w:object>
      </w:r>
      <w:r w:rsidRPr="00322A22">
        <w:rPr>
          <w:rFonts w:hint="eastAsia"/>
        </w:rPr>
        <w:t>的表达式为</w:t>
      </w:r>
      <w:r w:rsidRPr="00322A22">
        <w:rPr>
          <w:position w:val="-10"/>
        </w:rPr>
        <w:object w:dxaOrig="900" w:dyaOrig="285" w14:anchorId="2B84EB4E">
          <v:shape id="_x0000_i1111" type="#_x0000_t75" alt="\[y=8x+8\]" style="width:44.85pt;height:14.25pt" o:ole="">
            <v:imagedata r:id="rId177" o:title=""/>
          </v:shape>
          <o:OLEObject Type="Embed" ProgID="Equation.DSMT4" ShapeID="_x0000_i1111" DrawAspect="Content" ObjectID="_1576762588" r:id="rId178"/>
        </w:object>
      </w:r>
      <w:r w:rsidRPr="00322A22">
        <w:t xml:space="preserve">   </w:t>
      </w:r>
    </w:p>
    <w:p w:rsidR="006D7506" w:rsidRPr="00322A22" w:rsidRDefault="006D7506">
      <w:pPr>
        <w:pStyle w:val="ad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asciiTheme="minorHAnsi" w:hAnsiTheme="minorHAnsi" w:cstheme="minorBidi"/>
          <w:kern w:val="2"/>
          <w:sz w:val="21"/>
          <w:szCs w:val="22"/>
        </w:rPr>
      </w:pPr>
    </w:p>
    <w:p w:rsidR="006D7506" w:rsidRDefault="00322A22">
      <w:pPr>
        <w:tabs>
          <w:tab w:val="left" w:pos="6290"/>
        </w:tabs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知识点二 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一次函数的应用</w:t>
      </w:r>
      <w:r>
        <w:rPr>
          <w:rFonts w:ascii="宋体" w:hAnsi="宋体"/>
          <w:b/>
          <w:sz w:val="24"/>
          <w:szCs w:val="24"/>
        </w:rPr>
        <w:tab/>
      </w:r>
    </w:p>
    <w:p w:rsidR="006D7506" w:rsidRPr="00322A22" w:rsidRDefault="00322A22">
      <w:pPr>
        <w:spacing w:line="360" w:lineRule="auto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利用一次函数解决实际问题，关键是分析题中的数量关系</w:t>
      </w:r>
      <w:r w:rsidR="000067F7" w:rsidRPr="000067F7">
        <w:rPr>
          <w:rFonts w:ascii="宋体" w:hAnsi="宋体"/>
          <w:color w:val="000000" w:themeColor="text1"/>
        </w:rPr>
        <w:t>，</w:t>
      </w:r>
      <w:r w:rsidRPr="00322A22">
        <w:rPr>
          <w:rFonts w:ascii="宋体" w:hAnsi="宋体"/>
        </w:rPr>
        <w:t>联系实际生活及以前学过的内容</w:t>
      </w:r>
      <w:r w:rsidR="000067F7" w:rsidRPr="000067F7">
        <w:rPr>
          <w:rFonts w:ascii="宋体" w:hAnsi="宋体"/>
          <w:color w:val="000000" w:themeColor="text1"/>
        </w:rPr>
        <w:t>，</w:t>
      </w:r>
      <w:r w:rsidRPr="00322A22">
        <w:rPr>
          <w:rFonts w:ascii="宋体" w:hAnsi="宋体"/>
        </w:rPr>
        <w:t>将</w:t>
      </w:r>
      <w:r w:rsidRPr="00322A22">
        <w:rPr>
          <w:rFonts w:ascii="宋体" w:hAnsi="宋体" w:hint="eastAsia"/>
        </w:rPr>
        <w:t>实际问题抽象、升华为一次函数模型，即建模，再利用一次函数的性质解决问题</w:t>
      </w:r>
      <w:r w:rsidRPr="00322A22">
        <w:rPr>
          <w:rFonts w:ascii="宋体" w:hAnsi="宋体"/>
        </w:rPr>
        <w:t>.一次函数的应用</w:t>
      </w:r>
      <w:r w:rsidRPr="00322A22">
        <w:rPr>
          <w:rFonts w:ascii="宋体" w:hAnsi="宋体" w:hint="eastAsia"/>
        </w:rPr>
        <w:t>主要有两种类型</w:t>
      </w:r>
      <w:r w:rsidR="000067F7" w:rsidRPr="000067F7">
        <w:rPr>
          <w:rFonts w:ascii="宋体" w:hAnsi="宋体"/>
          <w:color w:val="000000" w:themeColor="text1"/>
        </w:rPr>
        <w:t>：</w:t>
      </w:r>
    </w:p>
    <w:p w:rsidR="006D7506" w:rsidRPr="00322A22" w:rsidRDefault="00EB1F7C">
      <w:pPr>
        <w:spacing w:line="360" w:lineRule="auto"/>
        <w:textAlignment w:val="center"/>
        <w:rPr>
          <w:rFonts w:ascii="宋体" w:hAnsi="宋体"/>
        </w:rPr>
      </w:pPr>
      <w:r w:rsidRPr="00322A22">
        <w:rPr>
          <w:rFonts w:ascii="宋体" w:hAnsi="宋体"/>
        </w:rPr>
        <w:t>(</w:t>
      </w:r>
      <w:r w:rsidR="00322A22" w:rsidRPr="0045557A">
        <w:t>1</w:t>
      </w:r>
      <w:r w:rsidR="00322A22" w:rsidRPr="00322A22">
        <w:rPr>
          <w:rFonts w:ascii="宋体" w:hAnsi="宋体"/>
        </w:rPr>
        <w:t>)给出了一次函数解析式</w:t>
      </w:r>
      <w:r w:rsidR="000067F7" w:rsidRPr="000067F7">
        <w:rPr>
          <w:rFonts w:ascii="宋体" w:hAnsi="宋体"/>
          <w:color w:val="000000" w:themeColor="text1"/>
        </w:rPr>
        <w:t>，</w:t>
      </w:r>
      <w:r w:rsidR="00322A22" w:rsidRPr="00322A22">
        <w:rPr>
          <w:rFonts w:ascii="宋体" w:hAnsi="宋体"/>
        </w:rPr>
        <w:t>直接应用一次函数的</w:t>
      </w:r>
      <w:r w:rsidR="00322A22" w:rsidRPr="00322A22">
        <w:rPr>
          <w:rFonts w:ascii="宋体" w:hAnsi="宋体" w:hint="eastAsia"/>
        </w:rPr>
        <w:t>性质解决问题</w:t>
      </w:r>
      <w:r w:rsidR="000067F7" w:rsidRPr="000067F7">
        <w:rPr>
          <w:rFonts w:ascii="宋体" w:hAnsi="宋体"/>
          <w:color w:val="000000" w:themeColor="text1"/>
        </w:rPr>
        <w:t>；</w:t>
      </w:r>
    </w:p>
    <w:p w:rsidR="006D7506" w:rsidRPr="00322A22" w:rsidRDefault="00322A22">
      <w:pPr>
        <w:spacing w:line="360" w:lineRule="auto"/>
        <w:textAlignment w:val="center"/>
        <w:rPr>
          <w:rFonts w:ascii="宋体" w:hAnsi="宋体"/>
        </w:rPr>
      </w:pPr>
      <w:r w:rsidRPr="00322A22">
        <w:rPr>
          <w:rFonts w:ascii="宋体" w:hAnsi="宋体"/>
        </w:rPr>
        <w:t>(</w:t>
      </w:r>
      <w:r w:rsidRPr="0045557A">
        <w:t>2</w:t>
      </w:r>
      <w:r w:rsidRPr="00322A22">
        <w:rPr>
          <w:rFonts w:ascii="宋体" w:hAnsi="宋体"/>
        </w:rPr>
        <w:t>)只用语言叙述或用表格、图象提供一次函数的情境时</w:t>
      </w:r>
      <w:r w:rsidR="000067F7" w:rsidRPr="000067F7">
        <w:rPr>
          <w:rFonts w:ascii="宋体" w:hAnsi="宋体"/>
          <w:color w:val="000000" w:themeColor="text1"/>
        </w:rPr>
        <w:t>，</w:t>
      </w:r>
      <w:r w:rsidRPr="00322A22">
        <w:rPr>
          <w:rFonts w:ascii="宋体" w:hAnsi="宋体"/>
        </w:rPr>
        <w:t>应先求出解析式，进而利用一次函数的性质解决问题.</w:t>
      </w:r>
      <w:r w:rsidRPr="00322A22">
        <w:rPr>
          <w:rFonts w:ascii="宋体" w:hAnsi="宋体"/>
        </w:rPr>
        <w:br/>
        <w:t>要点精析</w:t>
      </w:r>
      <w:r w:rsidR="000067F7" w:rsidRPr="000067F7">
        <w:rPr>
          <w:rFonts w:ascii="宋体" w:hAnsi="宋体"/>
          <w:color w:val="000000" w:themeColor="text1"/>
        </w:rPr>
        <w:t>：</w:t>
      </w:r>
      <w:r w:rsidRPr="00322A22">
        <w:rPr>
          <w:rFonts w:ascii="宋体" w:hAnsi="宋体"/>
        </w:rPr>
        <w:t>“建模”可以把实际问题转化为关于一次函数的数学问题，转化的关键是确定函数的解析式</w:t>
      </w:r>
      <w:r w:rsidR="000067F7" w:rsidRPr="000067F7">
        <w:rPr>
          <w:rFonts w:ascii="宋体" w:hAnsi="宋体"/>
          <w:color w:val="000000" w:themeColor="text1"/>
        </w:rPr>
        <w:t>，</w:t>
      </w:r>
      <w:r w:rsidRPr="00322A22">
        <w:rPr>
          <w:rFonts w:ascii="宋体" w:hAnsi="宋体"/>
        </w:rPr>
        <w:t>并确定实际问题中自变量的取值范围</w:t>
      </w:r>
      <w:r w:rsidRPr="00322A22">
        <w:rPr>
          <w:rFonts w:ascii="宋体" w:hAnsi="宋体" w:hint="eastAsia"/>
        </w:rPr>
        <w:t>.</w:t>
      </w:r>
    </w:p>
    <w:p w:rsidR="006D7506" w:rsidRPr="00322A22" w:rsidRDefault="006D7506">
      <w:pPr>
        <w:spacing w:line="360" w:lineRule="auto"/>
        <w:textAlignment w:val="center"/>
        <w:rPr>
          <w:rFonts w:asciiTheme="minorEastAsia" w:hAnsiTheme="minorEastAsia" w:cstheme="minorEastAsia"/>
          <w:color w:val="000000"/>
        </w:rPr>
      </w:pPr>
    </w:p>
    <w:p w:rsidR="006D7506" w:rsidRDefault="00322A22">
      <w:pPr>
        <w:rPr>
          <w:rFonts w:ascii="Calibri" w:hAnsi="Calibri"/>
        </w:rPr>
      </w:pPr>
      <w:r>
        <w:rPr>
          <w:rFonts w:ascii="宋体" w:hAnsi="宋体" w:hint="eastAsia"/>
          <w:b/>
          <w:sz w:val="24"/>
          <w:szCs w:val="24"/>
        </w:rPr>
        <w:t xml:space="preserve">题型一 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一次函数图象相关的实际问题</w:t>
      </w:r>
    </w:p>
    <w:p w:rsidR="006D7506" w:rsidRPr="00322A22" w:rsidRDefault="00322A22">
      <w:pPr>
        <w:spacing w:line="360" w:lineRule="auto"/>
      </w:pPr>
      <w:r w:rsidRPr="00322A22">
        <w:rPr>
          <w:rFonts w:asciiTheme="minorEastAsia" w:hAnsiTheme="minorEastAsia" w:hint="eastAsia"/>
          <w:b/>
        </w:rPr>
        <w:t>例</w:t>
      </w:r>
      <w:r w:rsidR="00EB1F7C" w:rsidRPr="0045557A">
        <w:t>2</w:t>
      </w:r>
      <w:r w:rsidR="00EB1F7C" w:rsidRPr="00EB1F7C">
        <w:t>-</w:t>
      </w:r>
      <w:r w:rsidR="00EB1F7C" w:rsidRPr="0045557A">
        <w:t>1</w:t>
      </w:r>
      <w:r w:rsidRPr="00322A22">
        <w:rPr>
          <w:rFonts w:asciiTheme="minorEastAsia" w:hAnsiTheme="minorEastAsia" w:hint="eastAsia"/>
          <w:b/>
        </w:rPr>
        <w:t xml:space="preserve"> </w:t>
      </w:r>
      <w:r w:rsidRPr="00322A22">
        <w:rPr>
          <w:rFonts w:asciiTheme="minorEastAsia" w:hAnsiTheme="minorEastAsia" w:hint="eastAsia"/>
        </w:rPr>
        <w:t>小王开车从甲地到相距</w:t>
      </w:r>
      <w:r w:rsidRPr="0045557A">
        <w:rPr>
          <w:rFonts w:hint="eastAsia"/>
        </w:rPr>
        <w:t>320</w:t>
      </w:r>
      <w:r w:rsidRPr="00322A22">
        <w:rPr>
          <w:rFonts w:asciiTheme="minorEastAsia" w:hAnsiTheme="minorEastAsia" w:hint="eastAsia"/>
        </w:rPr>
        <w:t>千米的乙地，如果油箱剩余油量</w:t>
      </w:r>
      <w:r w:rsidRPr="00322A22">
        <w:rPr>
          <w:rFonts w:asciiTheme="minorEastAsia" w:hAnsiTheme="minorEastAsia" w:hint="eastAsia"/>
          <w:kern w:val="0"/>
          <w:position w:val="-10"/>
          <w:sz w:val="20"/>
        </w:rPr>
        <w:object w:dxaOrig="195" w:dyaOrig="240" w14:anchorId="595B2C1E">
          <v:shape id="_x0000_i1112" type="#_x0000_t75" alt="\[y\]" style="width:9.5pt;height:12.9pt" o:ole="">
            <v:imagedata r:id="rId179" o:title=""/>
          </v:shape>
          <o:OLEObject Type="Embed" ProgID="Equation.DSMT4" ShapeID="_x0000_i1112" DrawAspect="Content" ObjectID="_1576762589" r:id="rId180"/>
        </w:object>
      </w:r>
      <w:r w:rsidRPr="00322A22">
        <w:rPr>
          <w:rFonts w:asciiTheme="minorEastAsia" w:hAnsiTheme="minorEastAsia" w:hint="eastAsia"/>
        </w:rPr>
        <w:t>（升）与行驶里程</w:t>
      </w:r>
      <w:r w:rsidRPr="00322A22">
        <w:rPr>
          <w:rFonts w:asciiTheme="minorEastAsia" w:hAnsiTheme="minorEastAsia" w:hint="eastAsia"/>
          <w:kern w:val="0"/>
          <w:position w:val="-6"/>
          <w:sz w:val="20"/>
        </w:rPr>
        <w:object w:dxaOrig="180" w:dyaOrig="195" w14:anchorId="456827E3">
          <v:shape id="_x0000_i1113" type="#_x0000_t75" alt="\[x\]" style="width:8.85pt;height:9.5pt" o:ole="">
            <v:imagedata r:id="rId181" o:title=""/>
          </v:shape>
          <o:OLEObject Type="Embed" ProgID="Equation.DSMT4" ShapeID="_x0000_i1113" DrawAspect="Content" ObjectID="_1576762590" r:id="rId182"/>
        </w:object>
      </w:r>
      <w:r w:rsidRPr="00322A22">
        <w:rPr>
          <w:rFonts w:asciiTheme="minorEastAsia" w:hAnsiTheme="minorEastAsia" w:hint="eastAsia"/>
        </w:rPr>
        <w:t>（千米）满足一次函数关系，其图象如图所示，则</w:t>
      </w:r>
      <w:r w:rsidRPr="00322A22">
        <w:rPr>
          <w:rFonts w:asciiTheme="minorEastAsia" w:hAnsiTheme="minorEastAsia" w:hint="eastAsia"/>
          <w:kern w:val="0"/>
          <w:position w:val="-10"/>
          <w:sz w:val="20"/>
        </w:rPr>
        <w:object w:dxaOrig="195" w:dyaOrig="240" w14:anchorId="0F31720E">
          <v:shape id="_x0000_i1114" type="#_x0000_t75" alt="\[y\]" style="width:9.5pt;height:12.9pt" o:ole="">
            <v:imagedata r:id="rId183" o:title=""/>
          </v:shape>
          <o:OLEObject Type="Embed" ProgID="Equation.DSMT4" ShapeID="_x0000_i1114" DrawAspect="Content" ObjectID="_1576762591" r:id="rId184"/>
        </w:object>
      </w:r>
      <w:r w:rsidRPr="00322A22">
        <w:rPr>
          <w:rFonts w:asciiTheme="minorEastAsia" w:hAnsiTheme="minorEastAsia" w:hint="eastAsia"/>
        </w:rPr>
        <w:t>与</w:t>
      </w:r>
      <w:r w:rsidRPr="00322A22">
        <w:rPr>
          <w:rFonts w:asciiTheme="minorEastAsia" w:hAnsiTheme="minorEastAsia" w:hint="eastAsia"/>
          <w:kern w:val="0"/>
          <w:position w:val="-6"/>
          <w:sz w:val="20"/>
        </w:rPr>
        <w:object w:dxaOrig="180" w:dyaOrig="195" w14:anchorId="7242BE5C">
          <v:shape id="_x0000_i1115" type="#_x0000_t75" alt="\[x\]" style="width:8.85pt;height:9.5pt" o:ole="">
            <v:imagedata r:id="rId185" o:title=""/>
          </v:shape>
          <o:OLEObject Type="Embed" ProgID="Equation.DSMT4" ShapeID="_x0000_i1115" DrawAspect="Content" ObjectID="_1576762592" r:id="rId186"/>
        </w:object>
      </w:r>
      <w:r w:rsidRPr="00322A22">
        <w:rPr>
          <w:rFonts w:asciiTheme="minorEastAsia" w:hAnsiTheme="minorEastAsia" w:hint="eastAsia"/>
        </w:rPr>
        <w:t>的函数解析式为</w:t>
      </w:r>
      <w:r w:rsidRPr="00322A22">
        <w:rPr>
          <w:rFonts w:asciiTheme="minorEastAsia" w:hAnsiTheme="minorEastAsia" w:hint="eastAsia"/>
        </w:rPr>
        <w:t>_____</w:t>
      </w:r>
      <w:r w:rsidRPr="00322A22">
        <w:rPr>
          <w:rFonts w:asciiTheme="minorEastAsia" w:hAnsiTheme="minorEastAsia" w:hint="eastAsia"/>
        </w:rPr>
        <w:t>，到达乙地时油箱剩余油量是</w:t>
      </w:r>
      <w:r w:rsidRPr="00322A22">
        <w:rPr>
          <w:rFonts w:asciiTheme="minorEastAsia" w:hAnsiTheme="minorEastAsia" w:hint="eastAsia"/>
        </w:rPr>
        <w:t>_____</w:t>
      </w:r>
      <w:r w:rsidRPr="00322A22">
        <w:rPr>
          <w:rFonts w:asciiTheme="minorEastAsia" w:hAnsiTheme="minorEastAsia" w:hint="eastAsia"/>
        </w:rPr>
        <w:t>升</w:t>
      </w:r>
      <w:r w:rsidRPr="00322A22">
        <w:rPr>
          <w:rFonts w:asciiTheme="minorEastAsia" w:hAnsiTheme="minorEastAsia" w:hint="eastAsia"/>
        </w:rPr>
        <w:t>.</w:t>
      </w:r>
    </w:p>
    <w:p w:rsidR="006D7506" w:rsidRPr="00322A22" w:rsidRDefault="00322A22">
      <w:pPr>
        <w:spacing w:line="360" w:lineRule="auto"/>
      </w:pPr>
      <w:r w:rsidRPr="00322A22">
        <w:rPr>
          <w:noProof/>
        </w:rPr>
        <mc:AlternateContent>
          <mc:Choice Requires="wpc">
            <w:drawing>
              <wp:inline distT="0" distB="0" distL="0" distR="0">
                <wp:extent cx="2152650" cy="1609725"/>
                <wp:effectExtent l="0" t="0" r="0" b="0"/>
                <wp:docPr id="656" name="画布 65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655" name="图片 10327" descr="菁优网：http://www.jyeoo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6001"/>
                            <a:ext cx="2114549" cy="15716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6341A4C" id="画布 656" o:spid="_x0000_s1026" editas="canvas" style="width:169.5pt;height:126.75pt;mso-position-horizontal-relative:char;mso-position-vertical-relative:line" coordsize="21526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">
                <v:shape id="_x0000_s1027" type="#_x0000_t75" style="position:absolute;width:21526;height:16097;visibility:visible;mso-wrap-style:square">
                  <v:fill o:detectmouseclick="t"/>
                  <v:path o:connecttype="none"/>
                </v:shape>
                <v:shape id="图片 10327" o:spid="_x0000_s1028" type="#_x0000_t75" alt="菁优网：http://www.jyeoo.com" style="position:absolute;top:360;width:21145;height:15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">
                  <v:imagedata r:id="rId188" o:title="www.jyeoo"/>
                </v:shape>
                <w10:anchorlock/>
              </v:group>
            </w:pict>
          </mc:Fallback>
        </mc:AlternateContent>
      </w:r>
    </w:p>
    <w:p w:rsidR="006D7506" w:rsidRPr="00322A22" w:rsidRDefault="00322A22">
      <w:pPr>
        <w:spacing w:line="360" w:lineRule="auto"/>
      </w:pPr>
      <w:r w:rsidRPr="00322A22">
        <w:rPr>
          <w:rFonts w:hint="eastAsia"/>
        </w:rPr>
        <w:t>【答案】</w:t>
      </w:r>
      <w:r w:rsidRPr="00322A22">
        <w:rPr>
          <w:position w:val="-22"/>
        </w:rPr>
        <w:object w:dxaOrig="2222" w:dyaOrig="555" w14:anchorId="27883E81">
          <v:shape id="_x0000_i1116" type="#_x0000_t75" alt="\[y=-\frac{x}{8}+50\left( 0\le x\le 320 \right)\]" style="width:110.7pt;height:28.55pt" o:ole="">
            <v:imagedata r:id="rId189" o:title=""/>
          </v:shape>
          <o:OLEObject Type="Embed" ProgID="Equation.DSMT4" ShapeID="_x0000_i1116" DrawAspect="Content" ObjectID="_1576762593" r:id="rId190"/>
        </w:object>
      </w:r>
      <w:r w:rsidRPr="00322A22">
        <w:rPr>
          <w:rFonts w:hint="eastAsia"/>
        </w:rPr>
        <w:t>；</w:t>
      </w:r>
      <w:r w:rsidRPr="0045557A">
        <w:t>10</w:t>
      </w:r>
    </w:p>
    <w:p w:rsidR="006D7506" w:rsidRPr="00322A22" w:rsidRDefault="006B2BD3">
      <w:pPr>
        <w:spacing w:line="360" w:lineRule="auto"/>
      </w:pPr>
      <w:r w:rsidRPr="006B2BD3">
        <w:rPr>
          <w:rFonts w:hint="eastAsia"/>
        </w:rPr>
        <w:t>【解】</w:t>
      </w:r>
      <w:r w:rsidR="00322A22" w:rsidRPr="00322A22">
        <w:rPr>
          <w:rFonts w:hint="eastAsia"/>
        </w:rPr>
        <w:t>该题考查的是一次函数解析式的求法及函数的性质．</w:t>
      </w:r>
    </w:p>
    <w:p w:rsidR="006D7506" w:rsidRPr="00322A22" w:rsidRDefault="00322A22">
      <w:pPr>
        <w:pStyle w:val="DefaultParagraph"/>
        <w:spacing w:line="360" w:lineRule="auto"/>
        <w:rPr>
          <w:rFonts w:hAnsi="Times New Roman"/>
          <w:szCs w:val="21"/>
        </w:rPr>
      </w:pPr>
      <w:r w:rsidRPr="00322A22">
        <w:rPr>
          <w:rFonts w:hAnsi="Times New Roman" w:hint="eastAsia"/>
          <w:szCs w:val="21"/>
        </w:rPr>
        <w:t>设</w:t>
      </w:r>
      <w:r w:rsidRPr="0045557A">
        <w:rPr>
          <w:rFonts w:hAnsi="Times New Roman"/>
          <w:i/>
          <w:szCs w:val="21"/>
        </w:rPr>
        <w:t>y</w:t>
      </w:r>
      <w:r w:rsidRPr="00322A22">
        <w:rPr>
          <w:rFonts w:hAnsi="Times New Roman" w:hint="eastAsia"/>
          <w:szCs w:val="21"/>
        </w:rPr>
        <w:t>与</w:t>
      </w:r>
      <w:r w:rsidRPr="0045557A">
        <w:rPr>
          <w:rFonts w:hAnsi="Times New Roman"/>
          <w:i/>
          <w:szCs w:val="21"/>
        </w:rPr>
        <w:t>x</w:t>
      </w:r>
      <w:r w:rsidRPr="00322A22">
        <w:rPr>
          <w:rFonts w:hAnsi="Times New Roman" w:hint="eastAsia"/>
          <w:szCs w:val="21"/>
        </w:rPr>
        <w:t>的函数解析式为</w:t>
      </w:r>
      <w:r w:rsidRPr="00322A22">
        <w:rPr>
          <w:rFonts w:hAnsi="Times New Roman"/>
          <w:position w:val="-10"/>
          <w:szCs w:val="21"/>
        </w:rPr>
        <w:object w:dxaOrig="900" w:dyaOrig="300" w14:anchorId="2B79C118">
          <v:shape id="_x0000_i1117" type="#_x0000_t75" alt="\[y=kx+b\]" style="width:44.85pt;height:14.95pt" o:ole="">
            <v:imagedata r:id="rId191" o:title=""/>
          </v:shape>
          <o:OLEObject Type="Embed" ProgID="Equation.DSMT4" ShapeID="_x0000_i1117" DrawAspect="Content" ObjectID="_1576762594" r:id="rId192"/>
        </w:object>
      </w:r>
      <w:r w:rsidRPr="00322A22">
        <w:rPr>
          <w:rFonts w:hAnsi="Times New Roman" w:hint="eastAsia"/>
          <w:szCs w:val="21"/>
        </w:rPr>
        <w:t>，由函数图象，得</w:t>
      </w:r>
    </w:p>
    <w:p w:rsidR="006D7506" w:rsidRPr="00322A22" w:rsidRDefault="00322A22">
      <w:pPr>
        <w:pStyle w:val="MTDisplayEquation"/>
        <w:spacing w:line="360" w:lineRule="auto"/>
        <w:rPr>
          <w:rFonts w:eastAsia="宋体"/>
        </w:rPr>
      </w:pPr>
      <w:r w:rsidRPr="00322A22">
        <w:rPr>
          <w:rFonts w:eastAsia="宋体"/>
          <w:position w:val="-28"/>
        </w:rPr>
        <w:object w:dxaOrig="1335" w:dyaOrig="660" w14:anchorId="52539CC6">
          <v:shape id="_x0000_i1118" type="#_x0000_t75" alt="\[\left\{ \begin{align}&#10;  &amp; 50=b \\ &#10; &amp; 25=200k+b \\ &#10;\end{align} \right.\]" style="width:66.55pt;height:33.3pt" o:ole="">
            <v:imagedata r:id="rId193" o:title=""/>
          </v:shape>
          <o:OLEObject Type="Embed" ProgID="Equation.DSMT4" ShapeID="_x0000_i1118" DrawAspect="Content" ObjectID="_1576762595" r:id="rId194"/>
        </w:object>
      </w:r>
    </w:p>
    <w:p w:rsidR="006D7506" w:rsidRPr="00322A22" w:rsidRDefault="00322A22">
      <w:pPr>
        <w:pStyle w:val="MTDisplayEquation"/>
        <w:spacing w:line="360" w:lineRule="auto"/>
        <w:rPr>
          <w:rFonts w:eastAsia="宋体"/>
        </w:rPr>
      </w:pPr>
      <w:r w:rsidRPr="00322A22">
        <w:rPr>
          <w:rFonts w:eastAsia="宋体" w:hint="eastAsia"/>
        </w:rPr>
        <w:t>解得：</w:t>
      </w:r>
      <w:r w:rsidRPr="00322A22">
        <w:rPr>
          <w:rFonts w:eastAsia="宋体"/>
          <w:position w:val="-40"/>
        </w:rPr>
        <w:object w:dxaOrig="780" w:dyaOrig="900" w14:anchorId="7EEF1F77">
          <v:shape id="_x0000_i1119" type="#_x0000_t75" alt="\[\left\{ \begin{align}&#10;  &amp; k=-\frac{1}{8} \\ &#10; &amp; b=50 \\ &#10;\end{align} \right.\]" style="width:38.7pt;height:44.85pt" o:ole="">
            <v:imagedata r:id="rId195" o:title=""/>
          </v:shape>
          <o:OLEObject Type="Embed" ProgID="Equation.DSMT4" ShapeID="_x0000_i1119" DrawAspect="Content" ObjectID="_1576762596" r:id="rId196"/>
        </w:object>
      </w:r>
      <w:r w:rsidRPr="00322A22">
        <w:rPr>
          <w:rFonts w:eastAsia="宋体" w:hint="eastAsia"/>
        </w:rPr>
        <w:t>，</w:t>
      </w:r>
    </w:p>
    <w:p w:rsidR="006D7506" w:rsidRPr="00322A22" w:rsidRDefault="00322A22">
      <w:pPr>
        <w:spacing w:line="360" w:lineRule="auto"/>
      </w:pPr>
      <w:r>
        <w:rPr>
          <w:rFonts w:ascii="宋体" w:hAnsi="宋体" w:cs="宋体" w:hint="eastAsia"/>
        </w:rPr>
        <w:lastRenderedPageBreak/>
        <w:t>∴</w:t>
      </w:r>
      <w:r w:rsidRPr="00322A22">
        <w:rPr>
          <w:position w:val="-22"/>
        </w:rPr>
        <w:object w:dxaOrig="2220" w:dyaOrig="555" w14:anchorId="04C0DE9C">
          <v:shape id="_x0000_i1120" type="#_x0000_t75" alt="\[y=-\frac{x}{8}+50\left( 0\le x\le 320 \right)\]" style="width:110.7pt;height:28.55pt" o:ole="">
            <v:imagedata r:id="rId197" o:title=""/>
          </v:shape>
          <o:OLEObject Type="Embed" ProgID="Equation.DSMT4" ShapeID="_x0000_i1120" DrawAspect="Content" ObjectID="_1576762597" r:id="rId198"/>
        </w:object>
      </w:r>
      <w:r w:rsidRPr="00322A22">
        <w:rPr>
          <w:rFonts w:hint="eastAsia"/>
        </w:rPr>
        <w:t>，</w:t>
      </w:r>
    </w:p>
    <w:p w:rsidR="006D7506" w:rsidRPr="00322A22" w:rsidRDefault="00322A22">
      <w:pPr>
        <w:pStyle w:val="DefaultParagraph"/>
        <w:spacing w:line="360" w:lineRule="auto"/>
        <w:rPr>
          <w:rFonts w:hAnsi="Times New Roman"/>
          <w:szCs w:val="21"/>
        </w:rPr>
      </w:pPr>
      <w:r w:rsidRPr="00322A22">
        <w:rPr>
          <w:rFonts w:hAnsi="Times New Roman" w:hint="eastAsia"/>
          <w:szCs w:val="21"/>
        </w:rPr>
        <w:t>当</w:t>
      </w:r>
      <w:r w:rsidRPr="00322A22">
        <w:rPr>
          <w:rFonts w:hAnsi="Times New Roman"/>
          <w:position w:val="-6"/>
          <w:szCs w:val="21"/>
        </w:rPr>
        <w:object w:dxaOrig="705" w:dyaOrig="255" w14:anchorId="753CB7B8">
          <v:shape id="_x0000_i1121" type="#_x0000_t75" alt="\[x=320\]" style="width:35.3pt;height:12.9pt" o:ole="">
            <v:imagedata r:id="rId199" o:title=""/>
          </v:shape>
          <o:OLEObject Type="Embed" ProgID="Equation.DSMT4" ShapeID="_x0000_i1121" DrawAspect="Content" ObjectID="_1576762598" r:id="rId200"/>
        </w:object>
      </w:r>
      <w:r w:rsidRPr="00322A22">
        <w:rPr>
          <w:rFonts w:hAnsi="Times New Roman" w:hint="eastAsia"/>
          <w:szCs w:val="21"/>
        </w:rPr>
        <w:t>时，</w:t>
      </w:r>
      <w:r w:rsidRPr="00322A22">
        <w:rPr>
          <w:rFonts w:hAnsi="Times New Roman"/>
          <w:position w:val="-22"/>
          <w:szCs w:val="21"/>
        </w:rPr>
        <w:object w:dxaOrig="1560" w:dyaOrig="555" w14:anchorId="65554140">
          <v:shape id="_x0000_i1122" type="#_x0000_t75" alt="\[y=-\frac{1}{8}\times 320+50\]" style="width:78.1pt;height:28.55pt" o:ole="">
            <v:imagedata r:id="rId201" o:title=""/>
          </v:shape>
          <o:OLEObject Type="Embed" ProgID="Equation.DSMT4" ShapeID="_x0000_i1122" DrawAspect="Content" ObjectID="_1576762599" r:id="rId202"/>
        </w:object>
      </w:r>
      <w:r w:rsidRPr="00322A22">
        <w:rPr>
          <w:rFonts w:hAnsi="Times New Roman" w:hint="eastAsia"/>
          <w:szCs w:val="21"/>
        </w:rPr>
        <w:t>，</w:t>
      </w:r>
    </w:p>
    <w:p w:rsidR="006D7506" w:rsidRPr="00322A22" w:rsidRDefault="00322A22">
      <w:pPr>
        <w:spacing w:line="360" w:lineRule="auto"/>
      </w:pPr>
      <w:r>
        <w:rPr>
          <w:rFonts w:ascii="宋体" w:hAnsi="宋体" w:cs="宋体" w:hint="eastAsia"/>
        </w:rPr>
        <w:t>∴</w:t>
      </w:r>
      <w:r w:rsidRPr="00322A22">
        <w:rPr>
          <w:position w:val="-10"/>
        </w:rPr>
        <w:object w:dxaOrig="600" w:dyaOrig="300" w14:anchorId="5F9C23AF">
          <v:shape id="_x0000_i1123" type="#_x0000_t75" alt="\[y=10\]" style="width:29.9pt;height:14.95pt" o:ole="">
            <v:imagedata r:id="rId203" o:title=""/>
          </v:shape>
          <o:OLEObject Type="Embed" ProgID="Equation.DSMT4" ShapeID="_x0000_i1123" DrawAspect="Content" ObjectID="_1576762600" r:id="rId204"/>
        </w:object>
      </w:r>
    </w:p>
    <w:p w:rsidR="006D7506" w:rsidRDefault="006D7506">
      <w:pPr>
        <w:spacing w:line="360" w:lineRule="auto"/>
        <w:rPr>
          <w:rFonts w:ascii="Calibri" w:hAnsi="Calibri"/>
        </w:rPr>
      </w:pPr>
    </w:p>
    <w:p w:rsidR="006D7506" w:rsidRPr="00322A22" w:rsidRDefault="003213B2">
      <w:pPr>
        <w:spacing w:line="360" w:lineRule="auto"/>
      </w:pPr>
      <w:r w:rsidRPr="003213B2">
        <w:rPr>
          <w:rFonts w:asciiTheme="minorEastAsia" w:hAnsiTheme="minorEastAsia" w:hint="eastAsia"/>
          <w:b/>
          <w:color w:val="000000" w:themeColor="text1"/>
        </w:rPr>
        <w:t>配套练习</w:t>
      </w:r>
      <w:r w:rsidR="00D50555" w:rsidRPr="0045557A">
        <w:rPr>
          <w:b/>
          <w:color w:val="000000" w:themeColor="text1"/>
        </w:rPr>
        <w:t>2</w:t>
      </w:r>
      <w:r w:rsidR="00D50555" w:rsidRPr="00124549">
        <w:rPr>
          <w:b/>
          <w:color w:val="000000" w:themeColor="text1"/>
        </w:rPr>
        <w:t>-</w:t>
      </w:r>
      <w:r w:rsidR="00D50555" w:rsidRPr="0045557A">
        <w:rPr>
          <w:b/>
          <w:color w:val="000000" w:themeColor="text1"/>
        </w:rPr>
        <w:t>1</w:t>
      </w:r>
      <w:r w:rsidR="00322A22" w:rsidRPr="00322A22">
        <w:rPr>
          <w:rFonts w:asciiTheme="minorEastAsia" w:hAnsiTheme="minorEastAsia" w:hint="eastAsia"/>
          <w:b/>
          <w:color w:val="000000"/>
        </w:rPr>
        <w:t xml:space="preserve"> </w:t>
      </w:r>
      <w:r w:rsidR="00322A22" w:rsidRPr="00322A22">
        <w:rPr>
          <w:rFonts w:asciiTheme="minorEastAsia" w:hAnsiTheme="minorEastAsia" w:hint="eastAsia"/>
          <w:color w:val="000000"/>
        </w:rPr>
        <w:t>为了鼓励市民节约用水，红旗自来水公司制定了新的用水收费标准，每月用水量</w:t>
      </w:r>
      <w:r w:rsidR="00322A22" w:rsidRPr="0045557A">
        <w:rPr>
          <w:rFonts w:hint="eastAsia"/>
          <w:i/>
          <w:color w:val="000000"/>
        </w:rPr>
        <w:t>x</w:t>
      </w:r>
      <w:r w:rsidR="00322A22" w:rsidRPr="00322A22">
        <w:rPr>
          <w:rFonts w:asciiTheme="minorEastAsia" w:hAnsiTheme="minorEastAsia" w:hint="eastAsia"/>
          <w:color w:val="000000"/>
        </w:rPr>
        <w:t>（吨）与应付水费</w:t>
      </w:r>
      <w:r w:rsidR="00322A22" w:rsidRPr="0045557A">
        <w:rPr>
          <w:rFonts w:hint="eastAsia"/>
          <w:i/>
          <w:color w:val="000000"/>
        </w:rPr>
        <w:t>y</w:t>
      </w:r>
      <w:r w:rsidR="00322A22" w:rsidRPr="00322A22">
        <w:rPr>
          <w:rFonts w:asciiTheme="minorEastAsia" w:hAnsiTheme="minorEastAsia" w:hint="eastAsia"/>
          <w:color w:val="000000"/>
        </w:rPr>
        <w:t>（元）的函数关系如图．</w:t>
      </w:r>
      <w:r w:rsidR="00322A22" w:rsidRPr="00322A22">
        <w:rPr>
          <w:rFonts w:asciiTheme="minorEastAsia" w:hAnsiTheme="minorEastAsia" w:hint="eastAsia"/>
          <w:color w:val="000000"/>
        </w:rPr>
        <w:br/>
      </w:r>
      <w:r w:rsidR="00322A22" w:rsidRPr="00322A22">
        <w:rPr>
          <w:rFonts w:asciiTheme="minorEastAsia" w:hAnsiTheme="minorEastAsia" w:hint="eastAsia"/>
          <w:color w:val="000000"/>
        </w:rPr>
        <w:t>（</w:t>
      </w:r>
      <w:r w:rsidR="00322A22" w:rsidRPr="0045557A">
        <w:rPr>
          <w:rFonts w:hint="eastAsia"/>
          <w:color w:val="000000"/>
        </w:rPr>
        <w:t>1</w:t>
      </w:r>
      <w:r w:rsidR="00322A22" w:rsidRPr="00322A22">
        <w:rPr>
          <w:rFonts w:asciiTheme="minorEastAsia" w:hAnsiTheme="minorEastAsia" w:hint="eastAsia"/>
          <w:color w:val="000000"/>
        </w:rPr>
        <w:t>）求出当月用水量不超过</w:t>
      </w:r>
      <w:r w:rsidR="00322A22" w:rsidRPr="0045557A">
        <w:rPr>
          <w:rFonts w:hint="eastAsia"/>
          <w:color w:val="000000"/>
        </w:rPr>
        <w:t>5</w:t>
      </w:r>
      <w:r w:rsidR="00322A22" w:rsidRPr="00322A22">
        <w:rPr>
          <w:rFonts w:asciiTheme="minorEastAsia" w:hAnsiTheme="minorEastAsia" w:hint="eastAsia"/>
          <w:color w:val="000000"/>
        </w:rPr>
        <w:t>吨时，</w:t>
      </w:r>
      <w:r w:rsidR="00322A22" w:rsidRPr="0045557A">
        <w:rPr>
          <w:rFonts w:hint="eastAsia"/>
          <w:i/>
          <w:color w:val="000000"/>
        </w:rPr>
        <w:t>y</w:t>
      </w:r>
      <w:r w:rsidR="00322A22" w:rsidRPr="00322A22">
        <w:rPr>
          <w:rFonts w:asciiTheme="minorEastAsia" w:hAnsiTheme="minorEastAsia" w:hint="eastAsia"/>
          <w:color w:val="000000"/>
        </w:rPr>
        <w:t>与</w:t>
      </w:r>
      <w:r w:rsidR="00322A22" w:rsidRPr="0045557A">
        <w:rPr>
          <w:rFonts w:hint="eastAsia"/>
          <w:i/>
          <w:color w:val="000000"/>
        </w:rPr>
        <w:t>x</w:t>
      </w:r>
      <w:r w:rsidR="00322A22" w:rsidRPr="00322A22">
        <w:rPr>
          <w:rFonts w:asciiTheme="minorEastAsia" w:hAnsiTheme="minorEastAsia" w:hint="eastAsia"/>
          <w:color w:val="000000"/>
        </w:rPr>
        <w:t>之间的函数关系式；</w:t>
      </w:r>
      <w:r w:rsidR="00322A22" w:rsidRPr="00322A22">
        <w:rPr>
          <w:rFonts w:asciiTheme="minorEastAsia" w:hAnsiTheme="minorEastAsia" w:hint="eastAsia"/>
          <w:color w:val="000000"/>
        </w:rPr>
        <w:br/>
      </w:r>
      <w:r w:rsidR="00322A22" w:rsidRPr="00322A22">
        <w:rPr>
          <w:rFonts w:asciiTheme="minorEastAsia" w:hAnsiTheme="minorEastAsia" w:hint="eastAsia"/>
          <w:color w:val="000000"/>
        </w:rPr>
        <w:t>（</w:t>
      </w:r>
      <w:r w:rsidR="00322A22" w:rsidRPr="0045557A">
        <w:rPr>
          <w:rFonts w:hint="eastAsia"/>
          <w:color w:val="000000"/>
        </w:rPr>
        <w:t>2</w:t>
      </w:r>
      <w:r w:rsidR="00322A22" w:rsidRPr="00322A22">
        <w:rPr>
          <w:rFonts w:asciiTheme="minorEastAsia" w:hAnsiTheme="minorEastAsia" w:hint="eastAsia"/>
          <w:color w:val="000000"/>
        </w:rPr>
        <w:t>）某居民某月用水量为</w:t>
      </w:r>
      <w:r w:rsidR="00322A22" w:rsidRPr="0045557A">
        <w:rPr>
          <w:rFonts w:hint="eastAsia"/>
          <w:color w:val="000000"/>
        </w:rPr>
        <w:t>8</w:t>
      </w:r>
      <w:r w:rsidR="00322A22" w:rsidRPr="00322A22">
        <w:rPr>
          <w:rFonts w:asciiTheme="minorEastAsia" w:hAnsiTheme="minorEastAsia" w:hint="eastAsia"/>
          <w:color w:val="000000"/>
        </w:rPr>
        <w:t>吨，求应付的水费是多少？</w:t>
      </w:r>
    </w:p>
    <w:p w:rsidR="006D7506" w:rsidRPr="00322A22" w:rsidRDefault="00322A22">
      <w:pPr>
        <w:spacing w:line="360" w:lineRule="auto"/>
      </w:pPr>
      <w:r w:rsidRPr="00322A22">
        <w:rPr>
          <w:noProof/>
        </w:rPr>
        <mc:AlternateContent>
          <mc:Choice Requires="wpc">
            <w:drawing>
              <wp:inline distT="0" distB="0" distL="0" distR="0">
                <wp:extent cx="2369820" cy="1891030"/>
                <wp:effectExtent l="0" t="0" r="0" b="13970"/>
                <wp:docPr id="681" name="画布 68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64" name="Group 184"/>
                        <wpg:cNvGrpSpPr/>
                        <wpg:grpSpPr>
                          <a:xfrm>
                            <a:off x="0" y="0"/>
                            <a:ext cx="2361565" cy="1891030"/>
                            <a:chOff x="4528" y="4254"/>
                            <a:chExt cx="3719" cy="2978"/>
                          </a:xfrm>
                        </wpg:grpSpPr>
                        <wps:wsp>
                          <wps:cNvPr id="665" name="AutoShap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2" y="6504"/>
                              <a:ext cx="2791" cy="1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stealth" w="sm" len="med"/>
                            </a:ln>
                          </wps:spPr>
                          <wps:bodyPr/>
                        </wps:wsp>
                        <wps:wsp>
                          <wps:cNvPr id="666" name="AutoShape 18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222" y="4344"/>
                              <a:ext cx="12" cy="28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stealth" w="sm" len="med"/>
                            </a:ln>
                          </wps:spPr>
                          <wps:bodyPr/>
                        </wps:wsp>
                        <wps:wsp>
                          <wps:cNvPr id="667" name="AutoShape 18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28" y="6441"/>
                              <a:ext cx="6" cy="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8" name="AutoShape 18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207" y="5828"/>
                              <a:ext cx="711" cy="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/>
                        </wps:wsp>
                        <wps:wsp>
                          <wps:cNvPr id="669" name="AutoShape 1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40" y="5915"/>
                              <a:ext cx="1" cy="57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/>
                        </wps:wsp>
                        <wps:wsp>
                          <wps:cNvPr id="670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2" y="5679"/>
                              <a:ext cx="22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2948" w:rsidRPr="00322A22" w:rsidRDefault="00802948">
                                <w:r w:rsidRPr="0045557A"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36000" tIns="0" rIns="36000" bIns="0" anchor="t" anchorCtr="0" upright="1">
                            <a:spAutoFit/>
                          </wps:bodyPr>
                        </wps:wsp>
                        <wps:wsp>
                          <wps:cNvPr id="671" name="Text Box 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1" y="6534"/>
                              <a:ext cx="836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2948" w:rsidRPr="00322A22" w:rsidRDefault="00802948">
                                <w:pPr>
                                  <w:snapToGrid w:val="0"/>
                                  <w:spacing w:line="300" w:lineRule="atLeast"/>
                                  <w:rPr>
                                    <w:i/>
                                  </w:rPr>
                                </w:pPr>
                                <w:r w:rsidRPr="0045557A">
                                  <w:rPr>
                                    <w:rFonts w:hint="eastAsia"/>
                                    <w:i/>
                                  </w:rPr>
                                  <w:t>x</w:t>
                                </w:r>
                                <w:r w:rsidRPr="00322A22">
                                  <w:rPr>
                                    <w:rFonts w:asciiTheme="minorEastAsia" w:hAnsiTheme="minorEastAsia" w:hint="eastAsia"/>
                                  </w:rPr>
                                  <w:t>（吨）</w:t>
                                </w:r>
                              </w:p>
                            </w:txbxContent>
                          </wps:txbx>
                          <wps:bodyPr rot="0" vert="horz" wrap="none" lIns="36000" tIns="0" rIns="36000" bIns="0" anchor="t" anchorCtr="0" upright="1">
                            <a:spAutoFit/>
                          </wps:bodyPr>
                        </wps:wsp>
                        <wps:wsp>
                          <wps:cNvPr id="672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51" y="4254"/>
                              <a:ext cx="837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2948" w:rsidRPr="00322A22" w:rsidRDefault="00802948">
                                <w:pPr>
                                  <w:snapToGrid w:val="0"/>
                                  <w:spacing w:line="300" w:lineRule="atLeast"/>
                                  <w:rPr>
                                    <w:i/>
                                  </w:rPr>
                                </w:pPr>
                                <w:r w:rsidRPr="0045557A">
                                  <w:rPr>
                                    <w:rFonts w:hint="eastAsia"/>
                                    <w:i/>
                                  </w:rPr>
                                  <w:t>y</w:t>
                                </w:r>
                                <w:r w:rsidRPr="00322A22">
                                  <w:rPr>
                                    <w:rFonts w:asciiTheme="minorEastAsia" w:hAnsiTheme="minorEastAsia" w:hint="eastAsia"/>
                                  </w:rPr>
                                  <w:t>（元）</w:t>
                                </w:r>
                              </w:p>
                            </w:txbxContent>
                          </wps:txbx>
                          <wps:bodyPr rot="0" vert="horz" wrap="none" lIns="36000" tIns="0" rIns="36000" bIns="0" anchor="t" anchorCtr="0" upright="1">
                            <a:spAutoFit/>
                          </wps:bodyPr>
                        </wps:wsp>
                        <wps:wsp>
                          <wps:cNvPr id="673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1" y="6474"/>
                              <a:ext cx="265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2948" w:rsidRPr="00322A22" w:rsidRDefault="00802948">
                                <w:pPr>
                                  <w:snapToGrid w:val="0"/>
                                  <w:spacing w:line="300" w:lineRule="atLeast"/>
                                  <w:rPr>
                                    <w:i/>
                                  </w:rPr>
                                </w:pPr>
                                <w:r w:rsidRPr="006B2BD3">
                                  <w:rPr>
                                    <w:rFonts w:hint="eastAsi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none" lIns="36000" tIns="0" rIns="36000" bIns="0" anchor="t" anchorCtr="0" upright="1">
                            <a:spAutoFit/>
                          </wps:bodyPr>
                        </wps:wsp>
                        <wps:wsp>
                          <wps:cNvPr id="674" name="Text Box 1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4" y="6519"/>
                              <a:ext cx="22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2948" w:rsidRPr="00322A22" w:rsidRDefault="00802948">
                                <w:r w:rsidRPr="0045557A"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36000" tIns="0" rIns="36000" bIns="0" anchor="t" anchorCtr="0" upright="1">
                            <a:spAutoFit/>
                          </wps:bodyPr>
                        </wps:wsp>
                        <wps:wsp>
                          <wps:cNvPr id="675" name="Text Box 1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68" y="6498"/>
                              <a:ext cx="32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2948" w:rsidRPr="00322A22" w:rsidRDefault="00802948">
                                <w:r w:rsidRPr="0045557A">
                                  <w:rPr>
                                    <w:rFonts w:hint="eastAsia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none" lIns="36000" tIns="0" rIns="36000" bIns="0" anchor="t" anchorCtr="0" upright="1">
                            <a:spAutoFit/>
                          </wps:bodyPr>
                        </wps:wsp>
                        <wps:wsp>
                          <wps:cNvPr id="676" name="Text Box 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18" y="4602"/>
                              <a:ext cx="32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2948" w:rsidRPr="00322A22" w:rsidRDefault="00802948">
                                <w:r w:rsidRPr="0045557A">
                                  <w:rPr>
                                    <w:rFonts w:hint="eastAsia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none" lIns="36000" tIns="0" rIns="36000" bIns="0" anchor="t" anchorCtr="0" upright="1">
                            <a:spAutoFit/>
                          </wps:bodyPr>
                        </wps:wsp>
                        <wps:wsp>
                          <wps:cNvPr id="677" name="AutoShape 1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44" y="5852"/>
                              <a:ext cx="696" cy="6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8" name="AutoShape 1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46" y="4739"/>
                              <a:ext cx="1" cy="17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/>
                        </wps:wsp>
                        <wps:wsp>
                          <wps:cNvPr id="679" name="AutoShape 19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46" y="4742"/>
                              <a:ext cx="1380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</wps:spPr>
                          <wps:bodyPr/>
                        </wps:wsp>
                        <wps:wsp>
                          <wps:cNvPr id="680" name="AutoShape 2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40" y="4587"/>
                              <a:ext cx="814" cy="126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681" o:spid="_x0000_s1026" editas="canvas" style="width:186.6pt;height:148.9pt;mso-position-horizontal-relative:char;mso-position-vertical-relative:line" coordsize="23698,1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">
                <v:shape id="_x0000_s1027" type="#_x0000_t75" style="position:absolute;width:23698;height:18910;visibility:visible;mso-wrap-style:square">
                  <v:fill o:detectmouseclick="t"/>
                  <v:path o:connecttype="none"/>
                </v:shape>
                <v:group id="Group 184" o:spid="_x0000_s1028" style="position:absolute;width:23615;height:18910" coordorigin="4528,4254" coordsize="3719,2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85" o:spid="_x0000_s1029" type="#_x0000_t32" style="position:absolute;left:4862;top:6504;width:2791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">
                    <v:stroke endarrow="classic" endarrowwidth="narrow"/>
                  </v:shape>
                  <v:shape id="AutoShape 186" o:spid="_x0000_s1030" type="#_x0000_t32" style="position:absolute;left:5222;top:4344;width:12;height:28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">
                    <v:stroke endarrow="classic" endarrowwidth="narrow"/>
                  </v:shape>
                  <v:shape id="AutoShape 187" o:spid="_x0000_s1031" type="#_x0000_t32" style="position:absolute;left:4528;top:6441;width:6;height: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"/>
                  <v:shape id="AutoShape 188" o:spid="_x0000_s1032" type="#_x0000_t32" style="position:absolute;left:5207;top:5828;width:711;height: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">
                    <v:stroke dashstyle="dash"/>
                  </v:shape>
                  <v:shape id="AutoShape 189" o:spid="_x0000_s1033" type="#_x0000_t32" style="position:absolute;left:5940;top:5915;width:1;height: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">
                    <v:stroke dashstyle="dash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0" o:spid="_x0000_s1034" type="#_x0000_t202" style="position:absolute;left:5012;top:5679;width:224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" filled="f" stroked="f">
                    <v:textbox style="mso-fit-shape-to-text:t" inset="1mm,0,1mm,0">
                      <w:txbxContent>
                        <w:p w:rsidR="00802948" w:rsidRPr="00322A22" w:rsidRDefault="00802948">
                          <w:r w:rsidRPr="0045557A"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91" o:spid="_x0000_s1035" type="#_x0000_t202" style="position:absolute;left:7411;top:6534;width:836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" filled="f" stroked="f">
                    <v:textbox style="mso-fit-shape-to-text:t" inset="1mm,0,1mm,0">
                      <w:txbxContent>
                        <w:p w:rsidR="00802948" w:rsidRPr="00322A22" w:rsidRDefault="00802948">
                          <w:pPr>
                            <w:snapToGrid w:val="0"/>
                            <w:spacing w:line="300" w:lineRule="atLeast"/>
                            <w:rPr>
                              <w:i/>
                            </w:rPr>
                          </w:pPr>
                          <w:r w:rsidRPr="0045557A">
                            <w:rPr>
                              <w:rFonts w:hint="eastAsia"/>
                              <w:i/>
                            </w:rPr>
                            <w:t>x</w:t>
                          </w:r>
                          <w:r w:rsidRPr="00322A22">
                            <w:rPr>
                              <w:rFonts w:asciiTheme="minorEastAsia" w:hAnsiTheme="minorEastAsia" w:hint="eastAsia"/>
                            </w:rPr>
                            <w:t>（吨）</w:t>
                          </w:r>
                        </w:p>
                      </w:txbxContent>
                    </v:textbox>
                  </v:shape>
                  <v:shape id="Text Box 192" o:spid="_x0000_s1036" type="#_x0000_t202" style="position:absolute;left:5251;top:4254;width:837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" filled="f" stroked="f">
                    <v:textbox style="mso-fit-shape-to-text:t" inset="1mm,0,1mm,0">
                      <w:txbxContent>
                        <w:p w:rsidR="00802948" w:rsidRPr="00322A22" w:rsidRDefault="00802948">
                          <w:pPr>
                            <w:snapToGrid w:val="0"/>
                            <w:spacing w:line="300" w:lineRule="atLeast"/>
                            <w:rPr>
                              <w:i/>
                            </w:rPr>
                          </w:pPr>
                          <w:r w:rsidRPr="0045557A">
                            <w:rPr>
                              <w:rFonts w:hint="eastAsia"/>
                              <w:i/>
                            </w:rPr>
                            <w:t>y</w:t>
                          </w:r>
                          <w:r w:rsidRPr="00322A22">
                            <w:rPr>
                              <w:rFonts w:asciiTheme="minorEastAsia" w:hAnsiTheme="minorEastAsia" w:hint="eastAsia"/>
                            </w:rPr>
                            <w:t>（元）</w:t>
                          </w:r>
                        </w:p>
                      </w:txbxContent>
                    </v:textbox>
                  </v:shape>
                  <v:shape id="Text Box 193" o:spid="_x0000_s1037" type="#_x0000_t202" style="position:absolute;left:4981;top:6474;width:265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" filled="f" stroked="f">
                    <v:textbox style="mso-fit-shape-to-text:t" inset="1mm,0,1mm,0">
                      <w:txbxContent>
                        <w:p w:rsidR="00802948" w:rsidRPr="00322A22" w:rsidRDefault="00802948">
                          <w:pPr>
                            <w:snapToGrid w:val="0"/>
                            <w:spacing w:line="300" w:lineRule="atLeast"/>
                            <w:rPr>
                              <w:i/>
                            </w:rPr>
                          </w:pPr>
                          <w:r w:rsidRPr="006B2BD3">
                            <w:rPr>
                              <w:rFonts w:hint="eastAsia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94" o:spid="_x0000_s1038" type="#_x0000_t202" style="position:absolute;left:5824;top:6519;width:224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" filled="f" stroked="f">
                    <v:textbox style="mso-fit-shape-to-text:t" inset="1mm,0,1mm,0">
                      <w:txbxContent>
                        <w:p w:rsidR="00802948" w:rsidRPr="00322A22" w:rsidRDefault="00802948">
                          <w:r w:rsidRPr="0045557A"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95" o:spid="_x0000_s1039" type="#_x0000_t202" style="position:absolute;left:6468;top:6498;width:324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" filled="f" stroked="f">
                    <v:textbox style="mso-fit-shape-to-text:t" inset="1mm,0,1mm,0">
                      <w:txbxContent>
                        <w:p w:rsidR="00802948" w:rsidRPr="00322A22" w:rsidRDefault="00802948">
                          <w:r w:rsidRPr="0045557A"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96" o:spid="_x0000_s1040" type="#_x0000_t202" style="position:absolute;left:4918;top:4602;width:324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" filled="f" stroked="f">
                    <v:textbox style="mso-fit-shape-to-text:t" inset="1mm,0,1mm,0">
                      <w:txbxContent>
                        <w:p w:rsidR="00802948" w:rsidRPr="00322A22" w:rsidRDefault="00802948">
                          <w:r w:rsidRPr="0045557A">
                            <w:rPr>
                              <w:rFonts w:hint="eastAsia"/>
                            </w:rPr>
                            <w:t>12</w:t>
                          </w:r>
                        </w:p>
                      </w:txbxContent>
                    </v:textbox>
                  </v:shape>
                  <v:shape id="AutoShape 197" o:spid="_x0000_s1041" type="#_x0000_t32" style="position:absolute;left:5244;top:5852;width:696;height:6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"/>
                  <v:shape id="AutoShape 198" o:spid="_x0000_s1042" type="#_x0000_t32" style="position:absolute;left:6646;top:4739;width:1;height:17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">
                    <v:stroke dashstyle="dash"/>
                  </v:shape>
                  <v:shape id="AutoShape 199" o:spid="_x0000_s1043" type="#_x0000_t32" style="position:absolute;left:5246;top:4742;width:1380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">
                    <v:stroke dashstyle="dash"/>
                  </v:shape>
                  <v:shape id="AutoShape 200" o:spid="_x0000_s1044" type="#_x0000_t32" style="position:absolute;left:5940;top:4587;width:814;height:12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"/>
                </v:group>
                <w10:anchorlock/>
              </v:group>
            </w:pict>
          </mc:Fallback>
        </mc:AlternateContent>
      </w:r>
    </w:p>
    <w:p w:rsidR="006D7506" w:rsidRPr="00322A22" w:rsidRDefault="00322A22">
      <w:pPr>
        <w:spacing w:line="360" w:lineRule="auto"/>
      </w:pPr>
      <w:r w:rsidRPr="00322A22">
        <w:rPr>
          <w:rFonts w:hint="eastAsia"/>
        </w:rPr>
        <w:t>【答案】</w:t>
      </w:r>
      <w:r w:rsidRPr="00322A22">
        <w:rPr>
          <w:rFonts w:hint="eastAsia"/>
          <w:color w:val="000000"/>
        </w:rPr>
        <w:t>（</w:t>
      </w:r>
      <w:r w:rsidRPr="0045557A">
        <w:rPr>
          <w:color w:val="000000"/>
        </w:rPr>
        <w:t>1</w:t>
      </w:r>
      <w:r w:rsidRPr="00322A22">
        <w:rPr>
          <w:rFonts w:hint="eastAsia"/>
          <w:color w:val="000000"/>
        </w:rPr>
        <w:t>）</w:t>
      </w:r>
      <w:r w:rsidRPr="00322A22">
        <w:rPr>
          <w:color w:val="000000"/>
          <w:position w:val="-12"/>
        </w:rPr>
        <w:object w:dxaOrig="1411" w:dyaOrig="345" w14:anchorId="28A8E671">
          <v:shape id="_x0000_i1124" type="#_x0000_t75" alt="\[y=x\left( 0\le x\le 5 \right)\]" style="width:70.65pt;height:17pt" o:ole="">
            <v:imagedata r:id="rId205" o:title=""/>
          </v:shape>
          <o:OLEObject Type="Embed" ProgID="Equation.DSMT4" ShapeID="_x0000_i1124" DrawAspect="Content" ObjectID="_1576762601" r:id="rId206"/>
        </w:object>
      </w:r>
      <w:r w:rsidRPr="00322A22">
        <w:rPr>
          <w:rFonts w:hint="eastAsia"/>
          <w:color w:val="000000"/>
        </w:rPr>
        <w:t>（</w:t>
      </w:r>
      <w:r w:rsidRPr="0045557A">
        <w:rPr>
          <w:color w:val="000000"/>
        </w:rPr>
        <w:t>2</w:t>
      </w:r>
      <w:r w:rsidRPr="00322A22">
        <w:rPr>
          <w:rFonts w:hint="eastAsia"/>
          <w:color w:val="000000"/>
        </w:rPr>
        <w:t>）</w:t>
      </w:r>
      <w:r w:rsidRPr="00322A22">
        <w:rPr>
          <w:color w:val="000000"/>
          <w:position w:val="-6"/>
        </w:rPr>
        <w:object w:dxaOrig="315" w:dyaOrig="255" w14:anchorId="6E813133">
          <v:shape id="_x0000_i1125" type="#_x0000_t75" alt="\[9.5\]" style="width:15.6pt;height:12.9pt" o:ole="">
            <v:imagedata r:id="rId207" o:title=""/>
          </v:shape>
          <o:OLEObject Type="Embed" ProgID="Equation.DSMT4" ShapeID="_x0000_i1125" DrawAspect="Content" ObjectID="_1576762602" r:id="rId208"/>
        </w:object>
      </w:r>
      <w:r w:rsidRPr="00322A22">
        <w:rPr>
          <w:rFonts w:hint="eastAsia"/>
          <w:color w:val="000000"/>
        </w:rPr>
        <w:t>元</w:t>
      </w:r>
    </w:p>
    <w:p w:rsidR="006D7506" w:rsidRPr="00322A22" w:rsidRDefault="006B2BD3">
      <w:pPr>
        <w:spacing w:line="360" w:lineRule="auto"/>
      </w:pPr>
      <w:r w:rsidRPr="006B2BD3">
        <w:rPr>
          <w:rFonts w:hint="eastAsia"/>
        </w:rPr>
        <w:t>【解】</w:t>
      </w:r>
      <w:r w:rsidR="00322A22" w:rsidRPr="00322A22">
        <w:rPr>
          <w:rFonts w:hint="eastAsia"/>
        </w:rPr>
        <w:t>该题考查的是根据一次函数图象解实际问题．</w:t>
      </w:r>
    </w:p>
    <w:p w:rsidR="006D7506" w:rsidRPr="00322A22" w:rsidRDefault="00322A22">
      <w:pPr>
        <w:spacing w:line="360" w:lineRule="auto"/>
        <w:jc w:val="left"/>
      </w:pPr>
      <w:r w:rsidRPr="00322A22">
        <w:rPr>
          <w:rFonts w:hint="eastAsia"/>
        </w:rPr>
        <w:t>（</w:t>
      </w:r>
      <w:r w:rsidRPr="0045557A">
        <w:t>1</w:t>
      </w:r>
      <w:r w:rsidRPr="00322A22">
        <w:rPr>
          <w:rFonts w:hint="eastAsia"/>
        </w:rPr>
        <w:t>）当月用水量不超过</w:t>
      </w:r>
      <w:r w:rsidRPr="0045557A">
        <w:t>5</w:t>
      </w:r>
      <w:r w:rsidRPr="00322A22">
        <w:rPr>
          <w:rFonts w:hint="eastAsia"/>
        </w:rPr>
        <w:t>吨时，函数图象经过</w:t>
      </w:r>
      <w:r w:rsidRPr="00322A22">
        <w:rPr>
          <w:position w:val="-12"/>
        </w:rPr>
        <w:object w:dxaOrig="525" w:dyaOrig="345" w14:anchorId="5D7A6C88">
          <v:shape id="_x0000_i1126" type="#_x0000_t75" alt="\[\left( 0,0 \right)\]" style="width:26.5pt;height:17pt" o:ole="">
            <v:imagedata r:id="rId209" o:title=""/>
          </v:shape>
          <o:OLEObject Type="Embed" ProgID="Equation.DSMT4" ShapeID="_x0000_i1126" DrawAspect="Content" ObjectID="_1576762603" r:id="rId210"/>
        </w:object>
      </w:r>
      <w:r w:rsidRPr="00322A22">
        <w:rPr>
          <w:rFonts w:hint="eastAsia"/>
        </w:rPr>
        <w:t>和</w:t>
      </w:r>
      <w:r w:rsidRPr="00322A22">
        <w:rPr>
          <w:position w:val="-12"/>
        </w:rPr>
        <w:object w:dxaOrig="495" w:dyaOrig="345" w14:anchorId="1165FAB7">
          <v:shape id="_x0000_i1127" type="#_x0000_t75" alt="\[\left( 5,5 \right)\]" style="width:24.45pt;height:17pt" o:ole="">
            <v:imagedata r:id="rId211" o:title=""/>
          </v:shape>
          <o:OLEObject Type="Embed" ProgID="Equation.DSMT4" ShapeID="_x0000_i1127" DrawAspect="Content" ObjectID="_1576762604" r:id="rId212"/>
        </w:object>
      </w:r>
      <w:r w:rsidRPr="00322A22">
        <w:rPr>
          <w:rFonts w:hint="eastAsia"/>
        </w:rPr>
        <w:t>点，代入</w:t>
      </w:r>
      <w:r w:rsidRPr="00322A22">
        <w:rPr>
          <w:position w:val="-10"/>
        </w:rPr>
        <w:object w:dxaOrig="900" w:dyaOrig="300" w14:anchorId="096E9287">
          <v:shape id="_x0000_i1128" type="#_x0000_t75" alt="\[y=kx+b\]" style="width:44.85pt;height:14.95pt" o:ole="">
            <v:imagedata r:id="rId213" o:title=""/>
          </v:shape>
          <o:OLEObject Type="Embed" ProgID="Equation.DSMT4" ShapeID="_x0000_i1128" DrawAspect="Content" ObjectID="_1576762605" r:id="rId214"/>
        </w:object>
      </w:r>
      <w:r w:rsidRPr="00322A22">
        <w:rPr>
          <w:rFonts w:hint="eastAsia"/>
        </w:rPr>
        <w:t>，解得</w:t>
      </w:r>
      <w:r w:rsidRPr="00322A22">
        <w:rPr>
          <w:position w:val="-10"/>
        </w:rPr>
        <w:object w:dxaOrig="525" w:dyaOrig="240" w14:anchorId="6C073075">
          <v:shape id="_x0000_i1129" type="#_x0000_t75" alt="\[y=x\]" style="width:26.5pt;height:12.9pt" o:ole="">
            <v:imagedata r:id="rId215" o:title=""/>
          </v:shape>
          <o:OLEObject Type="Embed" ProgID="Equation.DSMT4" ShapeID="_x0000_i1129" DrawAspect="Content" ObjectID="_1576762606" r:id="rId216"/>
        </w:object>
      </w:r>
    </w:p>
    <w:p w:rsidR="006D7506" w:rsidRPr="00322A22" w:rsidRDefault="00322A22">
      <w:pPr>
        <w:spacing w:line="360" w:lineRule="auto"/>
        <w:jc w:val="left"/>
      </w:pPr>
      <w:r w:rsidRPr="00322A22">
        <w:rPr>
          <w:rFonts w:hint="eastAsia"/>
        </w:rPr>
        <w:t>（</w:t>
      </w:r>
      <w:r w:rsidRPr="0045557A">
        <w:t>2</w:t>
      </w:r>
      <w:r w:rsidRPr="00322A22">
        <w:rPr>
          <w:rFonts w:hint="eastAsia"/>
        </w:rPr>
        <w:t>）当超出</w:t>
      </w:r>
      <w:r w:rsidRPr="0045557A">
        <w:t>5</w:t>
      </w:r>
      <w:r w:rsidRPr="00322A22">
        <w:rPr>
          <w:rFonts w:hint="eastAsia"/>
        </w:rPr>
        <w:t>吨后，函数经过</w:t>
      </w:r>
      <w:r w:rsidRPr="00322A22">
        <w:rPr>
          <w:position w:val="-12"/>
        </w:rPr>
        <w:object w:dxaOrig="495" w:dyaOrig="345" w14:anchorId="6630A754">
          <v:shape id="_x0000_i1130" type="#_x0000_t75" alt="\[\left( 5,5 \right)\]" style="width:24.45pt;height:17pt" o:ole="">
            <v:imagedata r:id="rId217" o:title=""/>
          </v:shape>
          <o:OLEObject Type="Embed" ProgID="Equation.DSMT4" ShapeID="_x0000_i1130" DrawAspect="Content" ObjectID="_1576762607" r:id="rId218"/>
        </w:object>
      </w:r>
      <w:r w:rsidRPr="00322A22">
        <w:rPr>
          <w:rFonts w:hint="eastAsia"/>
        </w:rPr>
        <w:t>和</w:t>
      </w:r>
      <w:r w:rsidRPr="00322A22">
        <w:rPr>
          <w:position w:val="-12"/>
        </w:rPr>
        <w:object w:dxaOrig="675" w:dyaOrig="345" w14:anchorId="2F0FB197">
          <v:shape id="_x0000_i1131" type="#_x0000_t75" alt="\[\left( 10,12 \right)\]" style="width:33.95pt;height:17pt" o:ole="">
            <v:imagedata r:id="rId219" o:title=""/>
          </v:shape>
          <o:OLEObject Type="Embed" ProgID="Equation.DSMT4" ShapeID="_x0000_i1131" DrawAspect="Content" ObjectID="_1576762608" r:id="rId220"/>
        </w:object>
      </w:r>
      <w:r w:rsidRPr="00322A22">
        <w:rPr>
          <w:rFonts w:hint="eastAsia"/>
        </w:rPr>
        <w:t>两点，代入</w:t>
      </w:r>
      <w:r w:rsidRPr="00322A22">
        <w:rPr>
          <w:position w:val="-10"/>
        </w:rPr>
        <w:object w:dxaOrig="900" w:dyaOrig="300" w14:anchorId="4CDA7E52">
          <v:shape id="_x0000_i1132" type="#_x0000_t75" alt="\[y=kx+b\]" style="width:44.85pt;height:14.95pt" o:ole="">
            <v:imagedata r:id="rId221" o:title=""/>
          </v:shape>
          <o:OLEObject Type="Embed" ProgID="Equation.DSMT4" ShapeID="_x0000_i1132" DrawAspect="Content" ObjectID="_1576762609" r:id="rId222"/>
        </w:object>
      </w:r>
      <w:r w:rsidRPr="00322A22">
        <w:rPr>
          <w:rFonts w:hint="eastAsia"/>
        </w:rPr>
        <w:t>，</w:t>
      </w:r>
    </w:p>
    <w:p w:rsidR="006D7506" w:rsidRPr="00322A22" w:rsidRDefault="00322A22">
      <w:pPr>
        <w:spacing w:line="360" w:lineRule="auto"/>
        <w:jc w:val="left"/>
      </w:pPr>
      <w:r w:rsidRPr="00322A22">
        <w:rPr>
          <w:rFonts w:hint="eastAsia"/>
        </w:rPr>
        <w:t>列出方程</w:t>
      </w:r>
      <w:r w:rsidRPr="00322A22">
        <w:rPr>
          <w:position w:val="-28"/>
        </w:rPr>
        <w:object w:dxaOrig="1185" w:dyaOrig="675" w14:anchorId="21B9958D">
          <v:shape id="_x0000_i1133" type="#_x0000_t75" alt="\[\left\{ \begin{align}&#10;  &amp; 5k+b=5 \\ &#10; &amp; 10k+b=12 \\ &#10;\end{align} \right.\]" style="width:59.1pt;height:33.95pt" o:ole="">
            <v:imagedata r:id="rId223" o:title=""/>
          </v:shape>
          <o:OLEObject Type="Embed" ProgID="Equation.DSMT4" ShapeID="_x0000_i1133" DrawAspect="Content" ObjectID="_1576762610" r:id="rId224"/>
        </w:object>
      </w:r>
      <w:r w:rsidRPr="00322A22">
        <w:rPr>
          <w:rFonts w:hint="eastAsia"/>
        </w:rPr>
        <w:t>，解得</w:t>
      </w:r>
      <w:r w:rsidRPr="00322A22">
        <w:rPr>
          <w:position w:val="-40"/>
        </w:rPr>
        <w:object w:dxaOrig="720" w:dyaOrig="900" w14:anchorId="4BE20D0E">
          <v:shape id="_x0000_i1134" type="#_x0000_t75" alt="\[\left\{ \begin{align}&#10;  &amp; k=\frac{7}{5} \\ &#10; &amp; b=-2 \\ &#10;\end{align} \right.\]" style="width:36pt;height:44.85pt" o:ole="">
            <v:imagedata r:id="rId225" o:title=""/>
          </v:shape>
          <o:OLEObject Type="Embed" ProgID="Equation.DSMT4" ShapeID="_x0000_i1134" DrawAspect="Content" ObjectID="_1576762611" r:id="rId226"/>
        </w:object>
      </w:r>
      <w:r w:rsidRPr="00322A22">
        <w:rPr>
          <w:rFonts w:hint="eastAsia"/>
        </w:rPr>
        <w:t>，</w:t>
      </w:r>
    </w:p>
    <w:p w:rsidR="006D7506" w:rsidRPr="00322A22" w:rsidRDefault="00322A22">
      <w:pPr>
        <w:spacing w:line="360" w:lineRule="auto"/>
        <w:jc w:val="left"/>
      </w:pPr>
      <w:r w:rsidRPr="00322A22">
        <w:rPr>
          <w:rFonts w:hint="eastAsia"/>
        </w:rPr>
        <w:t>所以后半段的解析式为</w:t>
      </w:r>
      <w:r w:rsidRPr="00322A22">
        <w:rPr>
          <w:position w:val="-22"/>
        </w:rPr>
        <w:object w:dxaOrig="975" w:dyaOrig="555" w14:anchorId="16FD05EB">
          <v:shape id="_x0000_i1135" type="#_x0000_t75" alt="\[y=\frac{7}{5}x-2\]" style="width:48.9pt;height:28.55pt" o:ole="">
            <v:imagedata r:id="rId227" o:title=""/>
          </v:shape>
          <o:OLEObject Type="Embed" ProgID="Equation.DSMT4" ShapeID="_x0000_i1135" DrawAspect="Content" ObjectID="_1576762612" r:id="rId228"/>
        </w:object>
      </w:r>
      <w:r w:rsidRPr="00322A22">
        <w:t xml:space="preserve"> </w:t>
      </w:r>
      <w:r w:rsidRPr="00322A22">
        <w:rPr>
          <w:position w:val="-12"/>
        </w:rPr>
        <w:object w:dxaOrig="645" w:dyaOrig="345" w14:anchorId="11C4AFC6">
          <v:shape id="_x0000_i1136" type="#_x0000_t75" alt="\[\left( x\ge 5 \right)\]" style="width:31.9pt;height:17pt" o:ole="">
            <v:imagedata r:id="rId229" o:title=""/>
          </v:shape>
          <o:OLEObject Type="Embed" ProgID="Equation.DSMT4" ShapeID="_x0000_i1136" DrawAspect="Content" ObjectID="_1576762613" r:id="rId230"/>
        </w:object>
      </w:r>
      <w:r w:rsidRPr="00322A22">
        <w:rPr>
          <w:rFonts w:hint="eastAsia"/>
        </w:rPr>
        <w:t>，</w:t>
      </w:r>
    </w:p>
    <w:p w:rsidR="006D7506" w:rsidRPr="00322A22" w:rsidRDefault="00322A22">
      <w:pPr>
        <w:spacing w:line="360" w:lineRule="auto"/>
        <w:jc w:val="left"/>
      </w:pPr>
      <w:r w:rsidRPr="00322A22">
        <w:rPr>
          <w:rFonts w:hint="eastAsia"/>
        </w:rPr>
        <w:t>将用水量</w:t>
      </w:r>
      <w:r w:rsidRPr="00322A22">
        <w:rPr>
          <w:position w:val="-6"/>
        </w:rPr>
        <w:object w:dxaOrig="480" w:dyaOrig="255" w14:anchorId="7DF89EBF">
          <v:shape id="_x0000_i1137" type="#_x0000_t75" alt="\[x=8\]" style="width:23.75pt;height:12.9pt" o:ole="">
            <v:imagedata r:id="rId231" o:title=""/>
          </v:shape>
          <o:OLEObject Type="Embed" ProgID="Equation.DSMT4" ShapeID="_x0000_i1137" DrawAspect="Content" ObjectID="_1576762614" r:id="rId232"/>
        </w:object>
      </w:r>
      <w:r w:rsidRPr="00322A22">
        <w:rPr>
          <w:rFonts w:hint="eastAsia"/>
        </w:rPr>
        <w:t>代入，解得</w:t>
      </w:r>
      <w:r w:rsidRPr="00322A22">
        <w:rPr>
          <w:position w:val="-10"/>
        </w:rPr>
        <w:object w:dxaOrig="675" w:dyaOrig="300" w14:anchorId="40513FA3">
          <v:shape id="_x0000_i1138" type="#_x0000_t75" alt="\[y=9.5\]" style="width:33.95pt;height:14.95pt" o:ole="">
            <v:imagedata r:id="rId233" o:title=""/>
          </v:shape>
          <o:OLEObject Type="Embed" ProgID="Equation.DSMT4" ShapeID="_x0000_i1138" DrawAspect="Content" ObjectID="_1576762615" r:id="rId234"/>
        </w:object>
      </w:r>
      <w:r w:rsidRPr="00322A22">
        <w:rPr>
          <w:rFonts w:hint="eastAsia"/>
        </w:rPr>
        <w:t>元</w:t>
      </w:r>
    </w:p>
    <w:p w:rsidR="006D7506" w:rsidRPr="00322A22" w:rsidRDefault="00322A22">
      <w:pPr>
        <w:spacing w:line="360" w:lineRule="auto"/>
      </w:pPr>
      <w:r w:rsidRPr="00322A22">
        <w:rPr>
          <w:rFonts w:hint="eastAsia"/>
        </w:rPr>
        <w:t>答：应付水费</w:t>
      </w:r>
      <w:r w:rsidRPr="00322A22">
        <w:rPr>
          <w:position w:val="-6"/>
        </w:rPr>
        <w:object w:dxaOrig="335" w:dyaOrig="255" w14:anchorId="7EE0D066">
          <v:shape id="_x0000_i1139" type="#_x0000_t75" alt="\[9.5\]" style="width:16.3pt;height:12.9pt" o:ole="">
            <v:imagedata r:id="rId235" o:title=""/>
          </v:shape>
          <o:OLEObject Type="Embed" ProgID="Equation.DSMT4" ShapeID="_x0000_i1139" DrawAspect="Content" ObjectID="_1576762616" r:id="rId236"/>
        </w:object>
      </w:r>
      <w:r w:rsidRPr="00322A22">
        <w:rPr>
          <w:rFonts w:hint="eastAsia"/>
        </w:rPr>
        <w:t>元．</w:t>
      </w:r>
    </w:p>
    <w:p w:rsidR="006D7506" w:rsidRDefault="006D7506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6D7506" w:rsidRDefault="00322A22">
      <w:pPr>
        <w:spacing w:line="360" w:lineRule="auto"/>
        <w:rPr>
          <w:rFonts w:ascii="Calibri" w:hAnsi="Calibri"/>
        </w:rPr>
      </w:pPr>
      <w:r>
        <w:rPr>
          <w:rFonts w:ascii="宋体" w:hAnsi="宋体" w:hint="eastAsia"/>
          <w:b/>
          <w:sz w:val="24"/>
          <w:szCs w:val="24"/>
        </w:rPr>
        <w:t xml:space="preserve">题型二 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求解分段函数解决实际问题</w:t>
      </w:r>
    </w:p>
    <w:p w:rsidR="006D7506" w:rsidRDefault="00322A22">
      <w:pPr>
        <w:spacing w:line="360" w:lineRule="auto"/>
        <w:textAlignment w:val="center"/>
        <w:rPr>
          <w:rFonts w:hAnsi="宋体"/>
        </w:rPr>
      </w:pPr>
      <w:r>
        <w:rPr>
          <w:rFonts w:ascii="Calibri" w:hAnsi="Calibri" w:hint="eastAsia"/>
          <w:b/>
        </w:rPr>
        <w:t>例</w:t>
      </w:r>
      <w:r w:rsidR="00124549" w:rsidRPr="0045557A">
        <w:rPr>
          <w:b/>
        </w:rPr>
        <w:t>2</w:t>
      </w:r>
      <w:r w:rsidR="00124549" w:rsidRPr="00124549">
        <w:rPr>
          <w:b/>
        </w:rPr>
        <w:t>-</w:t>
      </w:r>
      <w:r w:rsidR="00124549" w:rsidRPr="0045557A">
        <w:rPr>
          <w:b/>
        </w:rPr>
        <w:t>2</w:t>
      </w:r>
      <w:r>
        <w:rPr>
          <w:rFonts w:ascii="Calibri" w:hAnsi="Calibri" w:hint="eastAsia"/>
          <w:b/>
        </w:rPr>
        <w:t xml:space="preserve"> </w:t>
      </w:r>
      <w:r>
        <w:rPr>
          <w:rFonts w:hAnsi="宋体"/>
        </w:rPr>
        <w:t>某移动公司采用分段计费的方法来计算话费，月通话时间</w:t>
      </w:r>
      <w:r>
        <w:rPr>
          <w:rFonts w:hAnsi="宋体"/>
          <w:position w:val="-6"/>
        </w:rPr>
        <w:object w:dxaOrig="180" w:dyaOrig="195" w14:anchorId="03E9ECE8">
          <v:shape id="_x0000_i1140" type="#_x0000_t75" alt="" style="width:8.85pt;height:9.5pt" o:ole="">
            <v:imagedata r:id="rId237" o:title=""/>
          </v:shape>
          <o:OLEObject Type="Embed" ProgID="Equation.DSMT4" ShapeID="_x0000_i1140" DrawAspect="Content" ObjectID="_1576762617" r:id="rId238"/>
        </w:object>
      </w:r>
      <w:r>
        <w:rPr>
          <w:rFonts w:hAnsi="宋体"/>
        </w:rPr>
        <w:t>（分钟）与相应话费</w:t>
      </w:r>
      <w:r>
        <w:rPr>
          <w:rFonts w:hAnsi="宋体"/>
        </w:rPr>
        <w:object w:dxaOrig="195" w:dyaOrig="240" w14:anchorId="22788BCF">
          <v:shape id="_x0000_i1141" type="#_x0000_t75" style="width:9.5pt;height:12.9pt" o:ole="">
            <v:imagedata r:id="rId239" o:title=""/>
          </v:shape>
          <o:OLEObject Type="Embed" ProgID="Equation.DSMT4" ShapeID="_x0000_i1141" DrawAspect="Content" ObjectID="_1576762618" r:id="rId240"/>
        </w:object>
      </w:r>
      <w:r>
        <w:rPr>
          <w:rFonts w:hAnsi="宋体"/>
        </w:rPr>
        <w:t>（元）之间的函数图象如图所示： </w:t>
      </w:r>
    </w:p>
    <w:p w:rsidR="006D7506" w:rsidRDefault="0045557A">
      <w:pPr>
        <w:spacing w:line="360" w:lineRule="auto"/>
        <w:jc w:val="center"/>
        <w:textAlignment w:val="center"/>
        <w:rPr>
          <w:rFonts w:hAnsi="宋体"/>
        </w:rPr>
      </w:pPr>
      <w:r>
        <w:rPr>
          <w:noProof/>
        </w:rPr>
        <w:lastRenderedPageBreak/>
        <w:drawing>
          <wp:inline distT="0" distB="0" distL="0" distR="0" wp14:anchorId="503EBD63" wp14:editId="32A5BD57">
            <wp:extent cx="2314575" cy="1619250"/>
            <wp:effectExtent l="0" t="0" r="9525" b="0"/>
            <wp:docPr id="2" name="图片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菁优网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06" w:rsidRDefault="00322A22">
      <w:pPr>
        <w:spacing w:line="360" w:lineRule="auto"/>
        <w:textAlignment w:val="center"/>
        <w:rPr>
          <w:rFonts w:hAnsi="宋体"/>
        </w:rPr>
      </w:pPr>
      <w:r>
        <w:rPr>
          <w:rFonts w:hAnsi="宋体"/>
        </w:rPr>
        <w:t>（</w:t>
      </w:r>
      <w:r w:rsidRPr="0045557A">
        <w:rPr>
          <w:rFonts w:hint="eastAsia"/>
        </w:rPr>
        <w:t>1</w:t>
      </w:r>
      <w:r>
        <w:rPr>
          <w:rFonts w:hAnsi="宋体"/>
        </w:rPr>
        <w:t>）月通话为</w:t>
      </w:r>
      <w:r w:rsidRPr="0045557A">
        <w:t>100</w:t>
      </w:r>
      <w:r>
        <w:rPr>
          <w:rFonts w:hAnsi="宋体"/>
        </w:rPr>
        <w:t>分钟时，应交话费</w:t>
      </w:r>
      <w:r>
        <w:rPr>
          <w:rFonts w:hAnsi="宋体" w:hint="eastAsia"/>
        </w:rPr>
        <w:t>多少</w:t>
      </w:r>
      <w:r>
        <w:rPr>
          <w:rFonts w:hAnsi="宋体"/>
        </w:rPr>
        <w:t>元</w:t>
      </w:r>
      <w:r>
        <w:rPr>
          <w:rFonts w:hAnsi="宋体" w:hint="eastAsia"/>
        </w:rPr>
        <w:t>？</w:t>
      </w:r>
      <w:r>
        <w:rPr>
          <w:rFonts w:hAnsi="宋体"/>
        </w:rPr>
        <w:t> </w:t>
      </w:r>
      <w:r>
        <w:rPr>
          <w:rFonts w:hAnsi="宋体"/>
        </w:rPr>
        <w:br/>
      </w:r>
      <w:r>
        <w:rPr>
          <w:rFonts w:hAnsi="宋体"/>
        </w:rPr>
        <w:t>（</w:t>
      </w:r>
      <w:r w:rsidRPr="0045557A">
        <w:rPr>
          <w:rFonts w:hint="eastAsia"/>
        </w:rPr>
        <w:t>2</w:t>
      </w:r>
      <w:r>
        <w:rPr>
          <w:rFonts w:hAnsi="宋体"/>
        </w:rPr>
        <w:t>）当</w:t>
      </w:r>
      <w:r>
        <w:rPr>
          <w:rFonts w:hAnsi="宋体"/>
        </w:rPr>
        <w:object w:dxaOrig="675" w:dyaOrig="255" w14:anchorId="7EB8154A">
          <v:shape id="_x0000_i1142" type="#_x0000_t75" style="width:33.95pt;height:12.9pt" o:ole="">
            <v:imagedata r:id="rId242" o:title=""/>
          </v:shape>
          <o:OLEObject Type="Embed" ProgID="Equation.DSMT4" ShapeID="_x0000_i1142" DrawAspect="Content" ObjectID="_1576762619" r:id="rId243"/>
        </w:object>
      </w:r>
      <w:r>
        <w:rPr>
          <w:rFonts w:hAnsi="宋体"/>
        </w:rPr>
        <w:t>时，求</w:t>
      </w:r>
      <w:r>
        <w:rPr>
          <w:rFonts w:hAnsi="宋体"/>
        </w:rPr>
        <w:object w:dxaOrig="195" w:dyaOrig="240" w14:anchorId="502CD40E">
          <v:shape id="_x0000_i1143" type="#_x0000_t75" style="width:9.5pt;height:12.9pt" o:ole="">
            <v:imagedata r:id="rId244" o:title=""/>
          </v:shape>
          <o:OLEObject Type="Embed" ProgID="Equation.DSMT4" ShapeID="_x0000_i1143" DrawAspect="Content" ObjectID="_1576762620" r:id="rId245"/>
        </w:object>
      </w:r>
      <w:r>
        <w:rPr>
          <w:rFonts w:hAnsi="宋体"/>
        </w:rPr>
        <w:t>与</w:t>
      </w:r>
      <w:r>
        <w:rPr>
          <w:rFonts w:hAnsi="宋体"/>
        </w:rPr>
        <w:object w:dxaOrig="180" w:dyaOrig="195" w14:anchorId="735AB1E6">
          <v:shape id="_x0000_i1144" type="#_x0000_t75" style="width:8.85pt;height:9.5pt" o:ole="">
            <v:imagedata r:id="rId246" o:title=""/>
          </v:shape>
          <o:OLEObject Type="Embed" ProgID="Equation.DSMT4" ShapeID="_x0000_i1144" DrawAspect="Content" ObjectID="_1576762621" r:id="rId247"/>
        </w:object>
      </w:r>
      <w:r>
        <w:rPr>
          <w:rFonts w:hAnsi="宋体"/>
        </w:rPr>
        <w:t>之间的函数关系式； </w:t>
      </w:r>
      <w:r>
        <w:rPr>
          <w:rFonts w:hAnsi="宋体"/>
        </w:rPr>
        <w:br/>
      </w:r>
      <w:r>
        <w:rPr>
          <w:rFonts w:hAnsi="宋体"/>
        </w:rPr>
        <w:t>（</w:t>
      </w:r>
      <w:r w:rsidRPr="0045557A">
        <w:t>3</w:t>
      </w:r>
      <w:r>
        <w:rPr>
          <w:rFonts w:hAnsi="宋体"/>
        </w:rPr>
        <w:t>）月通话为</w:t>
      </w:r>
      <w:r w:rsidRPr="0045557A">
        <w:t>280</w:t>
      </w:r>
      <w:r>
        <w:rPr>
          <w:rFonts w:hAnsi="宋体"/>
        </w:rPr>
        <w:t>分钟时，应交话费多少元？</w:t>
      </w:r>
    </w:p>
    <w:p w:rsidR="0045557A" w:rsidRDefault="0045557A">
      <w:pPr>
        <w:spacing w:line="360" w:lineRule="auto"/>
        <w:textAlignment w:val="center"/>
        <w:rPr>
          <w:rFonts w:hAnsi="宋体"/>
        </w:rPr>
      </w:pPr>
    </w:p>
    <w:p w:rsidR="003644EB" w:rsidRDefault="003644EB" w:rsidP="003644EB">
      <w:pPr>
        <w:widowControl/>
        <w:wordWrap w:val="0"/>
        <w:spacing w:line="435" w:lineRule="atLeast"/>
        <w:jc w:val="left"/>
        <w:rPr>
          <w:rFonts w:ascii="Calibri" w:hAnsi="Calibri"/>
          <w:b/>
        </w:rPr>
      </w:pPr>
      <w:r w:rsidRPr="001D3394">
        <w:rPr>
          <w:rFonts w:ascii="Calibri" w:hAnsi="Calibri"/>
        </w:rPr>
        <w:t>【思路分析】</w:t>
      </w:r>
    </w:p>
    <w:p w:rsidR="006D7506" w:rsidRDefault="0045557A">
      <w:pPr>
        <w:rPr>
          <w:rFonts w:ascii="Calibri" w:hAnsi="Calibri"/>
        </w:rPr>
      </w:pPr>
      <w:r w:rsidRPr="0045557A">
        <w:rPr>
          <w:rFonts w:ascii="Calibri" w:hAnsi="Calibri"/>
        </w:rPr>
        <w:t>（</w:t>
      </w:r>
      <w:r w:rsidRPr="0045557A">
        <w:t>1</w:t>
      </w:r>
      <w:r w:rsidRPr="0045557A">
        <w:rPr>
          <w:rFonts w:ascii="Calibri" w:hAnsi="Calibri"/>
        </w:rPr>
        <w:t>）根据函数图形可以得到当</w:t>
      </w:r>
      <w:r w:rsidRPr="0045557A">
        <w:rPr>
          <w:i/>
        </w:rPr>
        <w:t>x</w:t>
      </w:r>
      <w:r w:rsidRPr="0045557A">
        <w:rPr>
          <w:rFonts w:ascii="Calibri" w:hAnsi="Calibri"/>
        </w:rPr>
        <w:t>取</w:t>
      </w:r>
      <w:r w:rsidRPr="0045557A">
        <w:t>100</w:t>
      </w:r>
      <w:r w:rsidRPr="0045557A">
        <w:rPr>
          <w:rFonts w:ascii="Calibri" w:hAnsi="Calibri"/>
        </w:rPr>
        <w:t>时</w:t>
      </w:r>
      <w:r w:rsidRPr="0045557A">
        <w:rPr>
          <w:i/>
        </w:rPr>
        <w:t>y</w:t>
      </w:r>
      <w:r w:rsidRPr="0045557A">
        <w:rPr>
          <w:rFonts w:ascii="Calibri" w:hAnsi="Calibri"/>
        </w:rPr>
        <w:t>的值，指出来即可；</w:t>
      </w:r>
      <w:r w:rsidRPr="0045557A">
        <w:rPr>
          <w:rFonts w:ascii="Calibri" w:hAnsi="Calibri"/>
        </w:rPr>
        <w:br/>
      </w:r>
      <w:r w:rsidRPr="0045557A">
        <w:rPr>
          <w:rFonts w:ascii="Calibri" w:hAnsi="Calibri"/>
        </w:rPr>
        <w:t>（</w:t>
      </w:r>
      <w:r w:rsidRPr="0045557A">
        <w:t>2</w:t>
      </w:r>
      <w:r w:rsidRPr="0045557A">
        <w:rPr>
          <w:rFonts w:ascii="Calibri" w:hAnsi="Calibri"/>
        </w:rPr>
        <w:t>）从</w:t>
      </w:r>
      <w:r w:rsidRPr="0045557A">
        <w:rPr>
          <w:i/>
        </w:rPr>
        <w:t>x</w:t>
      </w:r>
      <w:r w:rsidRPr="0045557A">
        <w:rPr>
          <w:rFonts w:ascii="Calibri" w:hAnsi="Calibri"/>
        </w:rPr>
        <w:t>的取值范围中找到直线经过的两点，用待定系数法求出函数的解析式即可；</w:t>
      </w:r>
      <w:r w:rsidRPr="0045557A">
        <w:rPr>
          <w:rFonts w:ascii="Calibri" w:hAnsi="Calibri"/>
        </w:rPr>
        <w:br/>
      </w:r>
      <w:r w:rsidRPr="0045557A">
        <w:rPr>
          <w:rFonts w:ascii="Calibri" w:hAnsi="Calibri"/>
        </w:rPr>
        <w:t>（</w:t>
      </w:r>
      <w:r w:rsidRPr="0045557A">
        <w:t>3</w:t>
      </w:r>
      <w:r w:rsidRPr="0045557A">
        <w:rPr>
          <w:rFonts w:ascii="Calibri" w:hAnsi="Calibri"/>
        </w:rPr>
        <w:t>）将</w:t>
      </w:r>
      <w:r w:rsidRPr="0045557A">
        <w:rPr>
          <w:i/>
        </w:rPr>
        <w:t>x</w:t>
      </w:r>
      <w:r w:rsidRPr="0045557A">
        <w:rPr>
          <w:rFonts w:ascii="Calibri" w:hAnsi="Calibri"/>
        </w:rPr>
        <w:t>的值代入上题求得的函数解析式即可求出应缴话费．</w:t>
      </w:r>
    </w:p>
    <w:p w:rsidR="0045557A" w:rsidRDefault="003644EB" w:rsidP="0045557A">
      <w:pPr>
        <w:rPr>
          <w:rFonts w:ascii="Calibri" w:hAnsi="Calibri"/>
        </w:rPr>
      </w:pPr>
      <w:r w:rsidRPr="006B2BD3">
        <w:rPr>
          <w:rFonts w:hint="eastAsia"/>
        </w:rPr>
        <w:t>【解】</w:t>
      </w:r>
      <w:r w:rsidR="0045557A" w:rsidRPr="0045557A">
        <w:rPr>
          <w:rFonts w:ascii="Calibri" w:hAnsi="Calibri"/>
        </w:rPr>
        <w:t>（</w:t>
      </w:r>
      <w:r w:rsidR="0045557A" w:rsidRPr="0045557A">
        <w:t>1</w:t>
      </w:r>
      <w:r w:rsidR="0045557A" w:rsidRPr="0045557A">
        <w:rPr>
          <w:rFonts w:ascii="Calibri" w:hAnsi="Calibri"/>
        </w:rPr>
        <w:t>）</w:t>
      </w:r>
      <w:r w:rsidR="0045557A" w:rsidRPr="0045557A">
        <w:t>40</w:t>
      </w:r>
      <w:r w:rsidR="0045557A" w:rsidRPr="0045557A">
        <w:rPr>
          <w:rFonts w:ascii="Calibri" w:hAnsi="Calibri"/>
        </w:rPr>
        <w:t>元；</w:t>
      </w:r>
      <w:r w:rsidR="0045557A" w:rsidRPr="0045557A">
        <w:rPr>
          <w:rFonts w:ascii="Calibri" w:hAnsi="Calibri"/>
        </w:rPr>
        <w:br/>
      </w:r>
      <w:r w:rsidR="0045557A" w:rsidRPr="0045557A">
        <w:rPr>
          <w:rFonts w:ascii="Calibri" w:hAnsi="Calibri"/>
        </w:rPr>
        <w:t>（</w:t>
      </w:r>
      <w:r w:rsidR="0045557A" w:rsidRPr="0045557A">
        <w:t>2</w:t>
      </w:r>
      <w:r w:rsidR="0045557A" w:rsidRPr="0045557A">
        <w:rPr>
          <w:rFonts w:ascii="Calibri" w:hAnsi="Calibri"/>
        </w:rPr>
        <w:t>）设</w:t>
      </w:r>
      <w:r w:rsidR="0045557A" w:rsidRPr="0045557A">
        <w:rPr>
          <w:i/>
        </w:rPr>
        <w:t>y</w:t>
      </w:r>
      <w:r w:rsidR="0045557A" w:rsidRPr="0045557A">
        <w:rPr>
          <w:rFonts w:ascii="Calibri" w:hAnsi="Calibri"/>
        </w:rPr>
        <w:t>与</w:t>
      </w:r>
      <w:r w:rsidR="0045557A" w:rsidRPr="0045557A">
        <w:rPr>
          <w:i/>
        </w:rPr>
        <w:t>x</w:t>
      </w:r>
      <w:r w:rsidR="0045557A" w:rsidRPr="0045557A">
        <w:rPr>
          <w:rFonts w:ascii="Calibri" w:hAnsi="Calibri"/>
        </w:rPr>
        <w:t>之间的函数关系式为</w:t>
      </w:r>
      <w:r w:rsidR="0045557A" w:rsidRPr="0045557A">
        <w:rPr>
          <w:i/>
        </w:rPr>
        <w:t>y</w:t>
      </w:r>
      <w:r w:rsidR="0045557A" w:rsidRPr="0045557A">
        <w:rPr>
          <w:rFonts w:ascii="Calibri" w:hAnsi="Calibri"/>
        </w:rPr>
        <w:t>=</w:t>
      </w:r>
      <w:proofErr w:type="spellStart"/>
      <w:r w:rsidR="0045557A" w:rsidRPr="0045557A">
        <w:rPr>
          <w:i/>
        </w:rPr>
        <w:t>kx</w:t>
      </w:r>
      <w:r w:rsidR="0045557A" w:rsidRPr="0045557A">
        <w:rPr>
          <w:rFonts w:ascii="Calibri" w:hAnsi="Calibri"/>
        </w:rPr>
        <w:t>+</w:t>
      </w:r>
      <w:r w:rsidR="0045557A" w:rsidRPr="0045557A">
        <w:rPr>
          <w:i/>
        </w:rPr>
        <w:t>b</w:t>
      </w:r>
      <w:proofErr w:type="spellEnd"/>
      <w:r w:rsidR="0045557A" w:rsidRPr="0045557A">
        <w:rPr>
          <w:rFonts w:ascii="Calibri" w:hAnsi="Calibri"/>
        </w:rPr>
        <w:br/>
      </w:r>
      <w:r w:rsidR="0045557A" w:rsidRPr="0045557A">
        <w:rPr>
          <w:rFonts w:ascii="Calibri" w:hAnsi="Calibri"/>
        </w:rPr>
        <w:t>由图上知：</w:t>
      </w:r>
      <w:r w:rsidR="0045557A" w:rsidRPr="0045557A">
        <w:rPr>
          <w:i/>
        </w:rPr>
        <w:t>x</w:t>
      </w:r>
      <w:r w:rsidR="0045557A" w:rsidRPr="0045557A">
        <w:rPr>
          <w:rFonts w:ascii="Calibri" w:hAnsi="Calibri"/>
        </w:rPr>
        <w:t>=</w:t>
      </w:r>
      <w:r w:rsidR="0045557A" w:rsidRPr="0045557A">
        <w:t>100</w:t>
      </w:r>
      <w:r w:rsidR="0045557A" w:rsidRPr="0045557A">
        <w:rPr>
          <w:rFonts w:ascii="Calibri" w:hAnsi="Calibri"/>
        </w:rPr>
        <w:t>时，</w:t>
      </w:r>
      <w:r w:rsidR="0045557A" w:rsidRPr="0045557A">
        <w:rPr>
          <w:i/>
        </w:rPr>
        <w:t>y</w:t>
      </w:r>
      <w:r w:rsidR="0045557A" w:rsidRPr="0045557A">
        <w:rPr>
          <w:rFonts w:ascii="Calibri" w:hAnsi="Calibri"/>
        </w:rPr>
        <w:t>=</w:t>
      </w:r>
      <w:r w:rsidR="0045557A" w:rsidRPr="0045557A">
        <w:t>40</w:t>
      </w:r>
      <w:r w:rsidR="0045557A" w:rsidRPr="0045557A">
        <w:rPr>
          <w:rFonts w:ascii="Calibri" w:hAnsi="Calibri"/>
        </w:rPr>
        <w:t>；</w:t>
      </w:r>
      <w:r w:rsidR="0045557A" w:rsidRPr="0045557A">
        <w:rPr>
          <w:i/>
        </w:rPr>
        <w:t>x</w:t>
      </w:r>
      <w:r w:rsidR="0045557A" w:rsidRPr="0045557A">
        <w:rPr>
          <w:rFonts w:ascii="Calibri" w:hAnsi="Calibri"/>
        </w:rPr>
        <w:t>=</w:t>
      </w:r>
      <w:r w:rsidR="0045557A" w:rsidRPr="0045557A">
        <w:t>200</w:t>
      </w:r>
      <w:r w:rsidR="0045557A" w:rsidRPr="0045557A">
        <w:rPr>
          <w:rFonts w:ascii="Calibri" w:hAnsi="Calibri"/>
        </w:rPr>
        <w:t>时，</w:t>
      </w:r>
      <w:r w:rsidR="0045557A" w:rsidRPr="0045557A">
        <w:rPr>
          <w:i/>
        </w:rPr>
        <w:t>y</w:t>
      </w:r>
      <w:r w:rsidR="0045557A" w:rsidRPr="0045557A">
        <w:rPr>
          <w:rFonts w:ascii="Calibri" w:hAnsi="Calibri"/>
        </w:rPr>
        <w:t>=</w:t>
      </w:r>
      <w:r w:rsidR="0045557A" w:rsidRPr="0045557A">
        <w:t>60</w:t>
      </w:r>
      <w:r w:rsidR="0045557A" w:rsidRPr="0045557A">
        <w:rPr>
          <w:rFonts w:ascii="Calibri" w:hAnsi="Calibri"/>
        </w:rPr>
        <w:br/>
      </w:r>
      <w:r w:rsidR="0045557A" w:rsidRPr="0045557A">
        <w:rPr>
          <w:rFonts w:ascii="Calibri" w:hAnsi="Calibri"/>
        </w:rPr>
        <w:t>则有</w:t>
      </w:r>
    </w:p>
    <w:p w:rsidR="0045557A" w:rsidRPr="0045557A" w:rsidRDefault="0045557A" w:rsidP="0045557A">
      <w:pPr>
        <w:rPr>
          <w:rFonts w:ascii="Calibri" w:hAnsi="Calibri"/>
        </w:rPr>
      </w:pPr>
      <w:r w:rsidRPr="0045557A">
        <w:rPr>
          <w:rFonts w:ascii="Calibri" w:hAnsi="Calibri"/>
          <w:position w:val="-28"/>
        </w:rPr>
        <w:object w:dxaOrig="1300" w:dyaOrig="660" w14:anchorId="1469C9EA">
          <v:shape id="_x0000_i1145" type="#_x0000_t75" style="width:65.2pt;height:33.3pt" o:ole="">
            <v:imagedata r:id="rId248" o:title=""/>
          </v:shape>
          <o:OLEObject Type="Embed" ProgID="Equation.DSMT4" ShapeID="_x0000_i1145" DrawAspect="Content" ObjectID="_1576762622" r:id="rId249"/>
        </w:object>
      </w:r>
    </w:p>
    <w:p w:rsidR="006D7506" w:rsidRDefault="0045557A">
      <w:pPr>
        <w:rPr>
          <w:rFonts w:ascii="Calibri" w:hAnsi="Calibri"/>
        </w:rPr>
      </w:pPr>
      <w:r w:rsidRPr="0045557A">
        <w:rPr>
          <w:rFonts w:ascii="Calibri" w:hAnsi="Calibri"/>
        </w:rPr>
        <w:t>解之得</w:t>
      </w:r>
      <w:r w:rsidRPr="0045557A">
        <w:rPr>
          <w:rFonts w:ascii="Calibri" w:hAnsi="Calibri"/>
          <w:position w:val="-40"/>
        </w:rPr>
        <w:object w:dxaOrig="700" w:dyaOrig="900" w14:anchorId="0624FD76">
          <v:shape id="_x0000_i1146" type="#_x0000_t75" style="width:35.3pt;height:44.85pt" o:ole="">
            <v:imagedata r:id="rId250" o:title=""/>
          </v:shape>
          <o:OLEObject Type="Embed" ProgID="Equation.DSMT4" ShapeID="_x0000_i1146" DrawAspect="Content" ObjectID="_1576762623" r:id="rId251"/>
        </w:object>
      </w:r>
      <w:r w:rsidRPr="0045557A">
        <w:rPr>
          <w:rFonts w:ascii="Calibri" w:hAnsi="Calibri"/>
        </w:rPr>
        <w:br/>
      </w:r>
      <w:r w:rsidRPr="0045557A">
        <w:rPr>
          <w:rFonts w:ascii="微软雅黑" w:eastAsia="微软雅黑" w:hAnsi="微软雅黑" w:cs="微软雅黑" w:hint="eastAsia"/>
        </w:rPr>
        <w:t>∴</w:t>
      </w:r>
      <w:r w:rsidRPr="0045557A">
        <w:rPr>
          <w:rFonts w:ascii="Calibri" w:hAnsi="Calibri"/>
        </w:rPr>
        <w:t>所求函数关系式为</w:t>
      </w:r>
      <w:r w:rsidR="00C270A3" w:rsidRPr="0045557A">
        <w:rPr>
          <w:rFonts w:ascii="Calibri" w:hAnsi="Calibri"/>
          <w:position w:val="-22"/>
        </w:rPr>
        <w:object w:dxaOrig="1840" w:dyaOrig="560" w14:anchorId="2B42AA8D">
          <v:shape id="_x0000_i1147" type="#_x0000_t75" style="width:91pt;height:27.85pt" o:ole="">
            <v:imagedata r:id="rId252" o:title=""/>
          </v:shape>
          <o:OLEObject Type="Embed" ProgID="Equation.DSMT4" ShapeID="_x0000_i1147" DrawAspect="Content" ObjectID="_1576762624" r:id="rId253"/>
        </w:object>
      </w:r>
      <w:r w:rsidRPr="0045557A">
        <w:rPr>
          <w:rFonts w:ascii="Calibri" w:hAnsi="Calibri"/>
        </w:rPr>
        <w:t>；</w:t>
      </w:r>
      <w:r w:rsidRPr="0045557A">
        <w:rPr>
          <w:rFonts w:ascii="Calibri" w:hAnsi="Calibri"/>
        </w:rPr>
        <w:br/>
      </w:r>
      <w:r w:rsidRPr="0045557A">
        <w:rPr>
          <w:rFonts w:ascii="Calibri" w:hAnsi="Calibri"/>
        </w:rPr>
        <w:t>（</w:t>
      </w:r>
      <w:r w:rsidRPr="0045557A">
        <w:t>3</w:t>
      </w:r>
      <w:r w:rsidRPr="0045557A">
        <w:rPr>
          <w:rFonts w:ascii="Calibri" w:hAnsi="Calibri"/>
        </w:rPr>
        <w:t>）把</w:t>
      </w:r>
      <w:r w:rsidRPr="0045557A">
        <w:rPr>
          <w:i/>
        </w:rPr>
        <w:t>x</w:t>
      </w:r>
      <w:r w:rsidRPr="0045557A">
        <w:rPr>
          <w:rFonts w:ascii="Calibri" w:hAnsi="Calibri"/>
        </w:rPr>
        <w:t>=</w:t>
      </w:r>
      <w:r w:rsidRPr="0045557A">
        <w:t>280</w:t>
      </w:r>
      <w:r w:rsidRPr="0045557A">
        <w:rPr>
          <w:rFonts w:ascii="Calibri" w:hAnsi="Calibri"/>
        </w:rPr>
        <w:t>代入关系式</w:t>
      </w:r>
      <w:r w:rsidRPr="0045557A">
        <w:rPr>
          <w:rFonts w:ascii="Calibri" w:hAnsi="Calibri"/>
          <w:position w:val="-22"/>
        </w:rPr>
        <w:object w:dxaOrig="1100" w:dyaOrig="560" w14:anchorId="3FC70468">
          <v:shape id="_x0000_i1148" type="#_x0000_t75" style="width:55pt;height:27.85pt" o:ole="">
            <v:imagedata r:id="rId254" o:title=""/>
          </v:shape>
          <o:OLEObject Type="Embed" ProgID="Equation.DSMT4" ShapeID="_x0000_i1148" DrawAspect="Content" ObjectID="_1576762625" r:id="rId255"/>
        </w:object>
      </w:r>
      <w:r w:rsidRPr="0045557A">
        <w:rPr>
          <w:rFonts w:ascii="Calibri" w:hAnsi="Calibri"/>
        </w:rPr>
        <w:br/>
      </w:r>
      <w:r w:rsidRPr="0045557A">
        <w:rPr>
          <w:rFonts w:ascii="宋体" w:hAnsi="宋体" w:cs="宋体" w:hint="eastAsia"/>
        </w:rPr>
        <w:t>∴</w:t>
      </w:r>
      <w:r w:rsidRPr="0045557A">
        <w:rPr>
          <w:i/>
        </w:rPr>
        <w:t>y</w:t>
      </w:r>
      <w:r w:rsidRPr="0045557A">
        <w:t>=</w:t>
      </w:r>
      <w:r w:rsidRPr="0045557A">
        <w:rPr>
          <w:position w:val="-22"/>
        </w:rPr>
        <w:object w:dxaOrig="200" w:dyaOrig="560" w14:anchorId="1A65356C">
          <v:shape id="_x0000_i1149" type="#_x0000_t75" style="width:9.5pt;height:27.85pt" o:ole="">
            <v:imagedata r:id="rId256" o:title=""/>
          </v:shape>
          <o:OLEObject Type="Embed" ProgID="Equation.DSMT4" ShapeID="_x0000_i1149" DrawAspect="Content" ObjectID="_1576762626" r:id="rId257"/>
        </w:object>
      </w:r>
      <w:r w:rsidRPr="0045557A">
        <w:t>×280+20=76</w:t>
      </w:r>
    </w:p>
    <w:p w:rsidR="0045557A" w:rsidRDefault="0045557A">
      <w:pPr>
        <w:rPr>
          <w:rFonts w:ascii="Calibri" w:hAnsi="Calibri"/>
        </w:rPr>
      </w:pPr>
      <w:r>
        <w:rPr>
          <w:rFonts w:ascii="宋体" w:hAnsi="宋体" w:hint="eastAsia"/>
        </w:rPr>
        <w:t>∴</w:t>
      </w:r>
      <w:r>
        <w:rPr>
          <w:rFonts w:ascii="Calibri" w:hAnsi="Calibri" w:hint="eastAsia"/>
        </w:rPr>
        <w:t>应交</w:t>
      </w:r>
      <w:r w:rsidR="00C270A3">
        <w:rPr>
          <w:rFonts w:ascii="Calibri" w:hAnsi="Calibri" w:hint="eastAsia"/>
        </w:rPr>
        <w:t>话</w:t>
      </w:r>
      <w:r>
        <w:rPr>
          <w:rFonts w:ascii="Calibri" w:hAnsi="Calibri" w:hint="eastAsia"/>
        </w:rPr>
        <w:t>费</w:t>
      </w:r>
      <w:r w:rsidRPr="0045557A">
        <w:t>76</w:t>
      </w:r>
      <w:r>
        <w:rPr>
          <w:rFonts w:ascii="Calibri" w:hAnsi="Calibri" w:hint="eastAsia"/>
        </w:rPr>
        <w:t>元</w:t>
      </w:r>
      <w:r>
        <w:rPr>
          <w:rFonts w:ascii="Calibri" w:hAnsi="Calibri" w:hint="eastAsia"/>
        </w:rPr>
        <w:t>.</w:t>
      </w:r>
    </w:p>
    <w:p w:rsidR="0045557A" w:rsidRDefault="0045557A">
      <w:pPr>
        <w:rPr>
          <w:rFonts w:ascii="Calibri" w:hAnsi="Calibri"/>
        </w:rPr>
      </w:pPr>
    </w:p>
    <w:p w:rsidR="006D7506" w:rsidRDefault="00CA1464">
      <w:pPr>
        <w:spacing w:line="360" w:lineRule="auto"/>
        <w:textAlignment w:val="center"/>
        <w:rPr>
          <w:rFonts w:hAnsi="宋体"/>
        </w:rPr>
      </w:pPr>
      <w:r w:rsidDel="00CA1464">
        <w:rPr>
          <w:rFonts w:ascii="Calibri" w:hAnsi="Calibri" w:hint="eastAsia"/>
          <w:b/>
        </w:rPr>
        <w:t xml:space="preserve"> </w:t>
      </w:r>
      <w:r w:rsidR="003213B2" w:rsidRPr="003213B2">
        <w:rPr>
          <w:rFonts w:hAnsi="宋体" w:hint="eastAsia"/>
          <w:b/>
          <w:color w:val="000000" w:themeColor="text1"/>
        </w:rPr>
        <w:t>配套练习</w:t>
      </w:r>
      <w:r w:rsidR="00322A22" w:rsidRPr="0045557A">
        <w:rPr>
          <w:rFonts w:hint="eastAsia"/>
          <w:b/>
        </w:rPr>
        <w:t>2</w:t>
      </w:r>
      <w:r w:rsidR="005312E9">
        <w:rPr>
          <w:rFonts w:hint="eastAsia"/>
          <w:b/>
        </w:rPr>
        <w:t>-</w:t>
      </w:r>
      <w:r w:rsidR="005312E9" w:rsidRPr="0045557A">
        <w:rPr>
          <w:rFonts w:hint="eastAsia"/>
          <w:b/>
        </w:rPr>
        <w:t>2</w:t>
      </w:r>
      <w:r w:rsidR="00322A22">
        <w:rPr>
          <w:rFonts w:hAnsi="宋体" w:hint="eastAsia"/>
          <w:b/>
        </w:rPr>
        <w:t xml:space="preserve"> </w:t>
      </w:r>
      <w:r w:rsidR="00322A22">
        <w:rPr>
          <w:rFonts w:hAnsi="宋体"/>
        </w:rPr>
        <w:t>一辆快车从甲地驶往乙地</w:t>
      </w:r>
      <w:r w:rsidR="00322A22">
        <w:rPr>
          <w:rFonts w:hAnsi="宋体" w:hint="eastAsia"/>
        </w:rPr>
        <w:t>，</w:t>
      </w:r>
      <w:r w:rsidR="00322A22">
        <w:rPr>
          <w:rFonts w:hAnsi="宋体"/>
        </w:rPr>
        <w:t>一辆慢车从乙地驶往甲地</w:t>
      </w:r>
      <w:r w:rsidR="00322A22">
        <w:rPr>
          <w:rFonts w:hAnsi="宋体" w:hint="eastAsia"/>
        </w:rPr>
        <w:t>，</w:t>
      </w:r>
      <w:r w:rsidR="00322A22">
        <w:rPr>
          <w:rFonts w:hAnsi="宋体"/>
        </w:rPr>
        <w:t>两车同时出发</w:t>
      </w:r>
      <w:r w:rsidR="00322A22">
        <w:rPr>
          <w:rFonts w:hAnsi="宋体" w:hint="eastAsia"/>
        </w:rPr>
        <w:t>，</w:t>
      </w:r>
      <w:r w:rsidR="00322A22">
        <w:rPr>
          <w:rFonts w:hAnsi="宋体"/>
        </w:rPr>
        <w:t>匀速行驶</w:t>
      </w:r>
      <w:r w:rsidR="00EC39D8" w:rsidRPr="00EC39D8">
        <w:rPr>
          <w:rFonts w:hAnsi="宋体" w:hint="eastAsia"/>
        </w:rPr>
        <w:t>.</w:t>
      </w:r>
      <w:r w:rsidR="00322A22">
        <w:rPr>
          <w:rFonts w:hAnsi="宋体"/>
        </w:rPr>
        <w:t>设行驶的时间为</w:t>
      </w:r>
      <w:r w:rsidR="00322A22" w:rsidRPr="0045557A">
        <w:rPr>
          <w:i/>
        </w:rPr>
        <w:t>x</w:t>
      </w:r>
      <w:r w:rsidR="00322A22">
        <w:rPr>
          <w:rFonts w:hAnsi="宋体"/>
        </w:rPr>
        <w:t>(</w:t>
      </w:r>
      <w:r w:rsidR="00322A22">
        <w:rPr>
          <w:rFonts w:hAnsi="宋体"/>
        </w:rPr>
        <w:t>时</w:t>
      </w:r>
      <w:r w:rsidR="00322A22">
        <w:rPr>
          <w:rFonts w:hAnsi="宋体"/>
        </w:rPr>
        <w:t>)</w:t>
      </w:r>
      <w:r w:rsidR="00322A22">
        <w:rPr>
          <w:rFonts w:hAnsi="宋体" w:hint="eastAsia"/>
        </w:rPr>
        <w:t>，</w:t>
      </w:r>
      <w:r w:rsidR="00322A22">
        <w:rPr>
          <w:rFonts w:hAnsi="宋体"/>
        </w:rPr>
        <w:t>两车之间的距离为</w:t>
      </w:r>
      <w:r w:rsidR="00322A22" w:rsidRPr="0045557A">
        <w:rPr>
          <w:i/>
        </w:rPr>
        <w:t>y</w:t>
      </w:r>
      <w:r w:rsidR="00322A22">
        <w:rPr>
          <w:rFonts w:hAnsi="宋体"/>
        </w:rPr>
        <w:t>(</w:t>
      </w:r>
      <w:r w:rsidR="00322A22">
        <w:rPr>
          <w:rFonts w:hAnsi="宋体"/>
        </w:rPr>
        <w:t>千米</w:t>
      </w:r>
      <w:r w:rsidR="00322A22">
        <w:rPr>
          <w:rFonts w:hAnsi="宋体"/>
        </w:rPr>
        <w:t>)</w:t>
      </w:r>
      <w:r w:rsidR="00322A22">
        <w:rPr>
          <w:rFonts w:hAnsi="宋体" w:hint="eastAsia"/>
        </w:rPr>
        <w:t>，</w:t>
      </w:r>
      <w:r w:rsidR="00322A22">
        <w:rPr>
          <w:rFonts w:hAnsi="宋体"/>
        </w:rPr>
        <w:t>图中的折线表示从两车出发至快车到达乙地过程中</w:t>
      </w:r>
      <w:r w:rsidR="00322A22" w:rsidRPr="0045557A">
        <w:rPr>
          <w:i/>
        </w:rPr>
        <w:t>y</w:t>
      </w:r>
      <w:r w:rsidR="00322A22">
        <w:rPr>
          <w:rFonts w:hAnsi="宋体"/>
        </w:rPr>
        <w:t>与</w:t>
      </w:r>
      <w:r w:rsidR="00322A22" w:rsidRPr="0045557A">
        <w:rPr>
          <w:i/>
        </w:rPr>
        <w:t>x</w:t>
      </w:r>
      <w:r w:rsidR="00322A22">
        <w:rPr>
          <w:rFonts w:hAnsi="宋体"/>
        </w:rPr>
        <w:t>之间的函数关系</w:t>
      </w:r>
      <w:r w:rsidR="00322A22">
        <w:rPr>
          <w:rFonts w:hAnsi="宋体" w:hint="eastAsia"/>
        </w:rPr>
        <w:t>.</w:t>
      </w:r>
      <w:r w:rsidR="00322A22">
        <w:rPr>
          <w:rFonts w:hAnsi="宋体"/>
        </w:rPr>
        <w:br/>
      </w:r>
      <w:r w:rsidR="00322A22">
        <w:rPr>
          <w:rFonts w:hAnsi="宋体"/>
          <w:noProof/>
        </w:rPr>
        <w:lastRenderedPageBreak/>
        <w:drawing>
          <wp:inline distT="0" distB="0" distL="0" distR="0">
            <wp:extent cx="2181225" cy="1676400"/>
            <wp:effectExtent l="0" t="0" r="9525" b="0"/>
            <wp:docPr id="725" name="图片 725" descr="https://solar.fbcontent.cn/api/apolo-images/149179e140095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图片 725" descr="https://solar.fbcontent.cn/api/apolo-images/149179e140095b7.png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06" w:rsidRDefault="00322A22">
      <w:pPr>
        <w:spacing w:line="360" w:lineRule="auto"/>
        <w:textAlignment w:val="center"/>
        <w:rPr>
          <w:rFonts w:hAnsi="宋体"/>
        </w:rPr>
      </w:pPr>
      <w:r>
        <w:rPr>
          <w:rFonts w:hAnsi="宋体"/>
        </w:rPr>
        <w:t>(</w:t>
      </w:r>
      <w:r w:rsidRPr="0045557A">
        <w:t>1</w:t>
      </w:r>
      <w:r>
        <w:rPr>
          <w:rFonts w:hAnsi="宋体"/>
        </w:rPr>
        <w:t>)</w:t>
      </w:r>
      <w:r>
        <w:rPr>
          <w:rFonts w:hAnsi="宋体"/>
        </w:rPr>
        <w:t>根据图中信息</w:t>
      </w:r>
      <w:r w:rsidR="000067F7" w:rsidRPr="000067F7">
        <w:rPr>
          <w:rFonts w:hAnsi="宋体"/>
          <w:color w:val="000000" w:themeColor="text1"/>
        </w:rPr>
        <w:t>，</w:t>
      </w:r>
      <w:r>
        <w:rPr>
          <w:rFonts w:hAnsi="宋体"/>
        </w:rPr>
        <w:t>求线段</w:t>
      </w:r>
      <w:r w:rsidRPr="006B2BD3">
        <w:t>AB</w:t>
      </w:r>
      <w:r>
        <w:rPr>
          <w:rFonts w:hAnsi="宋体"/>
        </w:rPr>
        <w:t>所在直线的函数解析式和甲乙两地之间的距离</w:t>
      </w:r>
      <w:r w:rsidR="000067F7" w:rsidRPr="000067F7">
        <w:rPr>
          <w:rFonts w:hAnsi="宋体"/>
          <w:color w:val="000000" w:themeColor="text1"/>
        </w:rPr>
        <w:t>；</w:t>
      </w:r>
      <w:r>
        <w:rPr>
          <w:rFonts w:hAnsi="宋体"/>
        </w:rPr>
        <w:br/>
        <w:t>(</w:t>
      </w:r>
      <w:r w:rsidRPr="0045557A">
        <w:t>2</w:t>
      </w:r>
      <w:r>
        <w:rPr>
          <w:rFonts w:hAnsi="宋体"/>
        </w:rPr>
        <w:t>)</w:t>
      </w:r>
      <w:r>
        <w:rPr>
          <w:rFonts w:hAnsi="宋体"/>
        </w:rPr>
        <w:t>已知两车相遇时快车比慢车多行驶</w:t>
      </w:r>
      <w:r w:rsidRPr="0045557A">
        <w:t>40</w:t>
      </w:r>
      <w:r>
        <w:rPr>
          <w:rFonts w:hAnsi="宋体"/>
        </w:rPr>
        <w:t>千米</w:t>
      </w:r>
      <w:r w:rsidR="000067F7" w:rsidRPr="000067F7">
        <w:rPr>
          <w:rFonts w:hAnsi="宋体"/>
          <w:color w:val="000000" w:themeColor="text1"/>
        </w:rPr>
        <w:t>，</w:t>
      </w:r>
      <w:r>
        <w:rPr>
          <w:rFonts w:hAnsi="宋体"/>
        </w:rPr>
        <w:t>若快车从甲地到达乙地所需时间为</w:t>
      </w:r>
      <w:r w:rsidRPr="0045557A">
        <w:rPr>
          <w:i/>
        </w:rPr>
        <w:t>t</w:t>
      </w:r>
      <w:r>
        <w:rPr>
          <w:rFonts w:hAnsi="宋体"/>
        </w:rPr>
        <w:t>时</w:t>
      </w:r>
      <w:r w:rsidR="000067F7" w:rsidRPr="000067F7">
        <w:rPr>
          <w:rFonts w:hAnsi="宋体"/>
          <w:color w:val="000000" w:themeColor="text1"/>
        </w:rPr>
        <w:t>，</w:t>
      </w:r>
      <w:r>
        <w:rPr>
          <w:rFonts w:hAnsi="宋体"/>
        </w:rPr>
        <w:t>求</w:t>
      </w:r>
      <w:r w:rsidRPr="0045557A">
        <w:rPr>
          <w:i/>
        </w:rPr>
        <w:t>t</w:t>
      </w:r>
      <w:r>
        <w:rPr>
          <w:rFonts w:hAnsi="宋体"/>
        </w:rPr>
        <w:t>的值</w:t>
      </w:r>
      <w:r w:rsidR="000067F7" w:rsidRPr="000067F7">
        <w:rPr>
          <w:rFonts w:hAnsi="宋体"/>
          <w:color w:val="000000" w:themeColor="text1"/>
        </w:rPr>
        <w:t>；</w:t>
      </w:r>
    </w:p>
    <w:p w:rsidR="006D7506" w:rsidRDefault="001D3394">
      <w:pPr>
        <w:widowControl/>
        <w:wordWrap w:val="0"/>
        <w:spacing w:line="435" w:lineRule="atLeast"/>
        <w:jc w:val="left"/>
        <w:rPr>
          <w:rFonts w:ascii="Arial" w:hAnsi="Arial" w:cs="Arial"/>
          <w:b/>
          <w:kern w:val="0"/>
          <w:sz w:val="26"/>
          <w:szCs w:val="26"/>
        </w:rPr>
      </w:pPr>
      <w:r w:rsidRPr="001D3394">
        <w:rPr>
          <w:rFonts w:ascii="Arial" w:hAnsi="Arial" w:cs="Arial"/>
          <w:kern w:val="0"/>
          <w:szCs w:val="26"/>
        </w:rPr>
        <w:t>【思路分析】</w:t>
      </w:r>
    </w:p>
    <w:p w:rsidR="006D7506" w:rsidRDefault="00322A22">
      <w:pPr>
        <w:widowControl/>
        <w:wordWrap w:val="0"/>
        <w:spacing w:line="435" w:lineRule="atLeast"/>
        <w:jc w:val="left"/>
        <w:rPr>
          <w:rFonts w:hAnsi="宋体"/>
        </w:rPr>
      </w:pPr>
      <w:r>
        <w:rPr>
          <w:rFonts w:hAnsi="宋体"/>
        </w:rPr>
        <w:t>(</w:t>
      </w:r>
      <w:r w:rsidRPr="0045557A">
        <w:t>1</w:t>
      </w:r>
      <w:r>
        <w:rPr>
          <w:rFonts w:hAnsi="宋体"/>
        </w:rPr>
        <w:t>)</w:t>
      </w:r>
      <w:r>
        <w:rPr>
          <w:rFonts w:hAnsi="宋体"/>
        </w:rPr>
        <w:t>设出</w:t>
      </w:r>
      <w:r w:rsidRPr="006B2BD3">
        <w:t>AB</w:t>
      </w:r>
      <w:r>
        <w:rPr>
          <w:rFonts w:hAnsi="宋体"/>
        </w:rPr>
        <w:t>所在直线的函数解析式</w:t>
      </w:r>
      <w:r w:rsidR="000067F7" w:rsidRPr="000067F7">
        <w:rPr>
          <w:rFonts w:hAnsi="宋体"/>
          <w:color w:val="000000" w:themeColor="text1"/>
        </w:rPr>
        <w:t>，</w:t>
      </w:r>
      <w:r>
        <w:rPr>
          <w:rFonts w:hAnsi="宋体"/>
        </w:rPr>
        <w:t>由解析式可以算出甲乙两地之间的距离</w:t>
      </w:r>
      <w:r>
        <w:rPr>
          <w:rFonts w:hAnsi="宋体"/>
        </w:rPr>
        <w:t>.</w:t>
      </w:r>
      <w:r>
        <w:rPr>
          <w:rFonts w:hAnsi="宋体"/>
        </w:rPr>
        <w:br/>
        <w:t>(</w:t>
      </w:r>
      <w:r w:rsidRPr="0045557A">
        <w:t>2</w:t>
      </w:r>
      <w:r>
        <w:rPr>
          <w:rFonts w:hAnsi="宋体"/>
        </w:rPr>
        <w:t>)</w:t>
      </w:r>
      <w:r>
        <w:rPr>
          <w:rFonts w:hAnsi="宋体"/>
        </w:rPr>
        <w:t>设出两车的速度</w:t>
      </w:r>
      <w:r w:rsidR="000067F7" w:rsidRPr="000067F7">
        <w:rPr>
          <w:rFonts w:hAnsi="宋体"/>
          <w:color w:val="000000" w:themeColor="text1"/>
        </w:rPr>
        <w:t>，</w:t>
      </w:r>
      <w:r>
        <w:rPr>
          <w:rFonts w:hAnsi="宋体"/>
        </w:rPr>
        <w:t>由图象列出关系式</w:t>
      </w:r>
      <w:r>
        <w:rPr>
          <w:rFonts w:hAnsi="宋体"/>
        </w:rPr>
        <w:t>.</w:t>
      </w:r>
      <w:r>
        <w:rPr>
          <w:rFonts w:hAnsi="宋体"/>
        </w:rPr>
        <w:br/>
      </w:r>
    </w:p>
    <w:p w:rsidR="006D7506" w:rsidRDefault="001D3394">
      <w:pPr>
        <w:widowControl/>
        <w:wordWrap w:val="0"/>
        <w:spacing w:line="435" w:lineRule="atLeast"/>
        <w:jc w:val="left"/>
        <w:textAlignment w:val="center"/>
        <w:rPr>
          <w:rFonts w:hAnsi="宋体"/>
        </w:rPr>
      </w:pPr>
      <w:r w:rsidRPr="001D3394">
        <w:rPr>
          <w:rFonts w:hAnsi="宋体"/>
        </w:rPr>
        <w:t>【解】</w:t>
      </w:r>
      <w:r w:rsidR="00322A22">
        <w:rPr>
          <w:rFonts w:hAnsi="宋体"/>
        </w:rPr>
        <w:t>(</w:t>
      </w:r>
      <w:r w:rsidR="00322A22" w:rsidRPr="0045557A">
        <w:t>1</w:t>
      </w:r>
      <w:r w:rsidR="00322A22">
        <w:rPr>
          <w:rFonts w:hAnsi="宋体"/>
        </w:rPr>
        <w:t>)</w:t>
      </w:r>
      <w:r w:rsidR="00322A22">
        <w:rPr>
          <w:rFonts w:hAnsi="宋体"/>
        </w:rPr>
        <w:t>设直线</w:t>
      </w:r>
      <w:r w:rsidR="00322A22" w:rsidRPr="006B2BD3">
        <w:t>AB</w:t>
      </w:r>
      <w:r w:rsidR="00322A22">
        <w:rPr>
          <w:rFonts w:hAnsi="宋体"/>
        </w:rPr>
        <w:t>的解析式为</w:t>
      </w:r>
      <w:r w:rsidR="00322A22">
        <w:rPr>
          <w:rFonts w:hAnsi="宋体"/>
        </w:rPr>
        <w:object w:dxaOrig="900" w:dyaOrig="300" w14:anchorId="47146572">
          <v:shape id="_x0000_i1150" type="#_x0000_t75" style="width:44.85pt;height:14.95pt" o:ole="">
            <v:imagedata r:id="rId259" o:title=""/>
          </v:shape>
          <o:OLEObject Type="Embed" ProgID="Equation.DSMT4" ShapeID="_x0000_i1150" DrawAspect="Content" ObjectID="_1576762627" r:id="rId260"/>
        </w:object>
      </w:r>
      <w:r w:rsidR="00322A22">
        <w:rPr>
          <w:rFonts w:hAnsi="宋体"/>
        </w:rPr>
        <w:t>.</w:t>
      </w:r>
      <w:r w:rsidR="00322A22">
        <w:rPr>
          <w:rFonts w:hAnsi="宋体"/>
        </w:rPr>
        <w:br/>
      </w:r>
      <w:r w:rsidR="00322A22">
        <w:rPr>
          <w:rFonts w:hAnsi="宋体"/>
          <w:noProof/>
        </w:rPr>
        <w:drawing>
          <wp:inline distT="0" distB="0" distL="0" distR="0">
            <wp:extent cx="200025" cy="247650"/>
            <wp:effectExtent l="0" t="0" r="9525" b="0"/>
            <wp:docPr id="741" name="图片 741" descr="https://solar.fbcontent.cn/api/apolo-images/14dae80dba37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图片 741" descr="https://solar.fbcontent.cn/api/apolo-images/14dae80dba37420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A22">
        <w:rPr>
          <w:rFonts w:hAnsi="宋体"/>
        </w:rPr>
        <w:t>直线</w:t>
      </w:r>
      <w:r w:rsidR="00322A22" w:rsidRPr="006B2BD3">
        <w:t>AB</w:t>
      </w:r>
      <w:r w:rsidR="00322A22">
        <w:rPr>
          <w:rFonts w:hAnsi="宋体"/>
        </w:rPr>
        <w:t>经过点</w:t>
      </w:r>
      <w:r w:rsidR="00322A22">
        <w:rPr>
          <w:rFonts w:hAnsi="宋体"/>
        </w:rPr>
        <w:object w:dxaOrig="765" w:dyaOrig="345" w14:anchorId="40B3CFFF">
          <v:shape id="_x0000_i1151" type="#_x0000_t75" style="width:38.05pt;height:17pt" o:ole="">
            <v:imagedata r:id="rId261" o:title=""/>
          </v:shape>
          <o:OLEObject Type="Embed" ProgID="Equation.DSMT4" ShapeID="_x0000_i1151" DrawAspect="Content" ObjectID="_1576762628" r:id="rId262"/>
        </w:object>
      </w:r>
      <w:r w:rsidR="000067F7" w:rsidRPr="000067F7">
        <w:rPr>
          <w:rFonts w:hAnsi="宋体"/>
          <w:color w:val="000000" w:themeColor="text1"/>
        </w:rPr>
        <w:t>，</w:t>
      </w:r>
      <w:r w:rsidR="00322A22">
        <w:rPr>
          <w:rFonts w:hAnsi="宋体"/>
        </w:rPr>
        <w:object w:dxaOrig="525" w:dyaOrig="345" w14:anchorId="32271058">
          <v:shape id="_x0000_i1152" type="#_x0000_t75" style="width:26.5pt;height:17pt" o:ole="">
            <v:imagedata r:id="rId263" o:title=""/>
          </v:shape>
          <o:OLEObject Type="Embed" ProgID="Equation.DSMT4" ShapeID="_x0000_i1152" DrawAspect="Content" ObjectID="_1576762629" r:id="rId264"/>
        </w:object>
      </w:r>
      <w:r w:rsidR="000067F7" w:rsidRPr="000067F7">
        <w:rPr>
          <w:rFonts w:hAnsi="宋体"/>
          <w:color w:val="000000" w:themeColor="text1"/>
        </w:rPr>
        <w:t>，</w:t>
      </w:r>
      <w:r w:rsidR="00322A22">
        <w:rPr>
          <w:rFonts w:hAnsi="宋体"/>
        </w:rPr>
        <w:br/>
      </w:r>
      <w:r w:rsidR="00322A22">
        <w:rPr>
          <w:rFonts w:hAnsi="宋体"/>
        </w:rPr>
        <w:object w:dxaOrig="1425" w:dyaOrig="660" w14:anchorId="3C24A510">
          <v:shape id="_x0000_i1153" type="#_x0000_t75" style="width:71.3pt;height:33.3pt" o:ole="">
            <v:imagedata r:id="rId265" o:title=""/>
          </v:shape>
          <o:OLEObject Type="Embed" ProgID="Equation.DSMT4" ShapeID="_x0000_i1153" DrawAspect="Content" ObjectID="_1576762630" r:id="rId266"/>
        </w:object>
      </w:r>
      <w:r w:rsidR="000067F7" w:rsidRPr="000067F7">
        <w:rPr>
          <w:rFonts w:hAnsi="宋体"/>
          <w:color w:val="000000" w:themeColor="text1"/>
        </w:rPr>
        <w:t>，</w:t>
      </w:r>
      <w:r w:rsidR="00322A22">
        <w:rPr>
          <w:rFonts w:hAnsi="宋体"/>
        </w:rPr>
        <w:br/>
      </w:r>
      <w:r w:rsidR="00322A22">
        <w:rPr>
          <w:rFonts w:hAnsi="宋体"/>
        </w:rPr>
        <w:t>计算得出</w:t>
      </w:r>
      <w:r w:rsidR="00322A22">
        <w:rPr>
          <w:rFonts w:hAnsi="宋体"/>
        </w:rPr>
        <w:object w:dxaOrig="945" w:dyaOrig="660" w14:anchorId="28BEA94F">
          <v:shape id="_x0000_i1154" type="#_x0000_t75" style="width:47.55pt;height:33.3pt" o:ole="">
            <v:imagedata r:id="rId267" o:title=""/>
          </v:shape>
          <o:OLEObject Type="Embed" ProgID="Equation.DSMT4" ShapeID="_x0000_i1154" DrawAspect="Content" ObjectID="_1576762631" r:id="rId268"/>
        </w:object>
      </w:r>
      <w:r w:rsidR="00322A22">
        <w:rPr>
          <w:rFonts w:hAnsi="宋体"/>
        </w:rPr>
        <w:t>.</w:t>
      </w:r>
      <w:r w:rsidR="00322A22">
        <w:rPr>
          <w:rFonts w:hAnsi="宋体"/>
        </w:rPr>
        <w:br/>
      </w:r>
      <w:r w:rsidR="00322A22">
        <w:rPr>
          <w:rFonts w:hAnsi="宋体"/>
          <w:noProof/>
        </w:rPr>
        <w:drawing>
          <wp:inline distT="0" distB="0" distL="0" distR="0">
            <wp:extent cx="200025" cy="247650"/>
            <wp:effectExtent l="0" t="0" r="9525" b="0"/>
            <wp:docPr id="736" name="图片 736" descr="https://solar.fbcontent.cn/api/apolo-images/14dae80e14015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736" descr="https://solar.fbcontent.cn/api/apolo-images/14dae80e14015e7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A22">
        <w:rPr>
          <w:rFonts w:hAnsi="宋体"/>
        </w:rPr>
        <w:t>直线</w:t>
      </w:r>
      <w:r w:rsidR="00322A22" w:rsidRPr="006B2BD3">
        <w:t>AB</w:t>
      </w:r>
      <w:r w:rsidR="00322A22">
        <w:rPr>
          <w:rFonts w:hAnsi="宋体"/>
        </w:rPr>
        <w:t>的解析式为</w:t>
      </w:r>
      <w:r w:rsidR="009836B0" w:rsidRPr="00025957">
        <w:rPr>
          <w:position w:val="-4"/>
        </w:rPr>
        <w:object w:dxaOrig="2400" w:dyaOrig="340" w14:anchorId="03E98D30">
          <v:shape id="_x0000_i1155" type="#_x0000_t75" style="width:120.25pt;height:17pt" o:ole="">
            <v:imagedata r:id="rId269" o:title=""/>
          </v:shape>
          <o:OLEObject Type="Embed" ProgID="Equation.DSMT4" ShapeID="_x0000_i1155" DrawAspect="Content" ObjectID="_1576762632" r:id="rId270"/>
        </w:object>
      </w:r>
      <w:r w:rsidR="00322A22">
        <w:rPr>
          <w:rFonts w:hAnsi="宋体"/>
        </w:rPr>
        <w:t>.</w:t>
      </w:r>
      <w:r w:rsidR="00322A22">
        <w:rPr>
          <w:rFonts w:hAnsi="宋体"/>
        </w:rPr>
        <w:br/>
      </w:r>
      <w:r w:rsidR="00322A22">
        <w:rPr>
          <w:rFonts w:hAnsi="宋体"/>
          <w:noProof/>
        </w:rPr>
        <w:drawing>
          <wp:inline distT="0" distB="0" distL="0" distR="0">
            <wp:extent cx="200025" cy="247650"/>
            <wp:effectExtent l="0" t="0" r="9525" b="0"/>
            <wp:docPr id="734" name="图片 734" descr="https://solar.fbcontent.cn/api/apolo-images/14dae80dba37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图片 734" descr="https://solar.fbcontent.cn/api/apolo-images/14dae80dba37420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A22">
        <w:rPr>
          <w:rFonts w:hAnsi="宋体"/>
        </w:rPr>
        <w:t>当</w:t>
      </w:r>
      <w:r w:rsidR="00322A22">
        <w:rPr>
          <w:rFonts w:hAnsi="宋体"/>
        </w:rPr>
        <w:object w:dxaOrig="495" w:dyaOrig="255" w14:anchorId="0E2D25EF">
          <v:shape id="_x0000_i1156" type="#_x0000_t75" style="width:24.45pt;height:12.9pt" o:ole="">
            <v:imagedata r:id="rId271" o:title=""/>
          </v:shape>
          <o:OLEObject Type="Embed" ProgID="Equation.DSMT4" ShapeID="_x0000_i1156" DrawAspect="Content" ObjectID="_1576762633" r:id="rId272"/>
        </w:object>
      </w:r>
      <w:r w:rsidR="00322A22">
        <w:rPr>
          <w:rFonts w:hAnsi="宋体"/>
        </w:rPr>
        <w:t>时</w:t>
      </w:r>
      <w:r w:rsidR="000067F7" w:rsidRPr="000067F7">
        <w:rPr>
          <w:rFonts w:hAnsi="宋体"/>
          <w:color w:val="000000" w:themeColor="text1"/>
        </w:rPr>
        <w:t>，</w:t>
      </w:r>
      <w:r w:rsidR="00322A22">
        <w:rPr>
          <w:rFonts w:hAnsi="宋体"/>
        </w:rPr>
        <w:object w:dxaOrig="720" w:dyaOrig="300" w14:anchorId="312B9334">
          <v:shape id="_x0000_i1157" type="#_x0000_t75" style="width:36pt;height:14.95pt" o:ole="">
            <v:imagedata r:id="rId273" o:title=""/>
          </v:shape>
          <o:OLEObject Type="Embed" ProgID="Equation.DSMT4" ShapeID="_x0000_i1157" DrawAspect="Content" ObjectID="_1576762634" r:id="rId274"/>
        </w:object>
      </w:r>
      <w:r w:rsidR="00322A22">
        <w:rPr>
          <w:rFonts w:hAnsi="宋体"/>
        </w:rPr>
        <w:t>.</w:t>
      </w:r>
      <w:r w:rsidR="00322A22">
        <w:rPr>
          <w:rFonts w:hAnsi="宋体"/>
        </w:rPr>
        <w:br/>
      </w:r>
      <w:r w:rsidR="00322A22">
        <w:rPr>
          <w:rFonts w:hAnsi="宋体"/>
          <w:noProof/>
        </w:rPr>
        <w:drawing>
          <wp:inline distT="0" distB="0" distL="0" distR="0">
            <wp:extent cx="200025" cy="247650"/>
            <wp:effectExtent l="0" t="0" r="9525" b="0"/>
            <wp:docPr id="731" name="图片 731" descr="https://solar.fbcontent.cn/api/apolo-images/14dae80e14015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图片 731" descr="https://solar.fbcontent.cn/api/apolo-images/14dae80e14015e7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A22">
        <w:rPr>
          <w:rFonts w:hAnsi="宋体"/>
        </w:rPr>
        <w:t>甲乙两地之间的距离为</w:t>
      </w:r>
      <w:r w:rsidR="00322A22" w:rsidRPr="0045557A">
        <w:t>280</w:t>
      </w:r>
      <w:r w:rsidR="00322A22">
        <w:rPr>
          <w:rFonts w:hAnsi="宋体"/>
        </w:rPr>
        <w:t>千米</w:t>
      </w:r>
      <w:r w:rsidR="00322A22">
        <w:rPr>
          <w:rFonts w:hAnsi="宋体"/>
        </w:rPr>
        <w:t>.</w:t>
      </w:r>
      <w:r w:rsidR="00322A22">
        <w:rPr>
          <w:rFonts w:hAnsi="宋体"/>
        </w:rPr>
        <w:br/>
        <w:t>(</w:t>
      </w:r>
      <w:r w:rsidR="00322A22" w:rsidRPr="0045557A">
        <w:t>2</w:t>
      </w:r>
      <w:r w:rsidR="00322A22">
        <w:rPr>
          <w:rFonts w:hAnsi="宋体"/>
        </w:rPr>
        <w:t>)</w:t>
      </w:r>
      <w:r w:rsidR="00322A22">
        <w:rPr>
          <w:rFonts w:hAnsi="宋体"/>
        </w:rPr>
        <w:t>设快车的速度为</w:t>
      </w:r>
      <w:r w:rsidR="00322A22" w:rsidRPr="0045557A">
        <w:rPr>
          <w:i/>
        </w:rPr>
        <w:t>m</w:t>
      </w:r>
      <w:r w:rsidR="00322A22">
        <w:rPr>
          <w:rFonts w:hAnsi="宋体"/>
        </w:rPr>
        <w:t>千米</w:t>
      </w:r>
      <w:r w:rsidR="00322A22">
        <w:rPr>
          <w:rFonts w:hAnsi="宋体"/>
        </w:rPr>
        <w:t>/</w:t>
      </w:r>
      <w:r w:rsidR="00322A22">
        <w:rPr>
          <w:rFonts w:hAnsi="宋体"/>
        </w:rPr>
        <w:t>时</w:t>
      </w:r>
      <w:r w:rsidR="000067F7" w:rsidRPr="000067F7">
        <w:rPr>
          <w:rFonts w:hAnsi="宋体"/>
          <w:color w:val="000000" w:themeColor="text1"/>
        </w:rPr>
        <w:t>，</w:t>
      </w:r>
      <w:r w:rsidR="00322A22">
        <w:rPr>
          <w:rFonts w:hAnsi="宋体"/>
        </w:rPr>
        <w:t>慢车的速度为</w:t>
      </w:r>
      <w:r w:rsidR="00322A22" w:rsidRPr="0045557A">
        <w:rPr>
          <w:i/>
        </w:rPr>
        <w:t>n</w:t>
      </w:r>
      <w:r w:rsidR="00322A22">
        <w:rPr>
          <w:rFonts w:hAnsi="宋体"/>
        </w:rPr>
        <w:t>千米</w:t>
      </w:r>
      <w:r w:rsidR="00322A22">
        <w:rPr>
          <w:rFonts w:hAnsi="宋体"/>
        </w:rPr>
        <w:t>/</w:t>
      </w:r>
      <w:r w:rsidR="00322A22">
        <w:rPr>
          <w:rFonts w:hAnsi="宋体"/>
        </w:rPr>
        <w:t>时</w:t>
      </w:r>
      <w:r w:rsidR="00322A22">
        <w:rPr>
          <w:rFonts w:hAnsi="宋体"/>
        </w:rPr>
        <w:t>.</w:t>
      </w:r>
      <w:r w:rsidR="00322A22">
        <w:rPr>
          <w:rFonts w:hAnsi="宋体"/>
        </w:rPr>
        <w:br/>
      </w:r>
      <w:r w:rsidR="00322A22">
        <w:rPr>
          <w:rFonts w:hAnsi="宋体"/>
        </w:rPr>
        <w:t>根据题意可得</w:t>
      </w:r>
      <w:r w:rsidR="00322A22">
        <w:rPr>
          <w:rFonts w:hAnsi="宋体"/>
        </w:rPr>
        <w:object w:dxaOrig="1395" w:dyaOrig="660" w14:anchorId="7D1773F8">
          <v:shape id="_x0000_i1158" type="#_x0000_t75" style="width:69.95pt;height:33.3pt" o:ole="">
            <v:imagedata r:id="rId275" o:title=""/>
          </v:shape>
          <o:OLEObject Type="Embed" ProgID="Equation.DSMT4" ShapeID="_x0000_i1158" DrawAspect="Content" ObjectID="_1576762635" r:id="rId276"/>
        </w:object>
      </w:r>
      <w:r w:rsidR="000067F7" w:rsidRPr="000067F7">
        <w:rPr>
          <w:rFonts w:hAnsi="宋体"/>
          <w:color w:val="000000" w:themeColor="text1"/>
        </w:rPr>
        <w:t>，</w:t>
      </w:r>
      <w:r w:rsidR="00322A22">
        <w:rPr>
          <w:rFonts w:hAnsi="宋体"/>
        </w:rPr>
        <w:br/>
      </w:r>
      <w:r w:rsidR="00322A22">
        <w:rPr>
          <w:rFonts w:hAnsi="宋体"/>
        </w:rPr>
        <w:t>计算得出</w:t>
      </w:r>
      <w:r w:rsidR="00322A22">
        <w:rPr>
          <w:rFonts w:hAnsi="宋体"/>
        </w:rPr>
        <w:object w:dxaOrig="765" w:dyaOrig="660" w14:anchorId="69AAF703">
          <v:shape id="_x0000_i1159" type="#_x0000_t75" style="width:38.05pt;height:33.3pt" o:ole="">
            <v:imagedata r:id="rId277" o:title=""/>
          </v:shape>
          <o:OLEObject Type="Embed" ProgID="Equation.DSMT4" ShapeID="_x0000_i1159" DrawAspect="Content" ObjectID="_1576762636" r:id="rId278"/>
        </w:object>
      </w:r>
      <w:r w:rsidR="00322A22">
        <w:rPr>
          <w:rFonts w:hAnsi="宋体"/>
        </w:rPr>
        <w:t>.</w:t>
      </w:r>
      <w:r w:rsidR="00322A22">
        <w:rPr>
          <w:rFonts w:hAnsi="宋体"/>
        </w:rPr>
        <w:br/>
      </w:r>
      <w:r w:rsidR="00322A22">
        <w:rPr>
          <w:rFonts w:hAnsi="宋体"/>
          <w:noProof/>
        </w:rPr>
        <w:lastRenderedPageBreak/>
        <w:drawing>
          <wp:inline distT="0" distB="0" distL="0" distR="0">
            <wp:extent cx="200025" cy="247650"/>
            <wp:effectExtent l="0" t="0" r="9525" b="0"/>
            <wp:docPr id="728" name="图片 728" descr="https://solar.fbcontent.cn/api/apolo-images/14dae80e14015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图片 728" descr="https://solar.fbcontent.cn/api/apolo-images/14dae80e14015e7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A22">
        <w:rPr>
          <w:rFonts w:hAnsi="宋体"/>
        </w:rPr>
        <w:t>快车的速度为</w:t>
      </w:r>
      <w:r w:rsidR="00322A22" w:rsidRPr="0045557A">
        <w:t>80</w:t>
      </w:r>
      <w:r w:rsidR="00322A22">
        <w:rPr>
          <w:rFonts w:hAnsi="宋体"/>
        </w:rPr>
        <w:t>千米</w:t>
      </w:r>
      <w:r w:rsidR="00322A22">
        <w:rPr>
          <w:rFonts w:hAnsi="宋体"/>
        </w:rPr>
        <w:t>/</w:t>
      </w:r>
      <w:r w:rsidR="00322A22">
        <w:rPr>
          <w:rFonts w:hAnsi="宋体"/>
        </w:rPr>
        <w:t>时</w:t>
      </w:r>
      <w:r w:rsidR="00322A22">
        <w:rPr>
          <w:rFonts w:hAnsi="宋体"/>
        </w:rPr>
        <w:t>.</w:t>
      </w:r>
      <w:r w:rsidR="00322A22">
        <w:rPr>
          <w:rFonts w:hAnsi="宋体"/>
        </w:rPr>
        <w:br/>
      </w:r>
      <w:r w:rsidR="00322A22">
        <w:rPr>
          <w:rFonts w:hAnsi="宋体"/>
          <w:noProof/>
        </w:rPr>
        <w:drawing>
          <wp:inline distT="0" distB="0" distL="0" distR="0">
            <wp:extent cx="200025" cy="247650"/>
            <wp:effectExtent l="0" t="0" r="9525" b="0"/>
            <wp:docPr id="727" name="图片 727" descr="https://solar.fbcontent.cn/api/apolo-images/14dae80e14015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图片 727" descr="https://solar.fbcontent.cn/api/apolo-images/14dae80e14015e7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A22">
        <w:rPr>
          <w:rFonts w:hAnsi="宋体"/>
        </w:rPr>
        <w:t>快车从甲地到达乙地所需时间为</w:t>
      </w:r>
      <w:r w:rsidR="00322A22">
        <w:rPr>
          <w:rFonts w:hAnsi="宋体"/>
        </w:rPr>
        <w:object w:dxaOrig="1065" w:dyaOrig="555" w14:anchorId="637073F6">
          <v:shape id="_x0000_i1160" type="#_x0000_t75" style="width:53pt;height:28.55pt" o:ole="">
            <v:imagedata r:id="rId279" o:title=""/>
          </v:shape>
          <o:OLEObject Type="Embed" ProgID="Equation.DSMT4" ShapeID="_x0000_i1160" DrawAspect="Content" ObjectID="_1576762637" r:id="rId280"/>
        </w:object>
      </w:r>
      <w:r w:rsidR="00322A22">
        <w:rPr>
          <w:rFonts w:hAnsi="宋体"/>
        </w:rPr>
        <w:t>小时</w:t>
      </w:r>
      <w:r w:rsidR="000067F7" w:rsidRPr="000067F7">
        <w:rPr>
          <w:rFonts w:hAnsi="宋体"/>
          <w:color w:val="000000" w:themeColor="text1"/>
        </w:rPr>
        <w:t>；</w:t>
      </w:r>
    </w:p>
    <w:p w:rsidR="006D7506" w:rsidRDefault="006D7506">
      <w:pPr>
        <w:rPr>
          <w:rFonts w:ascii="Calibri" w:hAnsi="Calibri"/>
        </w:rPr>
      </w:pPr>
    </w:p>
    <w:p w:rsidR="006D7506" w:rsidRDefault="00322A22">
      <w:pPr>
        <w:rPr>
          <w:rFonts w:ascii="Calibri" w:hAnsi="Calibri"/>
        </w:rPr>
      </w:pPr>
      <w:r>
        <w:rPr>
          <w:rFonts w:ascii="宋体" w:hAnsi="宋体" w:hint="eastAsia"/>
          <w:b/>
          <w:sz w:val="24"/>
          <w:szCs w:val="24"/>
        </w:rPr>
        <w:t xml:space="preserve">题型三 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利用一次函数性质解方案选择问题</w:t>
      </w:r>
    </w:p>
    <w:p w:rsidR="006D7506" w:rsidRPr="00EC39D8" w:rsidRDefault="00322A22">
      <w:pPr>
        <w:pStyle w:val="ad"/>
        <w:shd w:val="clear" w:color="auto" w:fill="FFFFFF"/>
        <w:spacing w:before="0" w:beforeAutospacing="0" w:after="0" w:afterAutospacing="0" w:line="435" w:lineRule="atLeast"/>
        <w:textAlignment w:val="center"/>
        <w:rPr>
          <w:rFonts w:ascii="Arial" w:hAnsi="Arial" w:cs="Arial"/>
          <w:sz w:val="21"/>
          <w:szCs w:val="21"/>
        </w:rPr>
      </w:pPr>
      <w:r w:rsidRPr="00EC39D8">
        <w:rPr>
          <w:rFonts w:ascii="Calibri" w:hAnsi="Calibri" w:cs="Times New Roman" w:hint="eastAsia"/>
          <w:b/>
          <w:kern w:val="2"/>
          <w:sz w:val="21"/>
          <w:szCs w:val="21"/>
        </w:rPr>
        <w:t>例</w:t>
      </w:r>
      <w:r w:rsidR="005312E9" w:rsidRPr="0045557A">
        <w:rPr>
          <w:rFonts w:ascii="Times New Roman" w:hAnsi="Times New Roman" w:cs="Times New Roman" w:hint="eastAsia"/>
          <w:b/>
          <w:kern w:val="2"/>
          <w:sz w:val="21"/>
          <w:szCs w:val="21"/>
        </w:rPr>
        <w:t>3</w:t>
      </w:r>
      <w:r w:rsidR="005312E9">
        <w:rPr>
          <w:rFonts w:ascii="Calibri" w:hAnsi="Calibri" w:cs="Times New Roman" w:hint="eastAsia"/>
          <w:b/>
          <w:kern w:val="2"/>
          <w:sz w:val="21"/>
          <w:szCs w:val="21"/>
        </w:rPr>
        <w:t>-</w:t>
      </w:r>
      <w:r w:rsidR="005312E9" w:rsidRPr="0045557A">
        <w:rPr>
          <w:rFonts w:ascii="Times New Roman" w:hAnsi="Times New Roman" w:cs="Times New Roman" w:hint="eastAsia"/>
          <w:b/>
          <w:kern w:val="2"/>
          <w:sz w:val="21"/>
          <w:szCs w:val="21"/>
        </w:rPr>
        <w:t>1</w:t>
      </w:r>
      <w:r w:rsidR="005312E9">
        <w:rPr>
          <w:rFonts w:ascii="Calibri" w:hAnsi="Calibri" w:cs="Times New Roman"/>
          <w:b/>
          <w:kern w:val="2"/>
          <w:sz w:val="21"/>
          <w:szCs w:val="21"/>
        </w:rPr>
        <w:t xml:space="preserve"> </w:t>
      </w:r>
      <w:r w:rsidRPr="00EC39D8">
        <w:rPr>
          <w:rFonts w:ascii="Arial" w:hAnsi="Arial" w:cs="Arial"/>
          <w:sz w:val="21"/>
          <w:szCs w:val="21"/>
        </w:rPr>
        <w:t>为绿化校园，某校计划购进</w:t>
      </w:r>
      <w:r w:rsidR="00EC39D8" w:rsidRPr="00EC39D8">
        <w:rPr>
          <w:rFonts w:ascii="Arial" w:hAnsi="Arial" w:cs="Arial"/>
          <w:sz w:val="21"/>
          <w:szCs w:val="21"/>
        </w:rPr>
        <w:object w:dxaOrig="225" w:dyaOrig="240" w14:anchorId="706560C2">
          <v:shape id="_x0000_i1161" type="#_x0000_t75" style="width:11.55pt;height:12.9pt" o:ole="">
            <v:imagedata r:id="rId281" o:title=""/>
          </v:shape>
          <o:OLEObject Type="Embed" ProgID="Equation.DSMT4" ShapeID="_x0000_i1161" DrawAspect="Content" ObjectID="_1576762638" r:id="rId282"/>
        </w:object>
      </w:r>
      <w:r w:rsidRPr="00EC39D8">
        <w:rPr>
          <w:rFonts w:ascii="Arial" w:hAnsi="Arial" w:cs="Arial"/>
          <w:sz w:val="21"/>
          <w:szCs w:val="21"/>
        </w:rPr>
        <w:t>，</w:t>
      </w:r>
      <w:r w:rsidRPr="00EC39D8">
        <w:rPr>
          <w:rFonts w:ascii="Arial" w:hAnsi="Arial" w:cs="Arial"/>
          <w:sz w:val="21"/>
          <w:szCs w:val="21"/>
        </w:rPr>
        <w:object w:dxaOrig="225" w:dyaOrig="240" w14:anchorId="35831E4C">
          <v:shape id="_x0000_i1162" type="#_x0000_t75" style="width:11.55pt;height:12.9pt" o:ole="">
            <v:imagedata r:id="rId283" o:title=""/>
          </v:shape>
          <o:OLEObject Type="Embed" ProgID="Equation.DSMT4" ShapeID="_x0000_i1162" DrawAspect="Content" ObjectID="_1576762639" r:id="rId284"/>
        </w:object>
      </w:r>
      <w:r w:rsidRPr="00EC39D8">
        <w:rPr>
          <w:rFonts w:ascii="Arial" w:hAnsi="Arial" w:cs="Arial"/>
          <w:sz w:val="21"/>
          <w:szCs w:val="21"/>
        </w:rPr>
        <w:t>两种树苗，共</w:t>
      </w:r>
      <w:r w:rsidR="00753552" w:rsidRPr="0045557A">
        <w:rPr>
          <w:rFonts w:ascii="Times New Roman" w:hAnsi="Times New Roman" w:cs="Times New Roman"/>
          <w:noProof/>
          <w:sz w:val="21"/>
          <w:szCs w:val="21"/>
        </w:rPr>
        <w:t>21</w:t>
      </w:r>
      <w:r w:rsidRPr="00EC39D8">
        <w:rPr>
          <w:rFonts w:ascii="Arial" w:hAnsi="Arial" w:cs="Arial"/>
          <w:sz w:val="21"/>
          <w:szCs w:val="21"/>
        </w:rPr>
        <w:t>棵，已知</w:t>
      </w:r>
      <w:r w:rsidRPr="00EC39D8">
        <w:rPr>
          <w:rFonts w:ascii="Arial" w:hAnsi="Arial" w:cs="Arial"/>
          <w:sz w:val="21"/>
          <w:szCs w:val="21"/>
        </w:rPr>
        <w:object w:dxaOrig="225" w:dyaOrig="240" w14:anchorId="195725A5">
          <v:shape id="_x0000_i1163" type="#_x0000_t75" style="width:11.55pt;height:12.9pt" o:ole="">
            <v:imagedata r:id="rId281" o:title=""/>
          </v:shape>
          <o:OLEObject Type="Embed" ProgID="Equation.DSMT4" ShapeID="_x0000_i1163" DrawAspect="Content" ObjectID="_1576762640" r:id="rId285"/>
        </w:object>
      </w:r>
      <w:r w:rsidRPr="00EC39D8">
        <w:rPr>
          <w:rFonts w:ascii="Arial" w:hAnsi="Arial" w:cs="Arial"/>
          <w:sz w:val="21"/>
          <w:szCs w:val="21"/>
        </w:rPr>
        <w:t>种树苗每棵</w:t>
      </w:r>
      <w:r w:rsidRPr="00EC39D8">
        <w:rPr>
          <w:rFonts w:ascii="Arial" w:hAnsi="Arial" w:cs="Arial"/>
          <w:sz w:val="21"/>
          <w:szCs w:val="21"/>
        </w:rPr>
        <w:object w:dxaOrig="285" w:dyaOrig="255" w14:anchorId="0CC9833B">
          <v:shape id="_x0000_i1164" type="#_x0000_t75" style="width:14.25pt;height:12.9pt" o:ole="">
            <v:imagedata r:id="rId286" o:title=""/>
          </v:shape>
          <o:OLEObject Type="Embed" ProgID="Equation.DSMT4" ShapeID="_x0000_i1164" DrawAspect="Content" ObjectID="_1576762641" r:id="rId287"/>
        </w:object>
      </w:r>
      <w:r w:rsidRPr="00EC39D8">
        <w:rPr>
          <w:rFonts w:ascii="Arial" w:hAnsi="Arial" w:cs="Arial"/>
          <w:sz w:val="21"/>
          <w:szCs w:val="21"/>
        </w:rPr>
        <w:t>元，</w:t>
      </w:r>
      <w:r w:rsidRPr="00EC39D8">
        <w:rPr>
          <w:rFonts w:ascii="Arial" w:hAnsi="Arial" w:cs="Arial"/>
          <w:sz w:val="21"/>
          <w:szCs w:val="21"/>
        </w:rPr>
        <w:object w:dxaOrig="225" w:dyaOrig="240" w14:anchorId="245E92A9">
          <v:shape id="_x0000_i1165" type="#_x0000_t75" style="width:11.55pt;height:12.9pt" o:ole="">
            <v:imagedata r:id="rId283" o:title=""/>
          </v:shape>
          <o:OLEObject Type="Embed" ProgID="Equation.DSMT4" ShapeID="_x0000_i1165" DrawAspect="Content" ObjectID="_1576762642" r:id="rId288"/>
        </w:object>
      </w:r>
      <w:r w:rsidRPr="00EC39D8">
        <w:rPr>
          <w:rFonts w:ascii="Arial" w:hAnsi="Arial" w:cs="Arial"/>
          <w:sz w:val="21"/>
          <w:szCs w:val="21"/>
        </w:rPr>
        <w:t>种树苗每棵</w:t>
      </w:r>
      <w:r w:rsidRPr="00EC39D8">
        <w:rPr>
          <w:rFonts w:ascii="Arial" w:hAnsi="Arial" w:cs="Arial"/>
          <w:sz w:val="21"/>
          <w:szCs w:val="21"/>
        </w:rPr>
        <w:object w:dxaOrig="285" w:dyaOrig="255" w14:anchorId="2B16860D">
          <v:shape id="_x0000_i1166" type="#_x0000_t75" style="width:14.25pt;height:12.9pt" o:ole="">
            <v:imagedata r:id="rId289" o:title=""/>
          </v:shape>
          <o:OLEObject Type="Embed" ProgID="Equation.DSMT4" ShapeID="_x0000_i1166" DrawAspect="Content" ObjectID="_1576762643" r:id="rId290"/>
        </w:object>
      </w:r>
      <w:r w:rsidRPr="00EC39D8">
        <w:rPr>
          <w:rFonts w:ascii="Arial" w:hAnsi="Arial" w:cs="Arial"/>
          <w:sz w:val="21"/>
          <w:szCs w:val="21"/>
        </w:rPr>
        <w:t>元</w:t>
      </w:r>
      <w:r w:rsidR="00EC39D8" w:rsidRPr="00EC39D8">
        <w:rPr>
          <w:rFonts w:ascii="Arial" w:hAnsi="Arial" w:cs="Arial"/>
          <w:sz w:val="21"/>
          <w:szCs w:val="21"/>
        </w:rPr>
        <w:t>.</w:t>
      </w:r>
      <w:r w:rsidRPr="00EC39D8">
        <w:rPr>
          <w:rFonts w:ascii="Arial" w:hAnsi="Arial" w:cs="Arial"/>
          <w:sz w:val="21"/>
          <w:szCs w:val="21"/>
        </w:rPr>
        <w:t>设购买</w:t>
      </w:r>
      <w:r w:rsidRPr="00EC39D8">
        <w:rPr>
          <w:rFonts w:ascii="Arial" w:hAnsi="Arial" w:cs="Arial"/>
          <w:sz w:val="21"/>
          <w:szCs w:val="21"/>
        </w:rPr>
        <w:object w:dxaOrig="225" w:dyaOrig="240" w14:anchorId="3D210F81">
          <v:shape id="_x0000_i1167" type="#_x0000_t75" style="width:11.55pt;height:12.9pt" o:ole="">
            <v:imagedata r:id="rId283" o:title=""/>
          </v:shape>
          <o:OLEObject Type="Embed" ProgID="Equation.DSMT4" ShapeID="_x0000_i1167" DrawAspect="Content" ObjectID="_1576762644" r:id="rId291"/>
        </w:object>
      </w:r>
      <w:r w:rsidRPr="00EC39D8">
        <w:rPr>
          <w:rFonts w:ascii="Arial" w:hAnsi="Arial" w:cs="Arial"/>
          <w:sz w:val="21"/>
          <w:szCs w:val="21"/>
        </w:rPr>
        <w:t>种树苗</w:t>
      </w:r>
      <w:r w:rsidRPr="00EC39D8">
        <w:rPr>
          <w:rFonts w:ascii="Arial" w:hAnsi="Arial" w:cs="Arial"/>
          <w:sz w:val="21"/>
          <w:szCs w:val="21"/>
        </w:rPr>
        <w:object w:dxaOrig="180" w:dyaOrig="195" w14:anchorId="0D850D9F">
          <v:shape id="_x0000_i1168" type="#_x0000_t75" style="width:8.85pt;height:9.5pt" o:ole="">
            <v:imagedata r:id="rId292" o:title=""/>
          </v:shape>
          <o:OLEObject Type="Embed" ProgID="Equation.DSMT4" ShapeID="_x0000_i1168" DrawAspect="Content" ObjectID="_1576762645" r:id="rId293"/>
        </w:object>
      </w:r>
      <w:r w:rsidRPr="00EC39D8">
        <w:rPr>
          <w:rFonts w:ascii="Arial" w:hAnsi="Arial" w:cs="Arial"/>
          <w:sz w:val="21"/>
          <w:szCs w:val="21"/>
        </w:rPr>
        <w:t>棵，购买两种树苗所需费用为</w:t>
      </w:r>
      <w:r w:rsidRPr="00EC39D8">
        <w:rPr>
          <w:rFonts w:ascii="Arial" w:hAnsi="Arial" w:cs="Arial"/>
          <w:sz w:val="21"/>
          <w:szCs w:val="21"/>
        </w:rPr>
        <w:object w:dxaOrig="195" w:dyaOrig="240" w14:anchorId="72B83836">
          <v:shape id="_x0000_i1169" type="#_x0000_t75" style="width:9.5pt;height:12.9pt" o:ole="">
            <v:imagedata r:id="rId294" o:title=""/>
          </v:shape>
          <o:OLEObject Type="Embed" ProgID="Equation.DSMT4" ShapeID="_x0000_i1169" DrawAspect="Content" ObjectID="_1576762646" r:id="rId295"/>
        </w:object>
      </w:r>
      <w:r w:rsidRPr="00EC39D8">
        <w:rPr>
          <w:rFonts w:ascii="Arial" w:hAnsi="Arial" w:cs="Arial"/>
          <w:sz w:val="21"/>
          <w:szCs w:val="21"/>
        </w:rPr>
        <w:t>元</w:t>
      </w:r>
      <w:r w:rsidR="00EC39D8" w:rsidRPr="00EC39D8">
        <w:rPr>
          <w:rFonts w:ascii="Arial" w:hAnsi="Arial" w:cs="Arial"/>
          <w:sz w:val="21"/>
          <w:szCs w:val="21"/>
        </w:rPr>
        <w:t>.</w:t>
      </w:r>
    </w:p>
    <w:p w:rsidR="006D7506" w:rsidRPr="00EC39D8" w:rsidRDefault="00322A22">
      <w:pPr>
        <w:pStyle w:val="ad"/>
        <w:shd w:val="clear" w:color="auto" w:fill="FFFFFF"/>
        <w:spacing w:before="0" w:beforeAutospacing="0" w:after="0" w:afterAutospacing="0" w:line="435" w:lineRule="atLeast"/>
        <w:textAlignment w:val="center"/>
        <w:rPr>
          <w:rFonts w:ascii="Arial" w:hAnsi="Arial" w:cs="Arial"/>
          <w:sz w:val="21"/>
          <w:szCs w:val="21"/>
        </w:rPr>
      </w:pPr>
      <w:r w:rsidRPr="00EC39D8">
        <w:rPr>
          <w:rFonts w:ascii="Times New Roman" w:cs="Times New Roman"/>
          <w:kern w:val="2"/>
          <w:sz w:val="21"/>
          <w:szCs w:val="21"/>
        </w:rPr>
        <w:t>（</w:t>
      </w:r>
      <w:r w:rsidRPr="0045557A">
        <w:rPr>
          <w:rFonts w:ascii="Times New Roman" w:hAnsi="Times New Roman" w:cs="Times New Roman" w:hint="eastAsia"/>
          <w:kern w:val="2"/>
          <w:sz w:val="21"/>
          <w:szCs w:val="21"/>
        </w:rPr>
        <w:t>1</w:t>
      </w:r>
      <w:r w:rsidRPr="00EC39D8">
        <w:rPr>
          <w:rFonts w:ascii="Times New Roman" w:cs="Times New Roman"/>
          <w:kern w:val="2"/>
          <w:sz w:val="21"/>
          <w:szCs w:val="21"/>
        </w:rPr>
        <w:t>）</w:t>
      </w:r>
      <w:r w:rsidRPr="00EC39D8">
        <w:rPr>
          <w:rFonts w:ascii="Arial" w:hAnsi="Arial" w:cs="Arial"/>
          <w:sz w:val="21"/>
          <w:szCs w:val="21"/>
        </w:rPr>
        <w:object w:dxaOrig="195" w:dyaOrig="240" w14:anchorId="22EB4333">
          <v:shape id="_x0000_i1170" type="#_x0000_t75" style="width:9.5pt;height:12.9pt" o:ole="">
            <v:imagedata r:id="rId294" o:title=""/>
          </v:shape>
          <o:OLEObject Type="Embed" ProgID="Equation.DSMT4" ShapeID="_x0000_i1170" DrawAspect="Content" ObjectID="_1576762647" r:id="rId296"/>
        </w:object>
      </w:r>
      <w:r w:rsidRPr="00EC39D8">
        <w:rPr>
          <w:rFonts w:ascii="Arial" w:hAnsi="Arial" w:cs="Arial"/>
          <w:sz w:val="21"/>
          <w:szCs w:val="21"/>
        </w:rPr>
        <w:t>与</w:t>
      </w:r>
      <w:r w:rsidRPr="00EC39D8">
        <w:rPr>
          <w:rFonts w:ascii="Arial" w:hAnsi="Arial" w:cs="Arial"/>
          <w:sz w:val="21"/>
          <w:szCs w:val="21"/>
        </w:rPr>
        <w:object w:dxaOrig="180" w:dyaOrig="195" w14:anchorId="47B50561">
          <v:shape id="_x0000_i1171" type="#_x0000_t75" style="width:8.85pt;height:9.5pt" o:ole="">
            <v:imagedata r:id="rId292" o:title=""/>
          </v:shape>
          <o:OLEObject Type="Embed" ProgID="Equation.DSMT4" ShapeID="_x0000_i1171" DrawAspect="Content" ObjectID="_1576762648" r:id="rId297"/>
        </w:object>
      </w:r>
      <w:r w:rsidRPr="00EC39D8">
        <w:rPr>
          <w:rFonts w:ascii="Arial" w:hAnsi="Arial" w:cs="Arial"/>
          <w:sz w:val="21"/>
          <w:szCs w:val="21"/>
        </w:rPr>
        <w:t>的函数关系式为：</w:t>
      </w:r>
      <w:r w:rsidRPr="00EC39D8">
        <w:rPr>
          <w:rFonts w:ascii="Arial" w:hAnsi="Arial" w:cs="Arial"/>
          <w:sz w:val="21"/>
          <w:szCs w:val="21"/>
        </w:rPr>
        <w:t xml:space="preserve">_____ </w:t>
      </w:r>
      <w:r w:rsidR="00EC39D8" w:rsidRPr="00EC39D8">
        <w:rPr>
          <w:rFonts w:ascii="Arial" w:hAnsi="Arial" w:cs="Arial"/>
          <w:sz w:val="21"/>
          <w:szCs w:val="21"/>
        </w:rPr>
        <w:t>.</w:t>
      </w:r>
    </w:p>
    <w:p w:rsidR="006D7506" w:rsidRPr="00EC39D8" w:rsidRDefault="00322A22">
      <w:pPr>
        <w:pStyle w:val="ad"/>
        <w:shd w:val="clear" w:color="auto" w:fill="FFFFFF"/>
        <w:spacing w:before="0" w:beforeAutospacing="0" w:after="0" w:afterAutospacing="0" w:line="435" w:lineRule="atLeast"/>
        <w:textAlignment w:val="center"/>
        <w:rPr>
          <w:rFonts w:ascii="Arial" w:hAnsi="Arial" w:cs="Arial"/>
          <w:sz w:val="21"/>
          <w:szCs w:val="21"/>
        </w:rPr>
      </w:pPr>
      <w:r w:rsidRPr="00EC39D8">
        <w:rPr>
          <w:rFonts w:ascii="Times New Roman" w:cs="Times New Roman"/>
          <w:kern w:val="2"/>
          <w:sz w:val="21"/>
          <w:szCs w:val="21"/>
        </w:rPr>
        <w:t>（</w:t>
      </w:r>
      <w:r w:rsidRPr="0045557A">
        <w:rPr>
          <w:rFonts w:ascii="Times New Roman" w:hAnsi="Times New Roman" w:cs="Times New Roman"/>
          <w:kern w:val="2"/>
          <w:sz w:val="21"/>
          <w:szCs w:val="21"/>
        </w:rPr>
        <w:t>2</w:t>
      </w:r>
      <w:r w:rsidRPr="00EC39D8">
        <w:rPr>
          <w:rFonts w:ascii="Times New Roman" w:cs="Times New Roman"/>
          <w:kern w:val="2"/>
          <w:sz w:val="21"/>
          <w:szCs w:val="21"/>
        </w:rPr>
        <w:t>）</w:t>
      </w:r>
      <w:r w:rsidRPr="00EC39D8">
        <w:rPr>
          <w:rFonts w:ascii="Arial" w:hAnsi="Arial" w:cs="Arial"/>
          <w:sz w:val="21"/>
          <w:szCs w:val="21"/>
        </w:rPr>
        <w:t>若购买</w:t>
      </w:r>
      <w:r w:rsidRPr="00EC39D8">
        <w:rPr>
          <w:rFonts w:ascii="Arial" w:hAnsi="Arial" w:cs="Arial"/>
          <w:sz w:val="21"/>
          <w:szCs w:val="21"/>
        </w:rPr>
        <w:object w:dxaOrig="225" w:dyaOrig="240" w14:anchorId="431549CF">
          <v:shape id="_x0000_i1172" type="#_x0000_t75" style="width:11.55pt;height:12.9pt" o:ole="">
            <v:imagedata r:id="rId283" o:title=""/>
          </v:shape>
          <o:OLEObject Type="Embed" ProgID="Equation.DSMT4" ShapeID="_x0000_i1172" DrawAspect="Content" ObjectID="_1576762649" r:id="rId298"/>
        </w:object>
      </w:r>
      <w:r w:rsidRPr="00EC39D8">
        <w:rPr>
          <w:rFonts w:ascii="Arial" w:hAnsi="Arial" w:cs="Arial"/>
          <w:sz w:val="21"/>
          <w:szCs w:val="21"/>
        </w:rPr>
        <w:t>种树苗的数量少于</w:t>
      </w:r>
      <w:r w:rsidRPr="00EC39D8">
        <w:rPr>
          <w:rFonts w:ascii="Arial" w:hAnsi="Arial" w:cs="Arial"/>
          <w:sz w:val="21"/>
          <w:szCs w:val="21"/>
        </w:rPr>
        <w:object w:dxaOrig="225" w:dyaOrig="240" w14:anchorId="686EC3D6">
          <v:shape id="_x0000_i1173" type="#_x0000_t75" style="width:11.55pt;height:12.9pt" o:ole="">
            <v:imagedata r:id="rId281" o:title=""/>
          </v:shape>
          <o:OLEObject Type="Embed" ProgID="Equation.DSMT4" ShapeID="_x0000_i1173" DrawAspect="Content" ObjectID="_1576762650" r:id="rId299"/>
        </w:object>
      </w:r>
      <w:r w:rsidRPr="00EC39D8">
        <w:rPr>
          <w:rFonts w:ascii="Arial" w:hAnsi="Arial" w:cs="Arial"/>
          <w:sz w:val="21"/>
          <w:szCs w:val="21"/>
        </w:rPr>
        <w:t>种树苗的数量，请给出一种费用最省的方案，并求出该方案所需的费用</w:t>
      </w:r>
      <w:r w:rsidR="00EC39D8" w:rsidRPr="00EC39D8">
        <w:rPr>
          <w:rFonts w:ascii="Arial" w:hAnsi="Arial" w:cs="Arial"/>
          <w:sz w:val="21"/>
          <w:szCs w:val="21"/>
        </w:rPr>
        <w:t>.</w:t>
      </w:r>
    </w:p>
    <w:p w:rsidR="006D7506" w:rsidRPr="00EC39D8" w:rsidRDefault="006D7506">
      <w:pPr>
        <w:textAlignment w:val="center"/>
        <w:rPr>
          <w:rFonts w:ascii="Calibri" w:hAnsi="Calibri"/>
        </w:rPr>
      </w:pPr>
    </w:p>
    <w:p w:rsidR="006D7506" w:rsidRPr="00EC39D8" w:rsidRDefault="001D3394">
      <w:pPr>
        <w:widowControl/>
        <w:spacing w:line="435" w:lineRule="atLeast"/>
        <w:jc w:val="left"/>
        <w:textAlignment w:val="center"/>
        <w:rPr>
          <w:rFonts w:ascii="Calibri" w:hAnsi="Calibri"/>
          <w:b/>
        </w:rPr>
      </w:pPr>
      <w:r w:rsidRPr="00EC39D8">
        <w:rPr>
          <w:rFonts w:ascii="Calibri" w:hAnsi="Calibri"/>
        </w:rPr>
        <w:t>【思路分析】</w:t>
      </w:r>
    </w:p>
    <w:p w:rsidR="006D7506" w:rsidRPr="00EC39D8" w:rsidRDefault="00322A22">
      <w:pPr>
        <w:pStyle w:val="ad"/>
        <w:shd w:val="clear" w:color="auto" w:fill="FFFFFF"/>
        <w:spacing w:before="0" w:beforeAutospacing="0" w:after="0" w:afterAutospacing="0" w:line="435" w:lineRule="atLeast"/>
        <w:textAlignment w:val="center"/>
        <w:rPr>
          <w:rFonts w:ascii="Arial" w:hAnsi="Arial" w:cs="Arial"/>
          <w:sz w:val="21"/>
          <w:szCs w:val="21"/>
        </w:rPr>
      </w:pPr>
      <w:r w:rsidRPr="00EC39D8">
        <w:rPr>
          <w:rFonts w:ascii="Arial" w:hAnsi="Arial" w:cs="Arial"/>
          <w:sz w:val="21"/>
          <w:szCs w:val="21"/>
        </w:rPr>
        <w:t>本题主要考查一次函数的应用</w:t>
      </w:r>
      <w:r w:rsidR="00EC39D8" w:rsidRPr="00EC39D8">
        <w:rPr>
          <w:rFonts w:ascii="Arial" w:hAnsi="Arial" w:cs="Arial"/>
          <w:sz w:val="21"/>
          <w:szCs w:val="21"/>
        </w:rPr>
        <w:t>.</w:t>
      </w:r>
    </w:p>
    <w:p w:rsidR="006D7506" w:rsidRPr="00EC39D8" w:rsidRDefault="00322A22" w:rsidP="00EC39D8">
      <w:pPr>
        <w:pStyle w:val="ad"/>
        <w:shd w:val="clear" w:color="auto" w:fill="FFFFFF"/>
        <w:spacing w:before="0" w:beforeAutospacing="0" w:after="0" w:afterAutospacing="0" w:line="435" w:lineRule="atLeast"/>
        <w:rPr>
          <w:rFonts w:ascii="Arial" w:hAnsi="Arial" w:cs="Arial"/>
          <w:sz w:val="21"/>
          <w:szCs w:val="21"/>
        </w:rPr>
      </w:pPr>
      <w:r w:rsidRPr="00EC39D8">
        <w:rPr>
          <w:rFonts w:ascii="Times New Roman" w:cs="Times New Roman"/>
          <w:kern w:val="2"/>
          <w:sz w:val="21"/>
          <w:szCs w:val="21"/>
        </w:rPr>
        <w:t>（</w:t>
      </w:r>
      <w:r w:rsidRPr="0045557A">
        <w:rPr>
          <w:rFonts w:ascii="Times New Roman" w:hAnsi="Times New Roman" w:cs="Times New Roman" w:hint="eastAsia"/>
          <w:kern w:val="2"/>
          <w:sz w:val="21"/>
          <w:szCs w:val="21"/>
        </w:rPr>
        <w:t>1</w:t>
      </w:r>
      <w:r w:rsidRPr="00EC39D8">
        <w:rPr>
          <w:rFonts w:ascii="Times New Roman" w:cs="Times New Roman"/>
          <w:kern w:val="2"/>
          <w:sz w:val="21"/>
          <w:szCs w:val="21"/>
        </w:rPr>
        <w:t>）</w:t>
      </w:r>
      <w:r w:rsidRPr="00EC39D8">
        <w:rPr>
          <w:rFonts w:ascii="Arial" w:hAnsi="Arial" w:cs="Arial"/>
          <w:sz w:val="21"/>
          <w:szCs w:val="21"/>
        </w:rPr>
        <w:t>根据题意可出函数关系式：</w:t>
      </w:r>
      <w:r w:rsidR="00EC39D8" w:rsidRPr="0045557A">
        <w:rPr>
          <w:rFonts w:ascii="Times New Roman" w:hAnsi="Times New Roman" w:cs="Arial"/>
          <w:i/>
          <w:sz w:val="21"/>
          <w:szCs w:val="21"/>
        </w:rPr>
        <w:t>y</w:t>
      </w:r>
      <w:r w:rsidR="00EC39D8" w:rsidRPr="00EC39D8">
        <w:rPr>
          <w:rFonts w:ascii="Times New Roman" w:hAnsi="Times New Roman" w:cs="Arial"/>
          <w:sz w:val="21"/>
          <w:szCs w:val="21"/>
        </w:rPr>
        <w:t>=</w:t>
      </w:r>
      <w:r w:rsidR="00EC39D8" w:rsidRPr="0045557A">
        <w:rPr>
          <w:rFonts w:ascii="Times New Roman" w:hAnsi="Times New Roman" w:cs="Arial"/>
          <w:sz w:val="21"/>
          <w:szCs w:val="21"/>
        </w:rPr>
        <w:t>70</w:t>
      </w:r>
      <w:r w:rsidR="00EC39D8" w:rsidRPr="0045557A">
        <w:rPr>
          <w:rFonts w:ascii="Times New Roman" w:hAnsi="Times New Roman" w:cs="Arial"/>
          <w:i/>
          <w:sz w:val="21"/>
          <w:szCs w:val="21"/>
        </w:rPr>
        <w:t>x</w:t>
      </w:r>
      <w:r w:rsidR="00EC39D8" w:rsidRPr="00EC39D8">
        <w:rPr>
          <w:rFonts w:ascii="Times New Roman" w:hAnsi="Times New Roman" w:cs="Arial"/>
          <w:sz w:val="21"/>
          <w:szCs w:val="21"/>
        </w:rPr>
        <w:t>+</w:t>
      </w:r>
      <w:r w:rsidR="00EC39D8" w:rsidRPr="0045557A">
        <w:rPr>
          <w:rFonts w:ascii="Times New Roman" w:hAnsi="Times New Roman" w:cs="Arial"/>
          <w:sz w:val="21"/>
          <w:szCs w:val="21"/>
        </w:rPr>
        <w:t>90</w:t>
      </w:r>
      <w:r w:rsidR="00EC39D8" w:rsidRPr="00EC39D8">
        <w:rPr>
          <w:rFonts w:ascii="Times New Roman" w:hAnsi="Times New Roman" w:cs="Arial"/>
          <w:sz w:val="21"/>
          <w:szCs w:val="21"/>
        </w:rPr>
        <w:t>(</w:t>
      </w:r>
      <w:r w:rsidR="00EC39D8" w:rsidRPr="0045557A">
        <w:rPr>
          <w:rFonts w:ascii="Times New Roman" w:hAnsi="Times New Roman" w:cs="Arial"/>
          <w:sz w:val="21"/>
          <w:szCs w:val="21"/>
        </w:rPr>
        <w:t>21</w:t>
      </w:r>
      <w:r w:rsidR="00EC39D8" w:rsidRPr="00EC39D8">
        <w:rPr>
          <w:rFonts w:ascii="Times New Roman" w:hAnsi="Times New Roman" w:cs="Arial"/>
          <w:sz w:val="21"/>
          <w:szCs w:val="21"/>
        </w:rPr>
        <w:t>-</w:t>
      </w:r>
      <w:r w:rsidR="00EC39D8" w:rsidRPr="0045557A">
        <w:rPr>
          <w:rFonts w:ascii="Times New Roman" w:hAnsi="Times New Roman" w:cs="Arial"/>
          <w:i/>
          <w:sz w:val="21"/>
          <w:szCs w:val="21"/>
        </w:rPr>
        <w:t>x</w:t>
      </w:r>
      <w:r w:rsidR="00EC39D8" w:rsidRPr="00EC39D8">
        <w:rPr>
          <w:rFonts w:ascii="Times New Roman" w:hAnsi="Times New Roman" w:cs="Arial"/>
          <w:sz w:val="21"/>
          <w:szCs w:val="21"/>
        </w:rPr>
        <w:t>)=-</w:t>
      </w:r>
      <w:r w:rsidR="00EC39D8" w:rsidRPr="0045557A">
        <w:rPr>
          <w:rFonts w:ascii="Times New Roman" w:hAnsi="Times New Roman" w:cs="Arial"/>
          <w:sz w:val="21"/>
          <w:szCs w:val="21"/>
        </w:rPr>
        <w:t>20</w:t>
      </w:r>
      <w:r w:rsidR="00EC39D8" w:rsidRPr="0045557A">
        <w:rPr>
          <w:rFonts w:ascii="Times New Roman" w:hAnsi="Times New Roman" w:cs="Arial"/>
          <w:i/>
          <w:sz w:val="21"/>
          <w:szCs w:val="21"/>
        </w:rPr>
        <w:t>x</w:t>
      </w:r>
      <w:r w:rsidR="00EC39D8" w:rsidRPr="00EC39D8">
        <w:rPr>
          <w:rFonts w:ascii="Times New Roman" w:hAnsi="Times New Roman" w:cs="Arial"/>
          <w:sz w:val="21"/>
          <w:szCs w:val="21"/>
        </w:rPr>
        <w:t>+</w:t>
      </w:r>
      <w:r w:rsidR="00EC39D8" w:rsidRPr="0045557A">
        <w:rPr>
          <w:rFonts w:ascii="Times New Roman" w:hAnsi="Times New Roman" w:cs="Arial"/>
          <w:sz w:val="21"/>
          <w:szCs w:val="21"/>
        </w:rPr>
        <w:t>1890</w:t>
      </w:r>
      <w:r w:rsidR="00EC39D8" w:rsidRPr="00EC39D8">
        <w:rPr>
          <w:rFonts w:ascii="Arial" w:hAnsi="Arial" w:cs="Arial"/>
          <w:sz w:val="21"/>
          <w:szCs w:val="21"/>
        </w:rPr>
        <w:t xml:space="preserve"> </w:t>
      </w:r>
      <w:r w:rsidRPr="00EC39D8">
        <w:rPr>
          <w:rFonts w:ascii="Arial" w:hAnsi="Arial" w:cs="Arial"/>
          <w:position w:val="-10"/>
          <w:sz w:val="21"/>
          <w:szCs w:val="21"/>
        </w:rPr>
        <w:object w:dxaOrig="1049" w:dyaOrig="295" w14:anchorId="625F9F4C">
          <v:shape id="_x0000_i1174" type="#_x0000_t75" alt="" style="width:52.3pt;height:14.95pt" o:ole="">
            <v:imagedata r:id="rId300" o:title=""/>
          </v:shape>
          <o:OLEObject Type="Embed" ProgID="Equation.DSMT4" ShapeID="_x0000_i1174" DrawAspect="Content" ObjectID="_1576762651" r:id="rId301"/>
        </w:object>
      </w:r>
      <w:r w:rsidR="00EC39D8" w:rsidRPr="00EC39D8">
        <w:rPr>
          <w:rFonts w:ascii="Arial" w:hAnsi="Arial" w:cs="Arial"/>
          <w:sz w:val="21"/>
          <w:szCs w:val="21"/>
        </w:rPr>
        <w:t>.</w:t>
      </w:r>
    </w:p>
    <w:p w:rsidR="006D7506" w:rsidRPr="00EC39D8" w:rsidRDefault="00322A22">
      <w:pPr>
        <w:pStyle w:val="ad"/>
        <w:shd w:val="clear" w:color="auto" w:fill="FFFFFF"/>
        <w:spacing w:before="0" w:beforeAutospacing="0" w:after="0" w:afterAutospacing="0" w:line="435" w:lineRule="atLeast"/>
        <w:textAlignment w:val="center"/>
        <w:rPr>
          <w:rFonts w:ascii="Arial" w:hAnsi="Arial" w:cs="Arial"/>
          <w:sz w:val="21"/>
          <w:szCs w:val="21"/>
        </w:rPr>
      </w:pPr>
      <w:r w:rsidRPr="00EC39D8">
        <w:rPr>
          <w:rFonts w:ascii="Times New Roman" w:cs="Times New Roman"/>
          <w:kern w:val="2"/>
          <w:sz w:val="21"/>
          <w:szCs w:val="21"/>
        </w:rPr>
        <w:t>（</w:t>
      </w:r>
      <w:r w:rsidRPr="0045557A">
        <w:rPr>
          <w:rFonts w:ascii="Times New Roman" w:hAnsi="Times New Roman" w:cs="Times New Roman" w:hint="eastAsia"/>
          <w:kern w:val="2"/>
          <w:sz w:val="21"/>
          <w:szCs w:val="21"/>
        </w:rPr>
        <w:t>2</w:t>
      </w:r>
      <w:r w:rsidRPr="00EC39D8">
        <w:rPr>
          <w:rFonts w:ascii="Times New Roman" w:cs="Times New Roman"/>
          <w:kern w:val="2"/>
          <w:sz w:val="21"/>
          <w:szCs w:val="21"/>
        </w:rPr>
        <w:t>）</w:t>
      </w:r>
      <w:r w:rsidRPr="00EC39D8">
        <w:rPr>
          <w:rFonts w:ascii="Arial" w:hAnsi="Arial" w:cs="Arial"/>
          <w:sz w:val="21"/>
          <w:szCs w:val="21"/>
        </w:rPr>
        <w:t>先根据题意确定</w:t>
      </w:r>
      <w:r w:rsidRPr="00EC39D8">
        <w:rPr>
          <w:rFonts w:ascii="Arial" w:hAnsi="Arial" w:cs="Arial"/>
          <w:sz w:val="21"/>
          <w:szCs w:val="21"/>
        </w:rPr>
        <w:object w:dxaOrig="180" w:dyaOrig="195" w14:anchorId="50D8C27E">
          <v:shape id="_x0000_i1175" type="#_x0000_t75" style="width:8.85pt;height:9.5pt" o:ole="">
            <v:imagedata r:id="rId302" o:title=""/>
          </v:shape>
          <o:OLEObject Type="Embed" ProgID="Equation.DSMT4" ShapeID="_x0000_i1175" DrawAspect="Content" ObjectID="_1576762652" r:id="rId303"/>
        </w:object>
      </w:r>
      <w:r w:rsidRPr="00EC39D8">
        <w:rPr>
          <w:rFonts w:ascii="Arial" w:hAnsi="Arial" w:cs="Arial"/>
          <w:sz w:val="21"/>
          <w:szCs w:val="21"/>
        </w:rPr>
        <w:t>的范围为</w:t>
      </w:r>
      <w:r w:rsidRPr="00EC39D8">
        <w:rPr>
          <w:rFonts w:ascii="Arial" w:hAnsi="Arial" w:cs="Arial"/>
          <w:sz w:val="21"/>
          <w:szCs w:val="21"/>
        </w:rPr>
        <w:object w:dxaOrig="585" w:dyaOrig="255" w14:anchorId="1C41BB51">
          <v:shape id="_x0000_i1176" type="#_x0000_t75" style="width:29.2pt;height:12.9pt" o:ole="">
            <v:imagedata r:id="rId304" o:title=""/>
          </v:shape>
          <o:OLEObject Type="Embed" ProgID="Equation.DSMT4" ShapeID="_x0000_i1176" DrawAspect="Content" ObjectID="_1576762653" r:id="rId305"/>
        </w:object>
      </w:r>
      <w:r w:rsidRPr="00EC39D8">
        <w:rPr>
          <w:rFonts w:ascii="Arial" w:hAnsi="Arial" w:cs="Arial"/>
          <w:sz w:val="21"/>
          <w:szCs w:val="21"/>
        </w:rPr>
        <w:t>，再根据一次函数的性质，得出</w:t>
      </w:r>
      <w:r w:rsidRPr="00EC39D8">
        <w:rPr>
          <w:rFonts w:ascii="Arial" w:hAnsi="Arial" w:cs="Arial"/>
          <w:sz w:val="21"/>
          <w:szCs w:val="21"/>
        </w:rPr>
        <w:object w:dxaOrig="180" w:dyaOrig="195" w14:anchorId="0A1023DC">
          <v:shape id="_x0000_i1177" type="#_x0000_t75" style="width:8.85pt;height:9.5pt" o:ole="">
            <v:imagedata r:id="rId306" o:title=""/>
          </v:shape>
          <o:OLEObject Type="Embed" ProgID="Equation.DSMT4" ShapeID="_x0000_i1177" DrawAspect="Content" ObjectID="_1576762654" r:id="rId307"/>
        </w:object>
      </w:r>
      <w:r w:rsidRPr="00EC39D8">
        <w:rPr>
          <w:rFonts w:ascii="Arial" w:hAnsi="Arial" w:cs="Arial"/>
          <w:sz w:val="21"/>
          <w:szCs w:val="21"/>
        </w:rPr>
        <w:t>在取值范围内取最大值时，即当</w:t>
      </w:r>
      <w:r w:rsidRPr="00EC39D8">
        <w:rPr>
          <w:rFonts w:ascii="Arial" w:hAnsi="Arial" w:cs="Arial"/>
          <w:sz w:val="21"/>
          <w:szCs w:val="21"/>
        </w:rPr>
        <w:object w:dxaOrig="585" w:dyaOrig="255" w14:anchorId="7EDEE9C8">
          <v:shape id="_x0000_i1178" type="#_x0000_t75" style="width:29.2pt;height:12.9pt" o:ole="">
            <v:imagedata r:id="rId308" o:title=""/>
          </v:shape>
          <o:OLEObject Type="Embed" ProgID="Equation.DSMT4" ShapeID="_x0000_i1178" DrawAspect="Content" ObjectID="_1576762655" r:id="rId309"/>
        </w:object>
      </w:r>
      <w:r w:rsidRPr="00EC39D8">
        <w:rPr>
          <w:rFonts w:ascii="Arial" w:hAnsi="Arial" w:cs="Arial"/>
          <w:sz w:val="21"/>
          <w:szCs w:val="21"/>
        </w:rPr>
        <w:t>时，</w:t>
      </w:r>
      <w:r w:rsidRPr="00EC39D8">
        <w:rPr>
          <w:rFonts w:ascii="Arial" w:hAnsi="Arial" w:cs="Arial"/>
          <w:sz w:val="21"/>
          <w:szCs w:val="21"/>
        </w:rPr>
        <w:object w:dxaOrig="195" w:dyaOrig="240" w14:anchorId="387841B0">
          <v:shape id="_x0000_i1179" type="#_x0000_t75" style="width:9.5pt;height:12.9pt" o:ole="">
            <v:imagedata r:id="rId310" o:title=""/>
          </v:shape>
          <o:OLEObject Type="Embed" ProgID="Equation.DSMT4" ShapeID="_x0000_i1179" DrawAspect="Content" ObjectID="_1576762656" r:id="rId311"/>
        </w:object>
      </w:r>
      <w:r w:rsidRPr="00EC39D8">
        <w:rPr>
          <w:rFonts w:ascii="Arial" w:hAnsi="Arial" w:cs="Arial"/>
          <w:sz w:val="21"/>
          <w:szCs w:val="21"/>
        </w:rPr>
        <w:t>取最小值，最后将</w:t>
      </w:r>
      <w:r w:rsidRPr="00EC39D8">
        <w:rPr>
          <w:rFonts w:ascii="Arial" w:hAnsi="Arial" w:cs="Arial"/>
          <w:sz w:val="21"/>
          <w:szCs w:val="21"/>
        </w:rPr>
        <w:object w:dxaOrig="585" w:dyaOrig="255" w14:anchorId="017682A8">
          <v:shape id="_x0000_i1180" type="#_x0000_t75" style="width:29.2pt;height:12.9pt" o:ole="">
            <v:imagedata r:id="rId312" o:title=""/>
          </v:shape>
          <o:OLEObject Type="Embed" ProgID="Equation.DSMT4" ShapeID="_x0000_i1180" DrawAspect="Content" ObjectID="_1576762657" r:id="rId313"/>
        </w:object>
      </w:r>
      <w:r w:rsidRPr="00EC39D8">
        <w:rPr>
          <w:rFonts w:ascii="Arial" w:hAnsi="Arial" w:cs="Arial"/>
          <w:sz w:val="21"/>
          <w:szCs w:val="21"/>
        </w:rPr>
        <w:t>代入一次函数解析式即可求出费用最省的方案以及所需费用</w:t>
      </w:r>
      <w:r w:rsidR="00EC39D8" w:rsidRPr="00EC39D8">
        <w:rPr>
          <w:rFonts w:ascii="Arial" w:hAnsi="Arial" w:cs="Arial"/>
          <w:sz w:val="21"/>
          <w:szCs w:val="21"/>
        </w:rPr>
        <w:t>.</w:t>
      </w:r>
    </w:p>
    <w:p w:rsidR="006D7506" w:rsidRPr="00EC39D8" w:rsidRDefault="00EC39D8" w:rsidP="005312E9">
      <w:pPr>
        <w:pStyle w:val="ad"/>
        <w:shd w:val="clear" w:color="auto" w:fill="FFFFFF"/>
        <w:spacing w:before="0" w:beforeAutospacing="0" w:after="0" w:afterAutospacing="0" w:line="435" w:lineRule="atLeast"/>
        <w:rPr>
          <w:rFonts w:ascii="Arial" w:hAnsi="Arial" w:cs="Arial"/>
          <w:sz w:val="21"/>
          <w:szCs w:val="21"/>
        </w:rPr>
      </w:pPr>
      <w:r w:rsidRPr="00EC39D8">
        <w:rPr>
          <w:rFonts w:ascii="Arial" w:hAnsi="Arial" w:cs="Arial" w:hint="eastAsia"/>
          <w:sz w:val="21"/>
          <w:szCs w:val="21"/>
        </w:rPr>
        <w:t>【解】</w:t>
      </w:r>
      <w:r w:rsidR="00322A22" w:rsidRPr="00EC39D8">
        <w:rPr>
          <w:rFonts w:ascii="Times New Roman" w:cs="Times New Roman"/>
          <w:kern w:val="2"/>
          <w:sz w:val="21"/>
          <w:szCs w:val="21"/>
        </w:rPr>
        <w:t>（</w:t>
      </w:r>
      <w:r w:rsidR="00322A22" w:rsidRPr="0045557A">
        <w:rPr>
          <w:rFonts w:ascii="Times New Roman" w:hAnsi="Times New Roman" w:cs="Times New Roman" w:hint="eastAsia"/>
          <w:kern w:val="2"/>
          <w:sz w:val="21"/>
          <w:szCs w:val="21"/>
        </w:rPr>
        <w:t>1</w:t>
      </w:r>
      <w:r w:rsidR="00322A22" w:rsidRPr="00EC39D8">
        <w:rPr>
          <w:rFonts w:ascii="Times New Roman" w:cs="Times New Roman"/>
          <w:kern w:val="2"/>
          <w:sz w:val="21"/>
          <w:szCs w:val="21"/>
        </w:rPr>
        <w:t>）</w:t>
      </w:r>
      <w:r w:rsidR="005312E9" w:rsidRPr="00025957">
        <w:rPr>
          <w:position w:val="-4"/>
        </w:rPr>
        <w:object w:dxaOrig="1460" w:dyaOrig="300" w14:anchorId="2CE9A86D">
          <v:shape id="_x0000_i1181" type="#_x0000_t75" style="width:72.7pt;height:14.95pt" o:ole="">
            <v:imagedata r:id="rId314" o:title=""/>
          </v:shape>
          <o:OLEObject Type="Embed" ProgID="Equation.DSMT4" ShapeID="_x0000_i1181" DrawAspect="Content" ObjectID="_1576762658" r:id="rId315"/>
        </w:object>
      </w:r>
      <w:r w:rsidR="005312E9" w:rsidRPr="00025957">
        <w:rPr>
          <w:position w:val="-4"/>
        </w:rPr>
        <w:object w:dxaOrig="1040" w:dyaOrig="300" w14:anchorId="136D81B1">
          <v:shape id="_x0000_i1182" type="#_x0000_t75" style="width:51.6pt;height:14.95pt" o:ole="">
            <v:imagedata r:id="rId316" o:title=""/>
          </v:shape>
          <o:OLEObject Type="Embed" ProgID="Equation.DSMT4" ShapeID="_x0000_i1182" DrawAspect="Content" ObjectID="_1576762659" r:id="rId317"/>
        </w:object>
      </w:r>
      <w:r w:rsidRPr="00EC39D8">
        <w:rPr>
          <w:rFonts w:ascii="Arial" w:hAnsi="Arial" w:cs="Arial"/>
          <w:sz w:val="21"/>
          <w:szCs w:val="21"/>
        </w:rPr>
        <w:t>.</w:t>
      </w:r>
    </w:p>
    <w:p w:rsidR="00997BB1" w:rsidRDefault="00322A22">
      <w:pPr>
        <w:pStyle w:val="ad"/>
        <w:shd w:val="clear" w:color="auto" w:fill="FFFFFF"/>
        <w:spacing w:before="0" w:beforeAutospacing="0" w:after="0" w:afterAutospacing="0" w:line="435" w:lineRule="atLeast"/>
        <w:textAlignment w:val="center"/>
        <w:rPr>
          <w:rFonts w:ascii="Arial" w:hAnsi="Arial" w:cs="Arial"/>
          <w:sz w:val="21"/>
          <w:szCs w:val="21"/>
        </w:rPr>
      </w:pPr>
      <w:r w:rsidRPr="00EC39D8">
        <w:rPr>
          <w:rFonts w:ascii="Times New Roman" w:cs="Times New Roman"/>
          <w:kern w:val="2"/>
          <w:sz w:val="21"/>
          <w:szCs w:val="21"/>
        </w:rPr>
        <w:t>（</w:t>
      </w:r>
      <w:r w:rsidRPr="0045557A">
        <w:rPr>
          <w:rFonts w:ascii="Times New Roman" w:hAnsi="Times New Roman" w:cs="Times New Roman" w:hint="eastAsia"/>
          <w:kern w:val="2"/>
          <w:sz w:val="21"/>
          <w:szCs w:val="21"/>
        </w:rPr>
        <w:t>2</w:t>
      </w:r>
      <w:r w:rsidRPr="00EC39D8">
        <w:rPr>
          <w:rFonts w:ascii="Times New Roman" w:cs="Times New Roman"/>
          <w:kern w:val="2"/>
          <w:sz w:val="21"/>
          <w:szCs w:val="21"/>
        </w:rPr>
        <w:t>）</w:t>
      </w:r>
      <w:r w:rsidRPr="00EC39D8">
        <w:rPr>
          <w:rFonts w:ascii="Arial" w:hAnsi="Arial" w:cs="Arial"/>
          <w:sz w:val="21"/>
          <w:szCs w:val="21"/>
        </w:rPr>
        <w:t>由题意知，若购买</w:t>
      </w:r>
      <w:r w:rsidRPr="00EC39D8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04775" cy="171450"/>
            <wp:effectExtent l="0" t="0" r="9525" b="0"/>
            <wp:docPr id="818" name="图片 818" descr="https://gallery.fbcontent.cn/latex?decode=false&amp;latex=%24%24B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图片 818" descr="https://gallery.fbcontent.cn/latex?decode=false&amp;latex=%24%24B%24%24%25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9D8">
        <w:rPr>
          <w:rFonts w:ascii="Arial" w:hAnsi="Arial" w:cs="Arial"/>
          <w:sz w:val="21"/>
          <w:szCs w:val="21"/>
        </w:rPr>
        <w:t>种树苗的数量少于</w:t>
      </w:r>
      <w:r w:rsidRPr="00EC39D8">
        <w:rPr>
          <w:rFonts w:ascii="Arial" w:hAnsi="Arial" w:cs="Arial"/>
          <w:sz w:val="21"/>
          <w:szCs w:val="21"/>
        </w:rPr>
        <w:object w:dxaOrig="225" w:dyaOrig="240" w14:anchorId="6A482C99">
          <v:shape id="_x0000_i1183" type="#_x0000_t75" style="width:11.55pt;height:12.9pt" o:ole="">
            <v:imagedata r:id="rId319" o:title=""/>
          </v:shape>
          <o:OLEObject Type="Embed" ProgID="Equation.DSMT4" ShapeID="_x0000_i1183" DrawAspect="Content" ObjectID="_1576762660" r:id="rId320"/>
        </w:object>
      </w:r>
      <w:r w:rsidRPr="00EC39D8">
        <w:rPr>
          <w:rFonts w:ascii="Arial" w:hAnsi="Arial" w:cs="Arial"/>
          <w:sz w:val="21"/>
          <w:szCs w:val="21"/>
        </w:rPr>
        <w:t>种树苗的数量，</w:t>
      </w:r>
    </w:p>
    <w:p w:rsidR="00997BB1" w:rsidRDefault="00322A22">
      <w:pPr>
        <w:pStyle w:val="ad"/>
        <w:shd w:val="clear" w:color="auto" w:fill="FFFFFF"/>
        <w:spacing w:before="0" w:beforeAutospacing="0" w:after="0" w:afterAutospacing="0" w:line="435" w:lineRule="atLeast"/>
        <w:textAlignment w:val="center"/>
        <w:rPr>
          <w:rFonts w:ascii="Arial" w:hAnsi="Arial" w:cs="Arial"/>
          <w:sz w:val="21"/>
          <w:szCs w:val="21"/>
        </w:rPr>
      </w:pPr>
      <w:r w:rsidRPr="00EC39D8">
        <w:rPr>
          <w:rFonts w:ascii="Arial" w:hAnsi="Arial" w:cs="Arial"/>
          <w:sz w:val="21"/>
          <w:szCs w:val="21"/>
        </w:rPr>
        <w:t>则</w:t>
      </w:r>
      <w:r w:rsidRPr="00EC39D8">
        <w:rPr>
          <w:rFonts w:ascii="Arial" w:hAnsi="Arial" w:cs="Arial"/>
          <w:sz w:val="21"/>
          <w:szCs w:val="21"/>
        </w:rPr>
        <w:object w:dxaOrig="900" w:dyaOrig="255" w14:anchorId="53C0F711">
          <v:shape id="_x0000_i1184" type="#_x0000_t75" style="width:44.85pt;height:12.9pt" o:ole="">
            <v:imagedata r:id="rId321" o:title=""/>
          </v:shape>
          <o:OLEObject Type="Embed" ProgID="Equation.DSMT4" ShapeID="_x0000_i1184" DrawAspect="Content" ObjectID="_1576762661" r:id="rId322"/>
        </w:object>
      </w:r>
      <w:r w:rsidRPr="00EC39D8">
        <w:rPr>
          <w:rFonts w:ascii="Arial" w:hAnsi="Arial" w:cs="Arial"/>
          <w:sz w:val="21"/>
          <w:szCs w:val="21"/>
        </w:rPr>
        <w:t>，解得</w:t>
      </w:r>
      <w:r w:rsidRPr="00EC39D8">
        <w:rPr>
          <w:rFonts w:ascii="Arial" w:hAnsi="Arial" w:cs="Arial"/>
          <w:sz w:val="21"/>
          <w:szCs w:val="21"/>
        </w:rPr>
        <w:object w:dxaOrig="615" w:dyaOrig="555" w14:anchorId="1C95ACA6">
          <v:shape id="_x0000_i1185" type="#_x0000_t75" style="width:30.55pt;height:28.55pt" o:ole="">
            <v:imagedata r:id="rId323" o:title=""/>
          </v:shape>
          <o:OLEObject Type="Embed" ProgID="Equation.DSMT4" ShapeID="_x0000_i1185" DrawAspect="Content" ObjectID="_1576762662" r:id="rId324"/>
        </w:object>
      </w:r>
      <w:r w:rsidRPr="00EC39D8">
        <w:rPr>
          <w:rFonts w:ascii="Arial" w:hAnsi="Arial" w:cs="Arial"/>
          <w:sz w:val="21"/>
          <w:szCs w:val="21"/>
        </w:rPr>
        <w:t xml:space="preserve"> </w:t>
      </w:r>
      <w:r w:rsidRPr="00EC39D8">
        <w:rPr>
          <w:rFonts w:ascii="Arial" w:hAnsi="Arial" w:cs="Arial"/>
          <w:sz w:val="21"/>
          <w:szCs w:val="21"/>
        </w:rPr>
        <w:t>，又因为</w:t>
      </w:r>
      <w:r w:rsidRPr="00EC39D8">
        <w:rPr>
          <w:rFonts w:ascii="Arial" w:hAnsi="Arial" w:cs="Arial"/>
          <w:sz w:val="21"/>
          <w:szCs w:val="21"/>
        </w:rPr>
        <w:object w:dxaOrig="180" w:dyaOrig="195" w14:anchorId="12564E21">
          <v:shape id="_x0000_i1186" type="#_x0000_t75" style="width:8.85pt;height:9.5pt" o:ole="">
            <v:imagedata r:id="rId325" o:title=""/>
          </v:shape>
          <o:OLEObject Type="Embed" ProgID="Equation.DSMT4" ShapeID="_x0000_i1186" DrawAspect="Content" ObjectID="_1576762663" r:id="rId326"/>
        </w:object>
      </w:r>
      <w:r w:rsidRPr="00EC39D8">
        <w:rPr>
          <w:rFonts w:ascii="Arial" w:hAnsi="Arial" w:cs="Arial"/>
          <w:sz w:val="21"/>
          <w:szCs w:val="21"/>
        </w:rPr>
        <w:t>为整数，故</w:t>
      </w:r>
      <w:r w:rsidRPr="00EC39D8">
        <w:rPr>
          <w:rFonts w:ascii="Arial" w:hAnsi="Arial" w:cs="Arial"/>
          <w:sz w:val="21"/>
          <w:szCs w:val="21"/>
        </w:rPr>
        <w:object w:dxaOrig="585" w:dyaOrig="255" w14:anchorId="07795787">
          <v:shape id="_x0000_i1187" type="#_x0000_t75" style="width:29.2pt;height:12.9pt" o:ole="">
            <v:imagedata r:id="rId327" o:title=""/>
          </v:shape>
          <o:OLEObject Type="Embed" ProgID="Equation.DSMT4" ShapeID="_x0000_i1187" DrawAspect="Content" ObjectID="_1576762664" r:id="rId328"/>
        </w:object>
      </w:r>
      <w:r w:rsidR="00EC39D8" w:rsidRPr="00EC39D8">
        <w:rPr>
          <w:rFonts w:ascii="Arial" w:hAnsi="Arial" w:cs="Arial"/>
          <w:sz w:val="21"/>
          <w:szCs w:val="21"/>
        </w:rPr>
        <w:t>.</w:t>
      </w:r>
    </w:p>
    <w:p w:rsidR="00997BB1" w:rsidRDefault="00322A22">
      <w:pPr>
        <w:pStyle w:val="ad"/>
        <w:shd w:val="clear" w:color="auto" w:fill="FFFFFF"/>
        <w:spacing w:before="0" w:beforeAutospacing="0" w:after="0" w:afterAutospacing="0" w:line="435" w:lineRule="atLeast"/>
        <w:textAlignment w:val="center"/>
        <w:rPr>
          <w:rFonts w:ascii="Arial" w:hAnsi="Arial" w:cs="Arial"/>
          <w:sz w:val="21"/>
          <w:szCs w:val="21"/>
        </w:rPr>
      </w:pPr>
      <w:r w:rsidRPr="00EC39D8">
        <w:rPr>
          <w:rFonts w:ascii="Arial" w:hAnsi="Arial" w:cs="Arial"/>
          <w:sz w:val="21"/>
          <w:szCs w:val="21"/>
        </w:rPr>
        <w:t>又因为一次函数</w:t>
      </w:r>
      <w:r w:rsidRPr="00EC39D8">
        <w:rPr>
          <w:rFonts w:ascii="Arial" w:hAnsi="Arial" w:cs="Arial"/>
          <w:sz w:val="21"/>
          <w:szCs w:val="21"/>
        </w:rPr>
        <w:object w:dxaOrig="1440" w:dyaOrig="300" w14:anchorId="4BEBB3EC">
          <v:shape id="_x0000_i1188" type="#_x0000_t75" style="width:1in;height:14.95pt" o:ole="">
            <v:imagedata r:id="rId329" o:title=""/>
          </v:shape>
          <o:OLEObject Type="Embed" ProgID="Equation.DSMT4" ShapeID="_x0000_i1188" DrawAspect="Content" ObjectID="_1576762665" r:id="rId330"/>
        </w:object>
      </w:r>
      <w:r w:rsidRPr="00EC39D8">
        <w:rPr>
          <w:rFonts w:ascii="Arial" w:hAnsi="Arial" w:cs="Arial"/>
          <w:sz w:val="21"/>
          <w:szCs w:val="21"/>
        </w:rPr>
        <w:t>，</w:t>
      </w:r>
      <w:r w:rsidRPr="00EC39D8">
        <w:rPr>
          <w:rFonts w:ascii="Arial" w:hAnsi="Arial" w:cs="Arial"/>
          <w:sz w:val="21"/>
          <w:szCs w:val="21"/>
        </w:rPr>
        <w:object w:dxaOrig="720" w:dyaOrig="255" w14:anchorId="1B12CE01">
          <v:shape id="_x0000_i1189" type="#_x0000_t75" style="width:36pt;height:12.9pt" o:ole="">
            <v:imagedata r:id="rId331" o:title=""/>
          </v:shape>
          <o:OLEObject Type="Embed" ProgID="Equation.DSMT4" ShapeID="_x0000_i1189" DrawAspect="Content" ObjectID="_1576762666" r:id="rId332"/>
        </w:object>
      </w:r>
      <w:r w:rsidRPr="00EC39D8">
        <w:rPr>
          <w:rFonts w:ascii="Arial" w:hAnsi="Arial" w:cs="Arial"/>
          <w:sz w:val="21"/>
          <w:szCs w:val="21"/>
        </w:rPr>
        <w:t>，</w:t>
      </w:r>
      <w:r w:rsidRPr="00EC39D8">
        <w:rPr>
          <w:rFonts w:ascii="Arial" w:hAnsi="Arial" w:cs="Arial"/>
          <w:sz w:val="21"/>
          <w:szCs w:val="21"/>
        </w:rPr>
        <w:object w:dxaOrig="195" w:dyaOrig="240" w14:anchorId="578EC8C6">
          <v:shape id="_x0000_i1190" type="#_x0000_t75" style="width:9.5pt;height:12.9pt" o:ole="">
            <v:imagedata r:id="rId333" o:title=""/>
          </v:shape>
          <o:OLEObject Type="Embed" ProgID="Equation.DSMT4" ShapeID="_x0000_i1190" DrawAspect="Content" ObjectID="_1576762667" r:id="rId334"/>
        </w:object>
      </w:r>
      <w:r w:rsidRPr="00EC39D8">
        <w:rPr>
          <w:rFonts w:ascii="Arial" w:hAnsi="Arial" w:cs="Arial"/>
          <w:sz w:val="21"/>
          <w:szCs w:val="21"/>
        </w:rPr>
        <w:t>随</w:t>
      </w:r>
      <w:r w:rsidRPr="00EC39D8">
        <w:rPr>
          <w:rFonts w:ascii="Arial" w:hAnsi="Arial" w:cs="Arial"/>
          <w:sz w:val="21"/>
          <w:szCs w:val="21"/>
        </w:rPr>
        <w:object w:dxaOrig="180" w:dyaOrig="195" w14:anchorId="60BBE36F">
          <v:shape id="_x0000_i1191" type="#_x0000_t75" style="width:8.85pt;height:9.5pt" o:ole="">
            <v:imagedata r:id="rId335" o:title=""/>
          </v:shape>
          <o:OLEObject Type="Embed" ProgID="Equation.DSMT4" ShapeID="_x0000_i1191" DrawAspect="Content" ObjectID="_1576762668" r:id="rId336"/>
        </w:object>
      </w:r>
      <w:r w:rsidRPr="00EC39D8">
        <w:rPr>
          <w:rFonts w:ascii="Arial" w:hAnsi="Arial" w:cs="Arial"/>
          <w:sz w:val="21"/>
          <w:szCs w:val="21"/>
        </w:rPr>
        <w:t>的增大而减小，</w:t>
      </w:r>
    </w:p>
    <w:p w:rsidR="00997BB1" w:rsidRDefault="00322A22">
      <w:pPr>
        <w:pStyle w:val="ad"/>
        <w:shd w:val="clear" w:color="auto" w:fill="FFFFFF"/>
        <w:spacing w:before="0" w:beforeAutospacing="0" w:after="0" w:afterAutospacing="0" w:line="435" w:lineRule="atLeast"/>
        <w:textAlignment w:val="center"/>
        <w:rPr>
          <w:rFonts w:ascii="Arial" w:hAnsi="Arial" w:cs="Arial"/>
          <w:sz w:val="21"/>
          <w:szCs w:val="21"/>
        </w:rPr>
      </w:pPr>
      <w:r w:rsidRPr="00EC39D8">
        <w:rPr>
          <w:rFonts w:ascii="Arial" w:hAnsi="Arial" w:cs="Arial"/>
          <w:sz w:val="21"/>
          <w:szCs w:val="21"/>
        </w:rPr>
        <w:t>所以当</w:t>
      </w:r>
      <w:r w:rsidRPr="00EC39D8">
        <w:rPr>
          <w:rFonts w:ascii="Arial" w:hAnsi="Arial" w:cs="Arial"/>
          <w:sz w:val="21"/>
          <w:szCs w:val="21"/>
        </w:rPr>
        <w:object w:dxaOrig="585" w:dyaOrig="255" w14:anchorId="670518B0">
          <v:shape id="_x0000_i1192" type="#_x0000_t75" style="width:29.2pt;height:12.9pt" o:ole="">
            <v:imagedata r:id="rId337" o:title=""/>
          </v:shape>
          <o:OLEObject Type="Embed" ProgID="Equation.DSMT4" ShapeID="_x0000_i1192" DrawAspect="Content" ObjectID="_1576762669" r:id="rId338"/>
        </w:object>
      </w:r>
      <w:r w:rsidRPr="00EC39D8">
        <w:rPr>
          <w:rFonts w:ascii="Arial" w:hAnsi="Arial" w:cs="Arial"/>
          <w:sz w:val="21"/>
          <w:szCs w:val="21"/>
        </w:rPr>
        <w:t>时，</w:t>
      </w:r>
      <w:r w:rsidRPr="00EC39D8">
        <w:rPr>
          <w:rFonts w:ascii="Arial" w:hAnsi="Arial" w:cs="Arial"/>
          <w:sz w:val="21"/>
          <w:szCs w:val="21"/>
        </w:rPr>
        <w:object w:dxaOrig="195" w:dyaOrig="240" w14:anchorId="25526742">
          <v:shape id="_x0000_i1193" type="#_x0000_t75" style="width:9.5pt;height:12.9pt" o:ole="">
            <v:imagedata r:id="rId339" o:title=""/>
          </v:shape>
          <o:OLEObject Type="Embed" ProgID="Equation.DSMT4" ShapeID="_x0000_i1193" DrawAspect="Content" ObjectID="_1576762670" r:id="rId340"/>
        </w:object>
      </w:r>
      <w:r w:rsidRPr="00EC39D8">
        <w:rPr>
          <w:rFonts w:ascii="Arial" w:hAnsi="Arial" w:cs="Arial"/>
          <w:sz w:val="21"/>
          <w:szCs w:val="21"/>
        </w:rPr>
        <w:t>取最小值</w:t>
      </w:r>
      <w:r w:rsidR="00EC39D8" w:rsidRPr="00EC39D8">
        <w:rPr>
          <w:rFonts w:ascii="Arial" w:hAnsi="Arial" w:cs="Arial"/>
          <w:sz w:val="21"/>
          <w:szCs w:val="21"/>
        </w:rPr>
        <w:t>.</w:t>
      </w:r>
    </w:p>
    <w:p w:rsidR="00997BB1" w:rsidRDefault="00322A22">
      <w:pPr>
        <w:pStyle w:val="ad"/>
        <w:shd w:val="clear" w:color="auto" w:fill="FFFFFF"/>
        <w:spacing w:before="0" w:beforeAutospacing="0" w:after="0" w:afterAutospacing="0" w:line="435" w:lineRule="atLeast"/>
        <w:textAlignment w:val="center"/>
        <w:rPr>
          <w:rFonts w:ascii="Arial" w:hAnsi="Arial" w:cs="Arial"/>
          <w:sz w:val="21"/>
          <w:szCs w:val="21"/>
        </w:rPr>
      </w:pPr>
      <w:r w:rsidRPr="00EC39D8">
        <w:rPr>
          <w:rFonts w:ascii="Arial" w:hAnsi="Arial" w:cs="Arial"/>
          <w:sz w:val="21"/>
          <w:szCs w:val="21"/>
        </w:rPr>
        <w:t>当</w:t>
      </w:r>
      <w:r w:rsidRPr="00EC39D8">
        <w:rPr>
          <w:rFonts w:ascii="Arial" w:hAnsi="Arial" w:cs="Arial"/>
          <w:sz w:val="21"/>
          <w:szCs w:val="21"/>
        </w:rPr>
        <w:object w:dxaOrig="585" w:dyaOrig="255" w14:anchorId="1DB7BB14">
          <v:shape id="_x0000_i1194" type="#_x0000_t75" style="width:29.2pt;height:12.9pt" o:ole="">
            <v:imagedata r:id="rId341" o:title=""/>
          </v:shape>
          <o:OLEObject Type="Embed" ProgID="Equation.DSMT4" ShapeID="_x0000_i1194" DrawAspect="Content" ObjectID="_1576762671" r:id="rId342"/>
        </w:object>
      </w:r>
      <w:r w:rsidRPr="00EC39D8">
        <w:rPr>
          <w:rFonts w:ascii="Arial" w:hAnsi="Arial" w:cs="Arial"/>
          <w:sz w:val="21"/>
          <w:szCs w:val="21"/>
        </w:rPr>
        <w:t>时，</w:t>
      </w:r>
      <w:r w:rsidRPr="00EC39D8">
        <w:rPr>
          <w:rFonts w:ascii="Arial" w:hAnsi="Arial" w:cs="Arial"/>
          <w:sz w:val="21"/>
          <w:szCs w:val="21"/>
        </w:rPr>
        <w:object w:dxaOrig="225" w:dyaOrig="240" w14:anchorId="7E40D091">
          <v:shape id="_x0000_i1195" type="#_x0000_t75" style="width:11.55pt;height:12.9pt" o:ole="">
            <v:imagedata r:id="rId343" o:title=""/>
          </v:shape>
          <o:OLEObject Type="Embed" ProgID="Equation.DSMT4" ShapeID="_x0000_i1195" DrawAspect="Content" ObjectID="_1576762672" r:id="rId344"/>
        </w:object>
      </w:r>
      <w:r w:rsidRPr="00EC39D8">
        <w:rPr>
          <w:rFonts w:ascii="Arial" w:hAnsi="Arial" w:cs="Arial"/>
          <w:sz w:val="21"/>
          <w:szCs w:val="21"/>
        </w:rPr>
        <w:t>种树苗个数为：</w:t>
      </w:r>
      <w:r w:rsidRPr="00EC39D8">
        <w:rPr>
          <w:rFonts w:ascii="Arial" w:hAnsi="Arial" w:cs="Arial"/>
          <w:sz w:val="21"/>
          <w:szCs w:val="21"/>
        </w:rPr>
        <w:object w:dxaOrig="1035" w:dyaOrig="255" w14:anchorId="051E2038">
          <v:shape id="_x0000_i1196" type="#_x0000_t75" style="width:50.95pt;height:12.9pt" o:ole="">
            <v:imagedata r:id="rId345" o:title=""/>
          </v:shape>
          <o:OLEObject Type="Embed" ProgID="Equation.DSMT4" ShapeID="_x0000_i1196" DrawAspect="Content" ObjectID="_1576762673" r:id="rId346"/>
        </w:object>
      </w:r>
      <w:r w:rsidRPr="00EC39D8">
        <w:rPr>
          <w:rFonts w:ascii="Arial" w:hAnsi="Arial" w:cs="Arial"/>
          <w:sz w:val="21"/>
          <w:szCs w:val="21"/>
        </w:rPr>
        <w:t>棵</w:t>
      </w:r>
      <w:r w:rsidR="00EC39D8" w:rsidRPr="00EC39D8">
        <w:rPr>
          <w:rFonts w:ascii="Arial" w:hAnsi="Arial" w:cs="Arial"/>
          <w:sz w:val="21"/>
          <w:szCs w:val="21"/>
        </w:rPr>
        <w:t>.</w:t>
      </w:r>
    </w:p>
    <w:p w:rsidR="00997BB1" w:rsidRDefault="00322A22">
      <w:pPr>
        <w:pStyle w:val="ad"/>
        <w:shd w:val="clear" w:color="auto" w:fill="FFFFFF"/>
        <w:spacing w:before="0" w:beforeAutospacing="0" w:after="0" w:afterAutospacing="0" w:line="435" w:lineRule="atLeast"/>
        <w:textAlignment w:val="center"/>
        <w:rPr>
          <w:rFonts w:ascii="Arial" w:hAnsi="Arial" w:cs="Arial"/>
          <w:sz w:val="21"/>
          <w:szCs w:val="21"/>
        </w:rPr>
      </w:pPr>
      <w:r w:rsidRPr="00EC39D8">
        <w:rPr>
          <w:rFonts w:ascii="Arial" w:hAnsi="Arial" w:cs="Arial"/>
          <w:sz w:val="21"/>
          <w:szCs w:val="21"/>
        </w:rPr>
        <w:t>则费用最省的方案是：购买</w:t>
      </w:r>
      <w:r w:rsidRPr="00EC39D8">
        <w:rPr>
          <w:rFonts w:ascii="Arial" w:hAnsi="Arial" w:cs="Arial"/>
          <w:sz w:val="21"/>
          <w:szCs w:val="21"/>
        </w:rPr>
        <w:object w:dxaOrig="225" w:dyaOrig="240" w14:anchorId="1A592F4B">
          <v:shape id="_x0000_i1197" type="#_x0000_t75" style="width:11.55pt;height:12.9pt" o:ole="">
            <v:imagedata r:id="rId347" o:title=""/>
          </v:shape>
          <o:OLEObject Type="Embed" ProgID="Equation.DSMT4" ShapeID="_x0000_i1197" DrawAspect="Content" ObjectID="_1576762674" r:id="rId348"/>
        </w:object>
      </w:r>
      <w:r w:rsidRPr="00EC39D8">
        <w:rPr>
          <w:rFonts w:ascii="Arial" w:hAnsi="Arial" w:cs="Arial"/>
          <w:sz w:val="21"/>
          <w:szCs w:val="21"/>
        </w:rPr>
        <w:t>种树苗</w:t>
      </w:r>
      <w:r w:rsidRPr="00EC39D8">
        <w:rPr>
          <w:rFonts w:ascii="Arial" w:hAnsi="Arial" w:cs="Arial"/>
          <w:sz w:val="21"/>
          <w:szCs w:val="21"/>
        </w:rPr>
        <w:object w:dxaOrig="240" w:dyaOrig="240" w14:anchorId="7F809A59">
          <v:shape id="_x0000_i1198" type="#_x0000_t75" style="width:12.9pt;height:12.9pt" o:ole="">
            <v:imagedata r:id="rId349" o:title=""/>
          </v:shape>
          <o:OLEObject Type="Embed" ProgID="Equation.DSMT4" ShapeID="_x0000_i1198" DrawAspect="Content" ObjectID="_1576762675" r:id="rId350"/>
        </w:object>
      </w:r>
      <w:r w:rsidRPr="00EC39D8">
        <w:rPr>
          <w:rFonts w:ascii="Arial" w:hAnsi="Arial" w:cs="Arial"/>
          <w:sz w:val="21"/>
          <w:szCs w:val="21"/>
        </w:rPr>
        <w:t>棵，购买</w:t>
      </w:r>
      <w:r w:rsidRPr="00EC39D8">
        <w:rPr>
          <w:rFonts w:ascii="Arial" w:hAnsi="Arial" w:cs="Arial"/>
          <w:sz w:val="21"/>
          <w:szCs w:val="21"/>
        </w:rPr>
        <w:object w:dxaOrig="225" w:dyaOrig="240" w14:anchorId="762D60EF">
          <v:shape id="_x0000_i1199" type="#_x0000_t75" style="width:11.55pt;height:12.9pt" o:ole="">
            <v:imagedata r:id="rId351" o:title=""/>
          </v:shape>
          <o:OLEObject Type="Embed" ProgID="Equation.DSMT4" ShapeID="_x0000_i1199" DrawAspect="Content" ObjectID="_1576762676" r:id="rId352"/>
        </w:object>
      </w:r>
      <w:r w:rsidRPr="00EC39D8">
        <w:rPr>
          <w:rFonts w:ascii="Arial" w:hAnsi="Arial" w:cs="Arial"/>
          <w:sz w:val="21"/>
          <w:szCs w:val="21"/>
        </w:rPr>
        <w:t>种树苗</w:t>
      </w:r>
      <w:r w:rsidRPr="00EC39D8">
        <w:rPr>
          <w:rFonts w:ascii="Arial" w:hAnsi="Arial" w:cs="Arial"/>
          <w:sz w:val="21"/>
          <w:szCs w:val="21"/>
        </w:rPr>
        <w:object w:dxaOrig="255" w:dyaOrig="255" w14:anchorId="123BC8C6">
          <v:shape id="_x0000_i1200" type="#_x0000_t75" style="width:12.9pt;height:12.9pt" o:ole="">
            <v:imagedata r:id="rId353" o:title=""/>
          </v:shape>
          <o:OLEObject Type="Embed" ProgID="Equation.DSMT4" ShapeID="_x0000_i1200" DrawAspect="Content" ObjectID="_1576762677" r:id="rId354"/>
        </w:object>
      </w:r>
      <w:r w:rsidRPr="00EC39D8">
        <w:rPr>
          <w:rFonts w:ascii="Arial" w:hAnsi="Arial" w:cs="Arial"/>
          <w:sz w:val="21"/>
          <w:szCs w:val="21"/>
        </w:rPr>
        <w:t>棵，</w:t>
      </w:r>
    </w:p>
    <w:p w:rsidR="006D7506" w:rsidRPr="00EC39D8" w:rsidRDefault="00322A22">
      <w:pPr>
        <w:pStyle w:val="ad"/>
        <w:shd w:val="clear" w:color="auto" w:fill="FFFFFF"/>
        <w:spacing w:before="0" w:beforeAutospacing="0" w:after="0" w:afterAutospacing="0" w:line="435" w:lineRule="atLeast"/>
        <w:textAlignment w:val="center"/>
        <w:rPr>
          <w:rFonts w:ascii="Arial" w:hAnsi="Arial" w:cs="Arial"/>
          <w:sz w:val="21"/>
          <w:szCs w:val="21"/>
        </w:rPr>
      </w:pPr>
      <w:r w:rsidRPr="00EC39D8">
        <w:rPr>
          <w:rFonts w:ascii="Arial" w:hAnsi="Arial" w:cs="Arial"/>
          <w:sz w:val="21"/>
          <w:szCs w:val="21"/>
        </w:rPr>
        <w:t>所需费用为：</w:t>
      </w:r>
      <w:r w:rsidRPr="00EC39D8">
        <w:rPr>
          <w:rFonts w:ascii="Arial" w:hAnsi="Arial" w:cs="Arial"/>
          <w:sz w:val="21"/>
          <w:szCs w:val="21"/>
        </w:rPr>
        <w:object w:dxaOrig="2685" w:dyaOrig="345" w14:anchorId="1E17D413">
          <v:shape id="_x0000_i1201" type="#_x0000_t75" style="width:134.5pt;height:17pt" o:ole="">
            <v:imagedata r:id="rId355" o:title=""/>
          </v:shape>
          <o:OLEObject Type="Embed" ProgID="Equation.DSMT4" ShapeID="_x0000_i1201" DrawAspect="Content" ObjectID="_1576762678" r:id="rId356"/>
        </w:object>
      </w:r>
      <w:r w:rsidRPr="00EC39D8">
        <w:rPr>
          <w:rFonts w:ascii="Arial" w:hAnsi="Arial" w:cs="Arial"/>
          <w:sz w:val="21"/>
          <w:szCs w:val="21"/>
        </w:rPr>
        <w:t>元</w:t>
      </w:r>
      <w:r w:rsidR="00EC39D8" w:rsidRPr="00EC39D8">
        <w:rPr>
          <w:rFonts w:ascii="Arial" w:hAnsi="Arial" w:cs="Arial"/>
          <w:sz w:val="21"/>
          <w:szCs w:val="21"/>
        </w:rPr>
        <w:t>.</w:t>
      </w:r>
    </w:p>
    <w:p w:rsidR="006D7506" w:rsidRPr="00EC39D8" w:rsidRDefault="006D7506">
      <w:pPr>
        <w:rPr>
          <w:rFonts w:ascii="Calibri" w:hAnsi="Calibri"/>
        </w:rPr>
      </w:pPr>
    </w:p>
    <w:p w:rsidR="006D7506" w:rsidRPr="00322A22" w:rsidRDefault="003213B2">
      <w:pPr>
        <w:textAlignment w:val="center"/>
        <w:rPr>
          <w:rFonts w:ascii="宋体" w:hAnsi="宋体"/>
        </w:rPr>
      </w:pPr>
      <w:r w:rsidRPr="003213B2">
        <w:rPr>
          <w:rFonts w:ascii="宋体" w:hAnsi="宋体" w:hint="eastAsia"/>
          <w:b/>
          <w:bCs/>
          <w:color w:val="000000" w:themeColor="text1"/>
        </w:rPr>
        <w:t>配套练习</w:t>
      </w:r>
      <w:r w:rsidR="00753552" w:rsidRPr="0045557A">
        <w:rPr>
          <w:rFonts w:hint="eastAsia"/>
          <w:b/>
          <w:bCs/>
          <w:color w:val="000000" w:themeColor="text1"/>
        </w:rPr>
        <w:t>3</w:t>
      </w:r>
      <w:r w:rsidR="00753552">
        <w:rPr>
          <w:rFonts w:ascii="宋体" w:hAnsi="宋体" w:hint="eastAsia"/>
          <w:b/>
          <w:bCs/>
          <w:color w:val="000000" w:themeColor="text1"/>
        </w:rPr>
        <w:t>-</w:t>
      </w:r>
      <w:r w:rsidR="00753552" w:rsidRPr="0045557A">
        <w:rPr>
          <w:rFonts w:hint="eastAsia"/>
          <w:b/>
          <w:bCs/>
          <w:color w:val="000000" w:themeColor="text1"/>
        </w:rPr>
        <w:t>1</w:t>
      </w:r>
      <w:r w:rsidR="00322A22" w:rsidRPr="00322A22">
        <w:rPr>
          <w:rFonts w:ascii="宋体" w:hAnsi="宋体" w:hint="eastAsia"/>
          <w:b/>
          <w:bCs/>
        </w:rPr>
        <w:t xml:space="preserve"> </w:t>
      </w:r>
      <w:r w:rsidR="00322A22" w:rsidRPr="00322A22">
        <w:rPr>
          <w:rFonts w:ascii="宋体" w:hAnsi="宋体" w:hint="eastAsia"/>
        </w:rPr>
        <w:t>某健身器材销售公司通过“红十字会”向灾区献爱心，捐出了</w:t>
      </w:r>
      <w:r w:rsidR="00322A22" w:rsidRPr="00322A22">
        <w:rPr>
          <w:rFonts w:ascii="宋体" w:hAnsi="宋体"/>
        </w:rPr>
        <w:object w:dxaOrig="180" w:dyaOrig="255" w14:anchorId="35CB9A20">
          <v:shape id="_x0000_i1202" type="#_x0000_t75" style="width:8.85pt;height:12.9pt" o:ole="">
            <v:imagedata r:id="rId357" o:title=""/>
          </v:shape>
          <o:OLEObject Type="Embed" ProgID="Equation.DSMT4" ShapeID="_x0000_i1202" DrawAspect="Content" ObjectID="_1576762679" r:id="rId358"/>
        </w:object>
      </w:r>
      <w:r w:rsidR="00322A22" w:rsidRPr="00322A22">
        <w:rPr>
          <w:rFonts w:ascii="宋体" w:hAnsi="宋体" w:hint="eastAsia"/>
        </w:rPr>
        <w:t>月份全部销售利润．已知该公司</w:t>
      </w:r>
      <w:r w:rsidR="00322A22" w:rsidRPr="00322A22">
        <w:rPr>
          <w:rFonts w:ascii="宋体" w:hAnsi="宋体"/>
        </w:rPr>
        <w:object w:dxaOrig="180" w:dyaOrig="255" w14:anchorId="3694AB9E">
          <v:shape id="_x0000_i1203" type="#_x0000_t75" style="width:8.85pt;height:12.9pt" o:ole="">
            <v:imagedata r:id="rId357" o:title=""/>
          </v:shape>
          <o:OLEObject Type="Embed" ProgID="Equation.DSMT4" ShapeID="_x0000_i1203" DrawAspect="Content" ObjectID="_1576762680" r:id="rId359"/>
        </w:object>
      </w:r>
      <w:r w:rsidR="00322A22" w:rsidRPr="00322A22">
        <w:rPr>
          <w:rFonts w:ascii="宋体" w:hAnsi="宋体" w:hint="eastAsia"/>
        </w:rPr>
        <w:t>月份只售出甲、乙、丙三种型号器材若干台，每种型号器材不少于</w:t>
      </w:r>
      <w:r w:rsidR="00322A22" w:rsidRPr="00322A22">
        <w:rPr>
          <w:rFonts w:ascii="宋体" w:hAnsi="宋体"/>
        </w:rPr>
        <w:object w:dxaOrig="165" w:dyaOrig="255" w14:anchorId="7DBACC00">
          <v:shape id="_x0000_i1204" type="#_x0000_t75" style="width:8.15pt;height:12.9pt" o:ole="">
            <v:imagedata r:id="rId360" o:title=""/>
          </v:shape>
          <o:OLEObject Type="Embed" ProgID="Equation.DSMT4" ShapeID="_x0000_i1204" DrawAspect="Content" ObjectID="_1576762681" r:id="rId361"/>
        </w:object>
      </w:r>
      <w:r w:rsidR="00322A22" w:rsidRPr="00322A22">
        <w:rPr>
          <w:rFonts w:ascii="宋体" w:hAnsi="宋体" w:hint="eastAsia"/>
        </w:rPr>
        <w:t>台，</w:t>
      </w:r>
      <w:r w:rsidR="00322A22" w:rsidRPr="00322A22">
        <w:rPr>
          <w:rFonts w:ascii="宋体" w:hAnsi="宋体"/>
        </w:rPr>
        <w:object w:dxaOrig="180" w:dyaOrig="255" w14:anchorId="73D17553">
          <v:shape id="_x0000_i1205" type="#_x0000_t75" style="width:8.85pt;height:12.9pt" o:ole="">
            <v:imagedata r:id="rId357" o:title=""/>
          </v:shape>
          <o:OLEObject Type="Embed" ProgID="Equation.DSMT4" ShapeID="_x0000_i1205" DrawAspect="Content" ObjectID="_1576762682" r:id="rId362"/>
        </w:object>
      </w:r>
      <w:r w:rsidR="00322A22" w:rsidRPr="00322A22">
        <w:rPr>
          <w:rFonts w:ascii="宋体" w:hAnsi="宋体" w:hint="eastAsia"/>
        </w:rPr>
        <w:t>月份支出包括这批器材进货款</w:t>
      </w:r>
      <w:r w:rsidR="00322A22" w:rsidRPr="00322A22">
        <w:rPr>
          <w:rFonts w:ascii="宋体" w:hAnsi="宋体"/>
        </w:rPr>
        <w:object w:dxaOrig="285" w:dyaOrig="255" w14:anchorId="072C5262">
          <v:shape id="_x0000_i1206" type="#_x0000_t75" style="width:14.25pt;height:12.9pt" o:ole="">
            <v:imagedata r:id="rId363" o:title=""/>
          </v:shape>
          <o:OLEObject Type="Embed" ProgID="Equation.DSMT4" ShapeID="_x0000_i1206" DrawAspect="Content" ObjectID="_1576762683" r:id="rId364"/>
        </w:object>
      </w:r>
      <w:r w:rsidR="00322A22" w:rsidRPr="00322A22">
        <w:rPr>
          <w:rFonts w:ascii="宋体" w:hAnsi="宋体" w:hint="eastAsia"/>
        </w:rPr>
        <w:t>万元和其他各项支出(含人员工资和杂项开支)</w:t>
      </w:r>
      <w:r w:rsidR="00322A22" w:rsidRPr="00322A22">
        <w:rPr>
          <w:rFonts w:ascii="宋体" w:hAnsi="宋体"/>
        </w:rPr>
        <w:object w:dxaOrig="315" w:dyaOrig="255" w14:anchorId="34E8C6C5">
          <v:shape id="_x0000_i1207" type="#_x0000_t75" style="width:15.6pt;height:12.9pt" o:ole="">
            <v:imagedata r:id="rId365" o:title=""/>
          </v:shape>
          <o:OLEObject Type="Embed" ProgID="Equation.DSMT4" ShapeID="_x0000_i1207" DrawAspect="Content" ObjectID="_1576762684" r:id="rId366"/>
        </w:object>
      </w:r>
      <w:r w:rsidR="00322A22" w:rsidRPr="00322A22">
        <w:rPr>
          <w:rFonts w:ascii="宋体" w:hAnsi="宋体" w:hint="eastAsia"/>
        </w:rPr>
        <w:t>万元．这三种器材的进价和售价如下表，人员工资</w:t>
      </w:r>
      <w:r w:rsidR="00322A22" w:rsidRPr="00322A22">
        <w:rPr>
          <w:rFonts w:ascii="宋体" w:hAnsi="宋体"/>
        </w:rPr>
        <w:object w:dxaOrig="240" w:dyaOrig="315" w14:anchorId="11E20C88">
          <v:shape id="_x0000_i1208" type="#_x0000_t75" style="width:12.9pt;height:15.6pt" o:ole="">
            <v:imagedata r:id="rId367" o:title=""/>
          </v:shape>
          <o:OLEObject Type="Embed" ProgID="Equation.DSMT4" ShapeID="_x0000_i1208" DrawAspect="Content" ObjectID="_1576762685" r:id="rId368"/>
        </w:object>
      </w:r>
      <w:r w:rsidR="00322A22" w:rsidRPr="00322A22">
        <w:rPr>
          <w:rFonts w:ascii="宋体" w:hAnsi="宋体" w:hint="eastAsia"/>
        </w:rPr>
        <w:t>(万元)和杂项支出</w:t>
      </w:r>
      <w:r w:rsidR="00322A22" w:rsidRPr="00322A22">
        <w:rPr>
          <w:rFonts w:ascii="宋体" w:hAnsi="宋体"/>
        </w:rPr>
        <w:object w:dxaOrig="255" w:dyaOrig="315" w14:anchorId="5D9C82DE">
          <v:shape id="_x0000_i1209" type="#_x0000_t75" style="width:12.9pt;height:15.6pt" o:ole="">
            <v:imagedata r:id="rId369" o:title=""/>
          </v:shape>
          <o:OLEObject Type="Embed" ProgID="Equation.DSMT4" ShapeID="_x0000_i1209" DrawAspect="Content" ObjectID="_1576762686" r:id="rId370"/>
        </w:object>
      </w:r>
      <w:r w:rsidR="00322A22" w:rsidRPr="00322A22">
        <w:rPr>
          <w:rFonts w:ascii="宋体" w:hAnsi="宋体" w:hint="eastAsia"/>
        </w:rPr>
        <w:t>(万元)分别与总销售量</w:t>
      </w:r>
      <w:r w:rsidR="00322A22" w:rsidRPr="00322A22">
        <w:rPr>
          <w:rFonts w:ascii="宋体" w:hAnsi="宋体"/>
        </w:rPr>
        <w:object w:dxaOrig="180" w:dyaOrig="195" w14:anchorId="0ADF5257">
          <v:shape id="_x0000_i1210" type="#_x0000_t75" style="width:8.85pt;height:9.5pt" o:ole="">
            <v:imagedata r:id="rId371" o:title=""/>
          </v:shape>
          <o:OLEObject Type="Embed" ProgID="Equation.DSMT4" ShapeID="_x0000_i1210" DrawAspect="Content" ObjectID="_1576762687" r:id="rId372"/>
        </w:object>
      </w:r>
      <w:r w:rsidR="00322A22" w:rsidRPr="00322A22">
        <w:rPr>
          <w:rFonts w:ascii="宋体" w:hAnsi="宋体" w:hint="eastAsia"/>
        </w:rPr>
        <w:t>（台）成一次函数关系（如图）.</w:t>
      </w:r>
    </w:p>
    <w:tbl>
      <w:tblPr>
        <w:tblStyle w:val="af"/>
        <w:tblW w:w="6822" w:type="dxa"/>
        <w:jc w:val="center"/>
        <w:tblLayout w:type="fixed"/>
        <w:tblLook w:val="04A0" w:firstRow="1" w:lastRow="0" w:firstColumn="1" w:lastColumn="0" w:noHBand="0" w:noVBand="1"/>
      </w:tblPr>
      <w:tblGrid>
        <w:gridCol w:w="2180"/>
        <w:gridCol w:w="1547"/>
        <w:gridCol w:w="1547"/>
        <w:gridCol w:w="1548"/>
      </w:tblGrid>
      <w:tr w:rsidR="006D7506">
        <w:trPr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06" w:rsidRDefault="00322A22">
            <w:pPr>
              <w:jc w:val="center"/>
              <w:textAlignment w:val="center"/>
              <w:rPr>
                <w:rFonts w:ascii="宋体" w:hAnsi="宋体"/>
              </w:rPr>
            </w:pPr>
            <w:r w:rsidRPr="00322A22">
              <w:rPr>
                <w:rFonts w:ascii="宋体" w:hAnsi="宋体" w:hint="eastAsia"/>
              </w:rPr>
              <w:t>型号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506" w:rsidRDefault="00322A22">
            <w:pPr>
              <w:jc w:val="center"/>
              <w:textAlignment w:val="center"/>
              <w:rPr>
                <w:rFonts w:ascii="宋体" w:hAnsi="宋体"/>
              </w:rPr>
            </w:pPr>
            <w:r w:rsidRPr="00322A22">
              <w:rPr>
                <w:rFonts w:ascii="宋体" w:hAnsi="宋体" w:hint="eastAsia"/>
              </w:rPr>
              <w:t>甲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506" w:rsidRDefault="00322A22">
            <w:pPr>
              <w:jc w:val="center"/>
              <w:textAlignment w:val="center"/>
              <w:rPr>
                <w:rFonts w:ascii="宋体" w:hAnsi="宋体"/>
              </w:rPr>
            </w:pPr>
            <w:r w:rsidRPr="00322A22">
              <w:rPr>
                <w:rFonts w:ascii="宋体" w:hAnsi="宋体" w:hint="eastAsia"/>
              </w:rPr>
              <w:t>乙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506" w:rsidRDefault="00322A22">
            <w:pPr>
              <w:jc w:val="center"/>
              <w:textAlignment w:val="center"/>
              <w:rPr>
                <w:rFonts w:ascii="宋体" w:hAnsi="宋体"/>
              </w:rPr>
            </w:pPr>
            <w:r w:rsidRPr="00322A22">
              <w:rPr>
                <w:rFonts w:ascii="宋体" w:hAnsi="宋体" w:hint="eastAsia"/>
              </w:rPr>
              <w:t>丙</w:t>
            </w:r>
          </w:p>
        </w:tc>
      </w:tr>
      <w:tr w:rsidR="006D7506">
        <w:trPr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06" w:rsidRDefault="00322A22">
            <w:pPr>
              <w:jc w:val="center"/>
              <w:textAlignment w:val="center"/>
              <w:rPr>
                <w:rFonts w:ascii="宋体" w:hAnsi="宋体"/>
              </w:rPr>
            </w:pPr>
            <w:r w:rsidRPr="00322A22">
              <w:rPr>
                <w:rFonts w:ascii="宋体" w:hAnsi="宋体" w:hint="eastAsia"/>
              </w:rPr>
              <w:t>进价（万元/台）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506" w:rsidRDefault="00322A22">
            <w:pPr>
              <w:jc w:val="center"/>
              <w:textAlignment w:val="center"/>
              <w:rPr>
                <w:rFonts w:ascii="宋体" w:hAnsi="宋体"/>
              </w:rPr>
            </w:pPr>
            <w:r w:rsidRPr="0045557A">
              <w:rPr>
                <w:rFonts w:hint="eastAsia"/>
              </w:rPr>
              <w:t>0</w:t>
            </w:r>
            <w:r w:rsidRPr="00322A22">
              <w:rPr>
                <w:rFonts w:ascii="宋体" w:hAnsi="宋体" w:hint="eastAsia"/>
              </w:rPr>
              <w:t>.</w:t>
            </w:r>
            <w:r w:rsidRPr="0045557A">
              <w:rPr>
                <w:rFonts w:hint="eastAsia"/>
              </w:rPr>
              <w:t>9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506" w:rsidRDefault="00322A22">
            <w:pPr>
              <w:jc w:val="center"/>
              <w:textAlignment w:val="center"/>
              <w:rPr>
                <w:rFonts w:ascii="宋体" w:hAnsi="宋体"/>
              </w:rPr>
            </w:pPr>
            <w:r w:rsidRPr="0045557A">
              <w:rPr>
                <w:rFonts w:hint="eastAsia"/>
              </w:rPr>
              <w:t>1</w:t>
            </w:r>
            <w:r w:rsidRPr="00322A22">
              <w:rPr>
                <w:rFonts w:ascii="宋体" w:hAnsi="宋体" w:hint="eastAsia"/>
              </w:rPr>
              <w:t>.</w:t>
            </w:r>
            <w:r w:rsidRPr="0045557A">
              <w:rPr>
                <w:rFonts w:hint="eastAsia"/>
              </w:rPr>
              <w:t>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506" w:rsidRDefault="00322A22">
            <w:pPr>
              <w:jc w:val="center"/>
              <w:textAlignment w:val="center"/>
              <w:rPr>
                <w:rFonts w:ascii="宋体" w:hAnsi="宋体"/>
              </w:rPr>
            </w:pPr>
            <w:r w:rsidRPr="0045557A">
              <w:rPr>
                <w:rFonts w:hint="eastAsia"/>
              </w:rPr>
              <w:t>1</w:t>
            </w:r>
            <w:r w:rsidRPr="00322A22">
              <w:rPr>
                <w:rFonts w:ascii="宋体" w:hAnsi="宋体" w:hint="eastAsia"/>
              </w:rPr>
              <w:t>.</w:t>
            </w:r>
            <w:r w:rsidRPr="0045557A">
              <w:rPr>
                <w:rFonts w:hint="eastAsia"/>
              </w:rPr>
              <w:t>1</w:t>
            </w:r>
          </w:p>
        </w:tc>
      </w:tr>
      <w:tr w:rsidR="006D7506" w:rsidRPr="00322A22">
        <w:trPr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506" w:rsidRDefault="00322A22">
            <w:pPr>
              <w:jc w:val="center"/>
              <w:textAlignment w:val="center"/>
              <w:rPr>
                <w:rFonts w:ascii="宋体" w:hAnsi="宋体"/>
              </w:rPr>
            </w:pPr>
            <w:r w:rsidRPr="00322A22">
              <w:rPr>
                <w:rFonts w:ascii="宋体" w:hAnsi="宋体" w:hint="eastAsia"/>
              </w:rPr>
              <w:lastRenderedPageBreak/>
              <w:t>售价（万元/台）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506" w:rsidRDefault="00322A22">
            <w:pPr>
              <w:jc w:val="center"/>
              <w:textAlignment w:val="center"/>
              <w:rPr>
                <w:rFonts w:ascii="宋体" w:hAnsi="宋体"/>
              </w:rPr>
            </w:pPr>
            <w:r w:rsidRPr="0045557A">
              <w:rPr>
                <w:rFonts w:hint="eastAsia"/>
              </w:rPr>
              <w:t>1</w:t>
            </w:r>
            <w:r w:rsidRPr="00322A22">
              <w:rPr>
                <w:rFonts w:ascii="宋体" w:hAnsi="宋体" w:hint="eastAsia"/>
              </w:rPr>
              <w:t>.</w:t>
            </w:r>
            <w:r w:rsidRPr="0045557A">
              <w:rPr>
                <w:rFonts w:hint="eastAsia"/>
              </w:rPr>
              <w:t>2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506" w:rsidRDefault="00322A22">
            <w:pPr>
              <w:jc w:val="center"/>
              <w:textAlignment w:val="center"/>
              <w:rPr>
                <w:rFonts w:ascii="宋体" w:hAnsi="宋体"/>
              </w:rPr>
            </w:pPr>
            <w:r w:rsidRPr="0045557A">
              <w:rPr>
                <w:rFonts w:hint="eastAsia"/>
              </w:rPr>
              <w:t>1</w:t>
            </w:r>
            <w:r w:rsidRPr="00322A22">
              <w:rPr>
                <w:rFonts w:ascii="宋体" w:hAnsi="宋体" w:hint="eastAsia"/>
              </w:rPr>
              <w:t>.</w:t>
            </w:r>
            <w:r w:rsidRPr="0045557A">
              <w:rPr>
                <w:rFonts w:hint="eastAsia"/>
              </w:rPr>
              <w:t>6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506" w:rsidRPr="00322A22" w:rsidRDefault="00322A22">
            <w:pPr>
              <w:jc w:val="center"/>
              <w:textAlignment w:val="center"/>
              <w:rPr>
                <w:rFonts w:ascii="宋体" w:hAnsi="宋体"/>
              </w:rPr>
            </w:pPr>
            <w:r w:rsidRPr="0045557A">
              <w:rPr>
                <w:rFonts w:hint="eastAsia"/>
              </w:rPr>
              <w:t>1</w:t>
            </w:r>
            <w:r w:rsidRPr="00322A22">
              <w:rPr>
                <w:rFonts w:ascii="宋体" w:hAnsi="宋体" w:hint="eastAsia"/>
              </w:rPr>
              <w:t>.</w:t>
            </w:r>
            <w:r w:rsidRPr="0045557A">
              <w:rPr>
                <w:rFonts w:hint="eastAsia"/>
              </w:rPr>
              <w:t>3</w:t>
            </w:r>
          </w:p>
        </w:tc>
      </w:tr>
    </w:tbl>
    <w:p w:rsidR="006D7506" w:rsidRPr="00322A22" w:rsidRDefault="00753552">
      <w:pPr>
        <w:widowControl/>
        <w:jc w:val="left"/>
        <w:textAlignment w:val="center"/>
        <w:rPr>
          <w:rFonts w:ascii="宋体" w:hAnsi="宋体"/>
          <w:kern w:val="0"/>
        </w:rPr>
      </w:pPr>
      <w:r w:rsidRPr="00753552">
        <w:t xml:space="preserve"> </w:t>
      </w:r>
      <w:r>
        <w:rPr>
          <w:noProof/>
        </w:rPr>
        <w:drawing>
          <wp:inline distT="0" distB="0" distL="0" distR="0" wp14:anchorId="16D0B314" wp14:editId="0025C385">
            <wp:extent cx="2695575" cy="1657350"/>
            <wp:effectExtent l="0" t="0" r="9525" b="0"/>
            <wp:docPr id="1" name="图片 1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菁优网"/>
                    <pic:cNvPicPr>
                      <a:picLocks noChangeAspect="1" noChangeArrowheads="1"/>
                    </pic:cNvPicPr>
                  </pic:nvPicPr>
                  <pic:blipFill>
                    <a:blip r:embed="rId3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06" w:rsidRPr="00322A22" w:rsidRDefault="00322A22">
      <w:pPr>
        <w:ind w:firstLineChars="200" w:firstLine="420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(</w:t>
      </w:r>
      <w:r w:rsidRPr="0045557A">
        <w:rPr>
          <w:rFonts w:hint="eastAsia"/>
        </w:rPr>
        <w:t>1</w:t>
      </w:r>
      <w:r w:rsidRPr="00322A22">
        <w:rPr>
          <w:rFonts w:ascii="宋体" w:hAnsi="宋体" w:hint="eastAsia"/>
        </w:rPr>
        <w:t>)求</w:t>
      </w:r>
      <w:r w:rsidRPr="00322A22">
        <w:rPr>
          <w:rFonts w:ascii="宋体" w:hAnsi="宋体"/>
        </w:rPr>
        <w:object w:dxaOrig="240" w:dyaOrig="315" w14:anchorId="0ACF592F">
          <v:shape id="_x0000_i1211" type="#_x0000_t75" style="width:12.9pt;height:15.6pt" o:ole="">
            <v:imagedata r:id="rId367" o:title=""/>
          </v:shape>
          <o:OLEObject Type="Embed" ProgID="Equation.DSMT4" ShapeID="_x0000_i1211" DrawAspect="Content" ObjectID="_1576762688" r:id="rId374"/>
        </w:object>
      </w:r>
      <w:r w:rsidRPr="00322A22">
        <w:rPr>
          <w:rFonts w:ascii="宋体" w:hAnsi="宋体" w:hint="eastAsia"/>
        </w:rPr>
        <w:t>与</w:t>
      </w:r>
      <w:r w:rsidRPr="00322A22">
        <w:rPr>
          <w:rFonts w:ascii="宋体" w:hAnsi="宋体"/>
        </w:rPr>
        <w:object w:dxaOrig="180" w:dyaOrig="195" w14:anchorId="6BFD2E26">
          <v:shape id="_x0000_i1212" type="#_x0000_t75" style="width:8.85pt;height:9.5pt" o:ole="">
            <v:imagedata r:id="rId371" o:title=""/>
          </v:shape>
          <o:OLEObject Type="Embed" ProgID="Equation.DSMT4" ShapeID="_x0000_i1212" DrawAspect="Content" ObjectID="_1576762689" r:id="rId375"/>
        </w:object>
      </w:r>
      <w:r w:rsidRPr="00322A22">
        <w:rPr>
          <w:rFonts w:ascii="宋体" w:hAnsi="宋体" w:hint="eastAsia"/>
        </w:rPr>
        <w:t>的函数解析式；</w:t>
      </w:r>
    </w:p>
    <w:p w:rsidR="006D7506" w:rsidRPr="00322A22" w:rsidRDefault="00322A22">
      <w:pPr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 xml:space="preserve">    (</w:t>
      </w:r>
      <w:r w:rsidRPr="0045557A">
        <w:rPr>
          <w:rFonts w:hint="eastAsia"/>
        </w:rPr>
        <w:t>2</w:t>
      </w:r>
      <w:r w:rsidRPr="00322A22">
        <w:rPr>
          <w:rFonts w:ascii="宋体" w:hAnsi="宋体" w:hint="eastAsia"/>
        </w:rPr>
        <w:t>)求</w:t>
      </w:r>
      <w:r w:rsidRPr="00322A22">
        <w:rPr>
          <w:rFonts w:ascii="宋体" w:hAnsi="宋体"/>
        </w:rPr>
        <w:object w:dxaOrig="180" w:dyaOrig="255" w14:anchorId="39EA56AA">
          <v:shape id="_x0000_i1213" type="#_x0000_t75" style="width:8.85pt;height:12.9pt" o:ole="">
            <v:imagedata r:id="rId357" o:title=""/>
          </v:shape>
          <o:OLEObject Type="Embed" ProgID="Equation.DSMT4" ShapeID="_x0000_i1213" DrawAspect="Content" ObjectID="_1576762690" r:id="rId376"/>
        </w:object>
      </w:r>
      <w:r w:rsidRPr="00322A22">
        <w:rPr>
          <w:rFonts w:ascii="宋体" w:hAnsi="宋体" w:hint="eastAsia"/>
        </w:rPr>
        <w:t>月份该公司的总销售量；</w:t>
      </w:r>
    </w:p>
    <w:p w:rsidR="006D7506" w:rsidRPr="00322A22" w:rsidRDefault="00322A22">
      <w:pPr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 xml:space="preserve">    (</w:t>
      </w:r>
      <w:r w:rsidRPr="0045557A">
        <w:rPr>
          <w:rFonts w:hint="eastAsia"/>
        </w:rPr>
        <w:t>3</w:t>
      </w:r>
      <w:r w:rsidRPr="00322A22">
        <w:rPr>
          <w:rFonts w:ascii="宋体" w:hAnsi="宋体" w:hint="eastAsia"/>
        </w:rPr>
        <w:t>)设公司</w:t>
      </w:r>
      <w:r w:rsidRPr="00322A22">
        <w:rPr>
          <w:rFonts w:ascii="宋体" w:hAnsi="宋体"/>
        </w:rPr>
        <w:object w:dxaOrig="180" w:dyaOrig="255" w14:anchorId="3E586017">
          <v:shape id="_x0000_i1214" type="#_x0000_t75" style="width:8.85pt;height:12.9pt" o:ole="">
            <v:imagedata r:id="rId357" o:title=""/>
          </v:shape>
          <o:OLEObject Type="Embed" ProgID="Equation.DSMT4" ShapeID="_x0000_i1214" DrawAspect="Content" ObjectID="_1576762691" r:id="rId377"/>
        </w:object>
      </w:r>
      <w:r w:rsidRPr="00322A22">
        <w:rPr>
          <w:rFonts w:ascii="宋体" w:hAnsi="宋体" w:hint="eastAsia"/>
        </w:rPr>
        <w:t>月份售出甲种型号器材</w:t>
      </w:r>
      <w:r w:rsidRPr="00322A22">
        <w:rPr>
          <w:rFonts w:ascii="宋体" w:hAnsi="宋体"/>
        </w:rPr>
        <w:object w:dxaOrig="135" w:dyaOrig="225" w14:anchorId="062AD207">
          <v:shape id="_x0000_i1215" type="#_x0000_t75" style="width:6.8pt;height:11.55pt" o:ole="">
            <v:imagedata r:id="rId378" o:title=""/>
          </v:shape>
          <o:OLEObject Type="Embed" ProgID="Equation.DSMT4" ShapeID="_x0000_i1215" DrawAspect="Content" ObjectID="_1576762692" r:id="rId379"/>
        </w:object>
      </w:r>
      <w:r w:rsidRPr="00322A22">
        <w:rPr>
          <w:rFonts w:ascii="宋体" w:hAnsi="宋体" w:hint="eastAsia"/>
        </w:rPr>
        <w:t>台，</w:t>
      </w:r>
      <w:r w:rsidRPr="00322A22">
        <w:rPr>
          <w:rFonts w:ascii="宋体" w:hAnsi="宋体"/>
        </w:rPr>
        <w:object w:dxaOrig="180" w:dyaOrig="255" w14:anchorId="7C9CB998">
          <v:shape id="_x0000_i1216" type="#_x0000_t75" style="width:8.85pt;height:12.9pt" o:ole="">
            <v:imagedata r:id="rId357" o:title=""/>
          </v:shape>
          <o:OLEObject Type="Embed" ProgID="Equation.DSMT4" ShapeID="_x0000_i1216" DrawAspect="Content" ObjectID="_1576762693" r:id="rId380"/>
        </w:object>
      </w:r>
      <w:r w:rsidRPr="00322A22">
        <w:rPr>
          <w:rFonts w:ascii="宋体" w:hAnsi="宋体" w:hint="eastAsia"/>
        </w:rPr>
        <w:t>月份总销售利润为</w:t>
      </w:r>
      <w:r w:rsidRPr="00322A22">
        <w:rPr>
          <w:rFonts w:ascii="宋体" w:hAnsi="宋体"/>
        </w:rPr>
        <w:object w:dxaOrig="255" w:dyaOrig="255" w14:anchorId="29702F87">
          <v:shape id="_x0000_i1217" type="#_x0000_t75" style="width:12.9pt;height:12.9pt" o:ole="">
            <v:imagedata r:id="rId381" o:title=""/>
          </v:shape>
          <o:OLEObject Type="Embed" ProgID="Equation.DSMT4" ShapeID="_x0000_i1217" DrawAspect="Content" ObjectID="_1576762694" r:id="rId382"/>
        </w:object>
      </w:r>
      <w:r w:rsidRPr="00322A22">
        <w:rPr>
          <w:rFonts w:ascii="宋体" w:hAnsi="宋体" w:hint="eastAsia"/>
        </w:rPr>
        <w:t>(万元)，求</w:t>
      </w:r>
      <w:r w:rsidRPr="00322A22">
        <w:rPr>
          <w:rFonts w:ascii="宋体" w:hAnsi="宋体"/>
        </w:rPr>
        <w:object w:dxaOrig="255" w:dyaOrig="255" w14:anchorId="62B64ADF">
          <v:shape id="_x0000_i1218" type="#_x0000_t75" style="width:12.9pt;height:12.9pt" o:ole="">
            <v:imagedata r:id="rId381" o:title=""/>
          </v:shape>
          <o:OLEObject Type="Embed" ProgID="Equation.DSMT4" ShapeID="_x0000_i1218" DrawAspect="Content" ObjectID="_1576762695" r:id="rId383"/>
        </w:object>
      </w:r>
      <w:r w:rsidRPr="00322A22">
        <w:rPr>
          <w:rFonts w:ascii="宋体" w:hAnsi="宋体" w:hint="eastAsia"/>
        </w:rPr>
        <w:t>与</w:t>
      </w:r>
      <w:r w:rsidRPr="00322A22">
        <w:rPr>
          <w:rFonts w:ascii="宋体" w:hAnsi="宋体"/>
        </w:rPr>
        <w:object w:dxaOrig="135" w:dyaOrig="225" w14:anchorId="2474EF7E">
          <v:shape id="_x0000_i1219" type="#_x0000_t75" style="width:6.8pt;height:11.55pt" o:ole="">
            <v:imagedata r:id="rId378" o:title=""/>
          </v:shape>
          <o:OLEObject Type="Embed" ProgID="Equation.DSMT4" ShapeID="_x0000_i1219" DrawAspect="Content" ObjectID="_1576762696" r:id="rId384"/>
        </w:object>
      </w:r>
      <w:r w:rsidRPr="00322A22">
        <w:rPr>
          <w:rFonts w:ascii="宋体" w:hAnsi="宋体" w:hint="eastAsia"/>
          <w:spacing w:val="-4"/>
        </w:rPr>
        <w:t>的函数关系式；(销售利润=销售额－进价－其他各项支出)</w:t>
      </w:r>
    </w:p>
    <w:p w:rsidR="006D7506" w:rsidRPr="00322A22" w:rsidRDefault="00322A22">
      <w:pPr>
        <w:ind w:firstLine="420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(</w:t>
      </w:r>
      <w:r w:rsidRPr="0045557A">
        <w:rPr>
          <w:rFonts w:hint="eastAsia"/>
        </w:rPr>
        <w:t>4</w:t>
      </w:r>
      <w:r w:rsidRPr="00322A22">
        <w:rPr>
          <w:rFonts w:ascii="宋体" w:hAnsi="宋体" w:hint="eastAsia"/>
        </w:rPr>
        <w:t>)请推测该公司这次向灾区捐款金额的最大值</w:t>
      </w:r>
      <w:r w:rsidR="00EC39D8" w:rsidRPr="00EC39D8">
        <w:rPr>
          <w:rFonts w:ascii="宋体" w:hAnsi="宋体" w:hint="eastAsia"/>
        </w:rPr>
        <w:t>.</w:t>
      </w:r>
    </w:p>
    <w:p w:rsidR="006D7506" w:rsidRPr="00322A22" w:rsidRDefault="00322A22">
      <w:pPr>
        <w:ind w:firstLine="420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 xml:space="preserve"> </w:t>
      </w:r>
    </w:p>
    <w:p w:rsidR="006D7506" w:rsidRPr="00322A22" w:rsidRDefault="00322A22">
      <w:pPr>
        <w:textAlignment w:val="center"/>
        <w:rPr>
          <w:rFonts w:ascii="宋体" w:hAnsi="宋体"/>
        </w:rPr>
      </w:pPr>
      <w:r w:rsidRPr="00322A22">
        <w:rPr>
          <w:rFonts w:ascii="宋体" w:hAnsi="宋体" w:hint="eastAsia"/>
          <w:b/>
          <w:bCs/>
        </w:rPr>
        <w:t>思路分析：</w:t>
      </w:r>
      <w:r w:rsidRPr="00322A22">
        <w:rPr>
          <w:rFonts w:ascii="宋体" w:hAnsi="宋体" w:hint="eastAsia"/>
        </w:rPr>
        <w:t>看懂图象和表格是解本题的关键，因为</w:t>
      </w:r>
      <w:r w:rsidRPr="00322A22">
        <w:rPr>
          <w:rFonts w:ascii="宋体" w:hAnsi="宋体"/>
        </w:rPr>
        <w:object w:dxaOrig="1260" w:dyaOrig="255" w14:anchorId="78ADB111">
          <v:shape id="_x0000_i1220" type="#_x0000_t75" style="width:63.15pt;height:12.9pt" o:ole="">
            <v:imagedata r:id="rId385" o:title=""/>
          </v:shape>
          <o:OLEObject Type="Embed" ProgID="Equation.DSMT4" ShapeID="_x0000_i1220" DrawAspect="Content" ObjectID="_1576762697" r:id="rId386"/>
        </w:object>
      </w:r>
      <w:r w:rsidRPr="00322A22">
        <w:rPr>
          <w:rFonts w:ascii="宋体" w:hAnsi="宋体" w:hint="eastAsia"/>
        </w:rPr>
        <w:t>是关于</w:t>
      </w:r>
      <w:r w:rsidRPr="00322A22">
        <w:rPr>
          <w:rFonts w:ascii="宋体" w:hAnsi="宋体"/>
        </w:rPr>
        <w:object w:dxaOrig="135" w:dyaOrig="225" w14:anchorId="20785345">
          <v:shape id="_x0000_i1221" type="#_x0000_t75" style="width:6.8pt;height:11.55pt" o:ole="">
            <v:imagedata r:id="rId378" o:title=""/>
          </v:shape>
          <o:OLEObject Type="Embed" ProgID="Equation.DSMT4" ShapeID="_x0000_i1221" DrawAspect="Content" ObjectID="_1576762698" r:id="rId387"/>
        </w:object>
      </w:r>
      <w:r w:rsidRPr="00322A22">
        <w:rPr>
          <w:rFonts w:ascii="宋体" w:hAnsi="宋体" w:hint="eastAsia"/>
        </w:rPr>
        <w:t>的增函数，所以要求</w:t>
      </w:r>
      <w:r w:rsidRPr="00322A22">
        <w:rPr>
          <w:rFonts w:ascii="宋体" w:hAnsi="宋体"/>
        </w:rPr>
        <w:object w:dxaOrig="255" w:dyaOrig="255" w14:anchorId="1E765429">
          <v:shape id="_x0000_i1222" type="#_x0000_t75" style="width:12.9pt;height:12.9pt" o:ole="">
            <v:imagedata r:id="rId381" o:title=""/>
          </v:shape>
          <o:OLEObject Type="Embed" ProgID="Equation.DSMT4" ShapeID="_x0000_i1222" DrawAspect="Content" ObjectID="_1576762699" r:id="rId388"/>
        </w:object>
      </w:r>
      <w:r w:rsidRPr="00322A22">
        <w:rPr>
          <w:rFonts w:ascii="宋体" w:hAnsi="宋体" w:hint="eastAsia"/>
        </w:rPr>
        <w:t>的最大值就得先求出满足条件</w:t>
      </w:r>
      <w:r w:rsidRPr="00322A22">
        <w:rPr>
          <w:rFonts w:ascii="宋体" w:hAnsi="宋体"/>
        </w:rPr>
        <w:object w:dxaOrig="135" w:dyaOrig="225" w14:anchorId="4FECB94A">
          <v:shape id="_x0000_i1223" type="#_x0000_t75" style="width:6.8pt;height:11.55pt" o:ole="">
            <v:imagedata r:id="rId378" o:title=""/>
          </v:shape>
          <o:OLEObject Type="Embed" ProgID="Equation.DSMT4" ShapeID="_x0000_i1223" DrawAspect="Content" ObjectID="_1576762700" r:id="rId389"/>
        </w:object>
      </w:r>
      <w:r w:rsidRPr="00322A22">
        <w:rPr>
          <w:rFonts w:ascii="宋体" w:hAnsi="宋体" w:hint="eastAsia"/>
        </w:rPr>
        <w:t>的最大值，再代入解析式求</w:t>
      </w:r>
      <w:r w:rsidRPr="00322A22">
        <w:rPr>
          <w:rFonts w:ascii="宋体" w:hAnsi="宋体"/>
        </w:rPr>
        <w:object w:dxaOrig="255" w:dyaOrig="255" w14:anchorId="4BDBF173">
          <v:shape id="_x0000_i1224" type="#_x0000_t75" style="width:12.9pt;height:12.9pt" o:ole="">
            <v:imagedata r:id="rId381" o:title=""/>
          </v:shape>
          <o:OLEObject Type="Embed" ProgID="Equation.DSMT4" ShapeID="_x0000_i1224" DrawAspect="Content" ObjectID="_1576762701" r:id="rId390"/>
        </w:object>
      </w:r>
      <w:r w:rsidRPr="00322A22">
        <w:rPr>
          <w:rFonts w:ascii="宋体" w:hAnsi="宋体" w:hint="eastAsia"/>
        </w:rPr>
        <w:t>即可</w:t>
      </w:r>
      <w:r w:rsidR="00EC39D8" w:rsidRPr="00EC39D8">
        <w:rPr>
          <w:rFonts w:ascii="宋体" w:hAnsi="宋体" w:hint="eastAsia"/>
        </w:rPr>
        <w:t>.</w:t>
      </w:r>
    </w:p>
    <w:p w:rsidR="006D7506" w:rsidRPr="00322A22" w:rsidRDefault="001D3394">
      <w:pPr>
        <w:textAlignment w:val="center"/>
        <w:rPr>
          <w:rFonts w:ascii="宋体" w:hAnsi="宋体"/>
        </w:rPr>
      </w:pPr>
      <w:r w:rsidRPr="001D3394">
        <w:rPr>
          <w:rFonts w:ascii="宋体" w:hAnsi="宋体" w:hint="eastAsia"/>
          <w:bCs/>
        </w:rPr>
        <w:t>【解】</w:t>
      </w:r>
      <w:r w:rsidR="00322A22" w:rsidRPr="00322A22">
        <w:rPr>
          <w:rFonts w:ascii="宋体" w:hAnsi="宋体" w:hint="eastAsia"/>
        </w:rPr>
        <w:t>（</w:t>
      </w:r>
      <w:r w:rsidR="00322A22" w:rsidRPr="0045557A">
        <w:rPr>
          <w:rFonts w:hint="eastAsia"/>
        </w:rPr>
        <w:t>1</w:t>
      </w:r>
      <w:r w:rsidR="00322A22" w:rsidRPr="00322A22">
        <w:rPr>
          <w:rFonts w:ascii="宋体" w:hAnsi="宋体" w:hint="eastAsia"/>
        </w:rPr>
        <w:t>）设</w:t>
      </w:r>
      <w:r w:rsidR="00EC3DDA" w:rsidRPr="00322A22">
        <w:rPr>
          <w:rFonts w:ascii="宋体" w:hAnsi="宋体"/>
        </w:rPr>
        <w:object w:dxaOrig="1560" w:dyaOrig="340" w14:anchorId="67A7BF82">
          <v:shape id="_x0000_i1225" type="#_x0000_t75" style="width:78.1pt;height:17pt" o:ole="">
            <v:imagedata r:id="rId391" o:title=""/>
          </v:shape>
          <o:OLEObject Type="Embed" ProgID="Equation.DSMT4" ShapeID="_x0000_i1225" DrawAspect="Content" ObjectID="_1576762702" r:id="rId392"/>
        </w:object>
      </w:r>
      <w:r w:rsidR="00322A22" w:rsidRPr="00322A22">
        <w:rPr>
          <w:rFonts w:ascii="宋体" w:hAnsi="宋体" w:hint="eastAsia"/>
        </w:rPr>
        <w:t>，则：</w:t>
      </w:r>
    </w:p>
    <w:p w:rsidR="006D7506" w:rsidRPr="00322A22" w:rsidRDefault="00322A22">
      <w:pPr>
        <w:ind w:firstLine="570"/>
        <w:textAlignment w:val="center"/>
        <w:rPr>
          <w:rFonts w:ascii="宋体" w:hAnsi="宋体"/>
        </w:rPr>
      </w:pPr>
      <w:r w:rsidRPr="00322A22">
        <w:rPr>
          <w:rFonts w:ascii="宋体" w:hAnsi="宋体"/>
        </w:rPr>
        <w:object w:dxaOrig="1260" w:dyaOrig="660" w14:anchorId="08027EB3">
          <v:shape id="_x0000_i1226" type="#_x0000_t75" style="width:63.15pt;height:33.3pt" o:ole="">
            <v:imagedata r:id="rId393" o:title=""/>
          </v:shape>
          <o:OLEObject Type="Embed" ProgID="Equation.DSMT4" ShapeID="_x0000_i1226" DrawAspect="Content" ObjectID="_1576762703" r:id="rId394"/>
        </w:object>
      </w:r>
      <w:r w:rsidRPr="00322A22">
        <w:rPr>
          <w:rFonts w:ascii="宋体" w:hAnsi="宋体" w:hint="eastAsia"/>
        </w:rPr>
        <w:t>解得</w:t>
      </w:r>
      <w:r w:rsidRPr="00322A22">
        <w:rPr>
          <w:rFonts w:ascii="宋体" w:hAnsi="宋体"/>
        </w:rPr>
        <w:object w:dxaOrig="885" w:dyaOrig="660" w14:anchorId="6C0CF9B6">
          <v:shape id="_x0000_i1227" type="#_x0000_t75" style="width:44.15pt;height:33.3pt" o:ole="">
            <v:imagedata r:id="rId395" o:title=""/>
          </v:shape>
          <o:OLEObject Type="Embed" ProgID="Equation.DSMT4" ShapeID="_x0000_i1227" DrawAspect="Content" ObjectID="_1576762704" r:id="rId396"/>
        </w:object>
      </w:r>
    </w:p>
    <w:p w:rsidR="006D7506" w:rsidRPr="00322A22" w:rsidRDefault="00322A22">
      <w:pPr>
        <w:ind w:firstLine="570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∴</w:t>
      </w:r>
      <w:r w:rsidRPr="00322A22">
        <w:rPr>
          <w:rFonts w:ascii="宋体" w:hAnsi="宋体"/>
        </w:rPr>
        <w:object w:dxaOrig="240" w:dyaOrig="315" w14:anchorId="7325A032">
          <v:shape id="_x0000_i1228" type="#_x0000_t75" style="width:12.9pt;height:15.6pt" o:ole="">
            <v:imagedata r:id="rId367" o:title=""/>
          </v:shape>
          <o:OLEObject Type="Embed" ProgID="Equation.DSMT4" ShapeID="_x0000_i1228" DrawAspect="Content" ObjectID="_1576762705" r:id="rId397"/>
        </w:object>
      </w:r>
      <w:r w:rsidRPr="00322A22">
        <w:rPr>
          <w:rFonts w:ascii="宋体" w:hAnsi="宋体" w:hint="eastAsia"/>
        </w:rPr>
        <w:t>与</w:t>
      </w:r>
      <w:r w:rsidRPr="00322A22">
        <w:rPr>
          <w:rFonts w:ascii="宋体" w:hAnsi="宋体"/>
        </w:rPr>
        <w:object w:dxaOrig="180" w:dyaOrig="195" w14:anchorId="47C6FA31">
          <v:shape id="_x0000_i1229" type="#_x0000_t75" style="width:8.85pt;height:9.5pt" o:ole="">
            <v:imagedata r:id="rId398" o:title=""/>
          </v:shape>
          <o:OLEObject Type="Embed" ProgID="Equation.DSMT4" ShapeID="_x0000_i1229" DrawAspect="Content" ObjectID="_1576762706" r:id="rId399"/>
        </w:object>
      </w:r>
      <w:r w:rsidRPr="00322A22">
        <w:rPr>
          <w:rFonts w:ascii="宋体" w:hAnsi="宋体" w:hint="eastAsia"/>
        </w:rPr>
        <w:t>的函数解析式为</w:t>
      </w:r>
      <w:r w:rsidR="00753552" w:rsidRPr="00025957">
        <w:rPr>
          <w:position w:val="-4"/>
        </w:rPr>
        <w:object w:dxaOrig="1980" w:dyaOrig="320" w14:anchorId="32A6FDB5">
          <v:shape id="_x0000_i1230" type="#_x0000_t75" style="width:99.15pt;height:15.6pt" o:ole="">
            <v:imagedata r:id="rId400" o:title=""/>
          </v:shape>
          <o:OLEObject Type="Embed" ProgID="Equation.DSMT4" ShapeID="_x0000_i1230" DrawAspect="Content" ObjectID="_1576762707" r:id="rId401"/>
        </w:object>
      </w:r>
    </w:p>
    <w:p w:rsidR="006D7506" w:rsidRPr="00322A22" w:rsidRDefault="00322A22">
      <w:pPr>
        <w:ind w:firstLine="570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（</w:t>
      </w:r>
      <w:r w:rsidRPr="0045557A">
        <w:rPr>
          <w:rFonts w:hint="eastAsia"/>
        </w:rPr>
        <w:t>2</w:t>
      </w:r>
      <w:r w:rsidRPr="00322A22">
        <w:rPr>
          <w:rFonts w:ascii="宋体" w:hAnsi="宋体" w:hint="eastAsia"/>
        </w:rPr>
        <w:t>）依题意得：</w:t>
      </w:r>
      <w:r w:rsidRPr="00322A22">
        <w:rPr>
          <w:rFonts w:ascii="宋体" w:hAnsi="宋体"/>
        </w:rPr>
        <w:object w:dxaOrig="3495" w:dyaOrig="315" w14:anchorId="72DDD31B">
          <v:shape id="_x0000_i1231" type="#_x0000_t75" style="width:174.55pt;height:15.6pt" o:ole="">
            <v:imagedata r:id="rId402" o:title=""/>
          </v:shape>
          <o:OLEObject Type="Embed" ProgID="Equation.DSMT4" ShapeID="_x0000_i1231" DrawAspect="Content" ObjectID="_1576762708" r:id="rId403"/>
        </w:object>
      </w:r>
    </w:p>
    <w:p w:rsidR="006D7506" w:rsidRPr="00322A22" w:rsidRDefault="00322A22">
      <w:pPr>
        <w:ind w:firstLine="570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解得</w:t>
      </w:r>
      <w:r w:rsidRPr="00322A22">
        <w:rPr>
          <w:rFonts w:ascii="宋体" w:hAnsi="宋体"/>
        </w:rPr>
        <w:object w:dxaOrig="600" w:dyaOrig="255" w14:anchorId="1A0DAA5F">
          <v:shape id="_x0000_i1232" type="#_x0000_t75" style="width:29.9pt;height:12.9pt" o:ole="">
            <v:imagedata r:id="rId404" o:title=""/>
          </v:shape>
          <o:OLEObject Type="Embed" ProgID="Equation.DSMT4" ShapeID="_x0000_i1232" DrawAspect="Content" ObjectID="_1576762709" r:id="rId405"/>
        </w:object>
      </w:r>
    </w:p>
    <w:p w:rsidR="006D7506" w:rsidRPr="00322A22" w:rsidRDefault="00322A22">
      <w:pPr>
        <w:ind w:firstLine="570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∴</w:t>
      </w:r>
      <w:r w:rsidRPr="0045557A">
        <w:rPr>
          <w:rFonts w:hint="eastAsia"/>
        </w:rPr>
        <w:t>5</w:t>
      </w:r>
      <w:r w:rsidRPr="00322A22">
        <w:rPr>
          <w:rFonts w:ascii="宋体" w:hAnsi="宋体" w:hint="eastAsia"/>
        </w:rPr>
        <w:t>月份该公司的总销售量为</w:t>
      </w:r>
      <w:r w:rsidRPr="00322A22">
        <w:rPr>
          <w:rFonts w:ascii="宋体" w:hAnsi="宋体"/>
        </w:rPr>
        <w:object w:dxaOrig="285" w:dyaOrig="255" w14:anchorId="1F689FF4">
          <v:shape id="_x0000_i1233" type="#_x0000_t75" style="width:14.25pt;height:12.9pt" o:ole="">
            <v:imagedata r:id="rId406" o:title=""/>
          </v:shape>
          <o:OLEObject Type="Embed" ProgID="Equation.DSMT4" ShapeID="_x0000_i1233" DrawAspect="Content" ObjectID="_1576762710" r:id="rId407"/>
        </w:object>
      </w:r>
      <w:r w:rsidRPr="00322A22">
        <w:rPr>
          <w:rFonts w:ascii="宋体" w:hAnsi="宋体" w:hint="eastAsia"/>
        </w:rPr>
        <w:t>台</w:t>
      </w:r>
      <w:r w:rsidR="00EC39D8" w:rsidRPr="00EC39D8">
        <w:rPr>
          <w:rFonts w:ascii="宋体" w:hAnsi="宋体" w:hint="eastAsia"/>
        </w:rPr>
        <w:t>.</w:t>
      </w:r>
    </w:p>
    <w:p w:rsidR="006D7506" w:rsidRPr="00322A22" w:rsidRDefault="00322A22">
      <w:pPr>
        <w:ind w:firstLine="570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（</w:t>
      </w:r>
      <w:r w:rsidRPr="0045557A">
        <w:rPr>
          <w:rFonts w:hint="eastAsia"/>
        </w:rPr>
        <w:t>3</w:t>
      </w:r>
      <w:r w:rsidRPr="00322A22">
        <w:rPr>
          <w:rFonts w:ascii="宋体" w:hAnsi="宋体" w:hint="eastAsia"/>
        </w:rPr>
        <w:t>）设</w:t>
      </w:r>
      <w:r w:rsidRPr="00322A22">
        <w:rPr>
          <w:rFonts w:ascii="宋体" w:hAnsi="宋体"/>
        </w:rPr>
        <w:object w:dxaOrig="180" w:dyaOrig="255" w14:anchorId="7E30564F">
          <v:shape id="_x0000_i1234" type="#_x0000_t75" style="width:8.85pt;height:12.9pt" o:ole="">
            <v:imagedata r:id="rId357" o:title=""/>
          </v:shape>
          <o:OLEObject Type="Embed" ProgID="Equation.DSMT4" ShapeID="_x0000_i1234" DrawAspect="Content" ObjectID="_1576762711" r:id="rId408"/>
        </w:object>
      </w:r>
      <w:r w:rsidRPr="00322A22">
        <w:rPr>
          <w:rFonts w:ascii="宋体" w:hAnsi="宋体" w:hint="eastAsia"/>
        </w:rPr>
        <w:t>月份售出乙种型号器材</w:t>
      </w:r>
      <w:r w:rsidRPr="00322A22">
        <w:rPr>
          <w:rFonts w:ascii="宋体" w:hAnsi="宋体"/>
        </w:rPr>
        <w:object w:dxaOrig="225" w:dyaOrig="240" w14:anchorId="5B1F9E02">
          <v:shape id="_x0000_i1235" type="#_x0000_t75" style="width:11.55pt;height:12.9pt" o:ole="">
            <v:imagedata r:id="rId409" o:title=""/>
          </v:shape>
          <o:OLEObject Type="Embed" ProgID="Equation.DSMT4" ShapeID="_x0000_i1235" DrawAspect="Content" ObjectID="_1576762712" r:id="rId410"/>
        </w:object>
      </w:r>
      <w:r w:rsidRPr="00322A22">
        <w:rPr>
          <w:rFonts w:ascii="宋体" w:hAnsi="宋体" w:hint="eastAsia"/>
        </w:rPr>
        <w:t>台，则售出丙种型号器材（</w:t>
      </w:r>
      <w:r w:rsidRPr="00322A22">
        <w:rPr>
          <w:rFonts w:ascii="宋体" w:hAnsi="宋体"/>
        </w:rPr>
        <w:object w:dxaOrig="885" w:dyaOrig="300" w14:anchorId="3817363D">
          <v:shape id="_x0000_i1236" type="#_x0000_t75" style="width:44.15pt;height:14.95pt" o:ole="">
            <v:imagedata r:id="rId411" o:title=""/>
          </v:shape>
          <o:OLEObject Type="Embed" ProgID="Equation.DSMT4" ShapeID="_x0000_i1236" DrawAspect="Content" ObjectID="_1576762713" r:id="rId412"/>
        </w:object>
      </w:r>
      <w:r w:rsidRPr="00322A22">
        <w:rPr>
          <w:rFonts w:ascii="宋体" w:hAnsi="宋体" w:hint="eastAsia"/>
        </w:rPr>
        <w:t>）台，</w:t>
      </w:r>
    </w:p>
    <w:p w:rsidR="006D7506" w:rsidRPr="00322A22" w:rsidRDefault="00322A22">
      <w:pPr>
        <w:ind w:firstLine="570"/>
        <w:textAlignment w:val="center"/>
        <w:rPr>
          <w:rFonts w:ascii="宋体" w:hAnsi="宋体"/>
        </w:rPr>
      </w:pPr>
      <w:r w:rsidRPr="00322A22">
        <w:rPr>
          <w:rFonts w:ascii="宋体" w:hAnsi="宋体"/>
        </w:rPr>
        <w:object w:dxaOrig="2985" w:dyaOrig="345" w14:anchorId="2330A648">
          <v:shape id="_x0000_i1237" type="#_x0000_t75" style="width:149.45pt;height:17pt" o:ole="">
            <v:imagedata r:id="rId413" o:title=""/>
          </v:shape>
          <o:OLEObject Type="Embed" ProgID="Equation.DSMT4" ShapeID="_x0000_i1237" DrawAspect="Content" ObjectID="_1576762714" r:id="rId414"/>
        </w:object>
      </w:r>
      <w:r w:rsidRPr="00322A22">
        <w:rPr>
          <w:rFonts w:ascii="宋体" w:hAnsi="宋体" w:hint="eastAsia"/>
        </w:rPr>
        <w:t>，整理得</w:t>
      </w:r>
      <w:r w:rsidRPr="00322A22">
        <w:rPr>
          <w:rFonts w:ascii="宋体" w:hAnsi="宋体"/>
        </w:rPr>
        <w:object w:dxaOrig="1005" w:dyaOrig="300" w14:anchorId="5E0D73A9">
          <v:shape id="_x0000_i1238" type="#_x0000_t75" style="width:50.25pt;height:14.95pt" o:ole="">
            <v:imagedata r:id="rId415" o:title=""/>
          </v:shape>
          <o:OLEObject Type="Embed" ProgID="Equation.DSMT4" ShapeID="_x0000_i1238" DrawAspect="Content" ObjectID="_1576762715" r:id="rId416"/>
        </w:object>
      </w:r>
    </w:p>
    <w:p w:rsidR="006D7506" w:rsidRPr="00322A22" w:rsidRDefault="00322A22">
      <w:pPr>
        <w:ind w:firstLine="570"/>
        <w:textAlignment w:val="center"/>
        <w:rPr>
          <w:rFonts w:ascii="宋体" w:hAnsi="宋体"/>
        </w:rPr>
      </w:pPr>
      <w:r w:rsidRPr="00322A22">
        <w:rPr>
          <w:rFonts w:ascii="宋体" w:hAnsi="宋体"/>
        </w:rPr>
        <w:object w:dxaOrig="4875" w:dyaOrig="345" w14:anchorId="3CE5A0A9">
          <v:shape id="_x0000_i1239" type="#_x0000_t75" style="width:243.85pt;height:17pt" o:ole="">
            <v:imagedata r:id="rId417" o:title=""/>
          </v:shape>
          <o:OLEObject Type="Embed" ProgID="Equation.DSMT4" ShapeID="_x0000_i1239" DrawAspect="Content" ObjectID="_1576762716" r:id="rId418"/>
        </w:object>
      </w:r>
    </w:p>
    <w:p w:rsidR="006D7506" w:rsidRPr="00322A22" w:rsidRDefault="00322A22">
      <w:pPr>
        <w:ind w:firstLine="570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即</w:t>
      </w:r>
      <w:r w:rsidRPr="00322A22">
        <w:rPr>
          <w:rFonts w:ascii="宋体" w:hAnsi="宋体"/>
        </w:rPr>
        <w:object w:dxaOrig="255" w:dyaOrig="255" w14:anchorId="478DD0F1">
          <v:shape id="_x0000_i1240" type="#_x0000_t75" style="width:12.9pt;height:12.9pt" o:ole="">
            <v:imagedata r:id="rId381" o:title=""/>
          </v:shape>
          <o:OLEObject Type="Embed" ProgID="Equation.DSMT4" ShapeID="_x0000_i1240" DrawAspect="Content" ObjectID="_1576762717" r:id="rId419"/>
        </w:object>
      </w:r>
      <w:r w:rsidRPr="00322A22">
        <w:rPr>
          <w:rFonts w:ascii="宋体" w:hAnsi="宋体" w:hint="eastAsia"/>
        </w:rPr>
        <w:t>与</w:t>
      </w:r>
      <w:r w:rsidRPr="00322A22">
        <w:rPr>
          <w:rFonts w:ascii="宋体" w:hAnsi="宋体"/>
        </w:rPr>
        <w:object w:dxaOrig="135" w:dyaOrig="225" w14:anchorId="61E827D4">
          <v:shape id="_x0000_i1241" type="#_x0000_t75" style="width:6.8pt;height:11.55pt" o:ole="">
            <v:imagedata r:id="rId378" o:title=""/>
          </v:shape>
          <o:OLEObject Type="Embed" ProgID="Equation.DSMT4" ShapeID="_x0000_i1241" DrawAspect="Content" ObjectID="_1576762718" r:id="rId420"/>
        </w:object>
      </w:r>
      <w:r w:rsidRPr="00322A22">
        <w:rPr>
          <w:rFonts w:ascii="宋体" w:hAnsi="宋体" w:hint="eastAsia"/>
        </w:rPr>
        <w:t>的函数关系式为</w:t>
      </w:r>
      <w:r w:rsidRPr="00322A22">
        <w:rPr>
          <w:rFonts w:ascii="宋体" w:hAnsi="宋体"/>
        </w:rPr>
        <w:object w:dxaOrig="1260" w:dyaOrig="255" w14:anchorId="7EFCD638">
          <v:shape id="_x0000_i1242" type="#_x0000_t75" style="width:63.15pt;height:12.9pt" o:ole="">
            <v:imagedata r:id="rId421" o:title=""/>
          </v:shape>
          <o:OLEObject Type="Embed" ProgID="Equation.DSMT4" ShapeID="_x0000_i1242" DrawAspect="Content" ObjectID="_1576762719" r:id="rId422"/>
        </w:object>
      </w:r>
      <w:r w:rsidR="00EC39D8" w:rsidRPr="00EC39D8">
        <w:rPr>
          <w:rFonts w:ascii="宋体" w:hAnsi="宋体" w:hint="eastAsia"/>
        </w:rPr>
        <w:t>.</w:t>
      </w:r>
    </w:p>
    <w:p w:rsidR="006D7506" w:rsidRPr="00322A22" w:rsidRDefault="00322A22">
      <w:pPr>
        <w:ind w:firstLine="570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（</w:t>
      </w:r>
      <w:r w:rsidRPr="0045557A">
        <w:rPr>
          <w:rFonts w:hint="eastAsia"/>
        </w:rPr>
        <w:t>4</w:t>
      </w:r>
      <w:r w:rsidRPr="00322A22">
        <w:rPr>
          <w:rFonts w:ascii="宋体" w:hAnsi="宋体" w:hint="eastAsia"/>
        </w:rPr>
        <w:t>）依题意有</w:t>
      </w:r>
      <w:r w:rsidRPr="00322A22">
        <w:rPr>
          <w:rFonts w:ascii="宋体" w:hAnsi="宋体"/>
        </w:rPr>
        <w:object w:dxaOrig="1740" w:dyaOrig="975" w14:anchorId="2A723A33">
          <v:shape id="_x0000_i1243" type="#_x0000_t75" style="width:86.95pt;height:48.9pt" o:ole="">
            <v:imagedata r:id="rId423" o:title=""/>
          </v:shape>
          <o:OLEObject Type="Embed" ProgID="Equation.DSMT4" ShapeID="_x0000_i1243" DrawAspect="Content" ObjectID="_1576762720" r:id="rId424"/>
        </w:object>
      </w:r>
      <w:r w:rsidRPr="00322A22">
        <w:rPr>
          <w:rFonts w:ascii="宋体" w:hAnsi="宋体" w:hint="eastAsia"/>
        </w:rPr>
        <w:t>解得</w:t>
      </w:r>
      <w:r w:rsidRPr="00322A22">
        <w:rPr>
          <w:rFonts w:ascii="宋体" w:hAnsi="宋体"/>
        </w:rPr>
        <w:object w:dxaOrig="960" w:dyaOrig="255" w14:anchorId="3AF15BEB">
          <v:shape id="_x0000_i1244" type="#_x0000_t75" style="width:48.25pt;height:12.9pt" o:ole="">
            <v:imagedata r:id="rId425" o:title=""/>
          </v:shape>
          <o:OLEObject Type="Embed" ProgID="Equation.DSMT4" ShapeID="_x0000_i1244" DrawAspect="Content" ObjectID="_1576762721" r:id="rId426"/>
        </w:object>
      </w:r>
      <w:r w:rsidRPr="00322A22">
        <w:rPr>
          <w:rFonts w:ascii="宋体" w:hAnsi="宋体" w:hint="eastAsia"/>
        </w:rPr>
        <w:t>，所以</w:t>
      </w:r>
      <w:r w:rsidRPr="00322A22">
        <w:rPr>
          <w:rFonts w:ascii="宋体" w:hAnsi="宋体"/>
        </w:rPr>
        <w:object w:dxaOrig="135" w:dyaOrig="225" w14:anchorId="622B4444">
          <v:shape id="_x0000_i1245" type="#_x0000_t75" style="width:6.8pt;height:11.55pt" o:ole="">
            <v:imagedata r:id="rId378" o:title=""/>
          </v:shape>
          <o:OLEObject Type="Embed" ProgID="Equation.DSMT4" ShapeID="_x0000_i1245" DrawAspect="Content" ObjectID="_1576762722" r:id="rId427"/>
        </w:object>
      </w:r>
      <w:r w:rsidRPr="00322A22">
        <w:rPr>
          <w:rFonts w:ascii="宋体" w:hAnsi="宋体" w:hint="eastAsia"/>
        </w:rPr>
        <w:t>最大为</w:t>
      </w:r>
      <w:r w:rsidRPr="00322A22">
        <w:rPr>
          <w:rFonts w:ascii="宋体" w:hAnsi="宋体"/>
        </w:rPr>
        <w:object w:dxaOrig="285" w:dyaOrig="240" w14:anchorId="1C43EF2F">
          <v:shape id="_x0000_i1246" type="#_x0000_t75" style="width:14.25pt;height:12.9pt" o:ole="">
            <v:imagedata r:id="rId428" o:title=""/>
          </v:shape>
          <o:OLEObject Type="Embed" ProgID="Equation.DSMT4" ShapeID="_x0000_i1246" DrawAspect="Content" ObjectID="_1576762723" r:id="rId429"/>
        </w:object>
      </w:r>
      <w:r w:rsidR="00EC39D8" w:rsidRPr="00EC39D8">
        <w:rPr>
          <w:rFonts w:ascii="宋体" w:hAnsi="宋体" w:hint="eastAsia"/>
        </w:rPr>
        <w:t>.</w:t>
      </w:r>
    </w:p>
    <w:p w:rsidR="006D7506" w:rsidRPr="00322A22" w:rsidRDefault="00322A22">
      <w:pPr>
        <w:ind w:firstLine="570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因为</w:t>
      </w:r>
      <w:r w:rsidRPr="00322A22">
        <w:rPr>
          <w:rFonts w:ascii="宋体" w:hAnsi="宋体"/>
        </w:rPr>
        <w:object w:dxaOrig="255" w:dyaOrig="255" w14:anchorId="7740CEBF">
          <v:shape id="_x0000_i1247" type="#_x0000_t75" style="width:12.9pt;height:12.9pt" o:ole="">
            <v:imagedata r:id="rId381" o:title=""/>
          </v:shape>
          <o:OLEObject Type="Embed" ProgID="Equation.DSMT4" ShapeID="_x0000_i1247" DrawAspect="Content" ObjectID="_1576762724" r:id="rId430"/>
        </w:object>
      </w:r>
      <w:r w:rsidRPr="00322A22">
        <w:rPr>
          <w:rFonts w:ascii="宋体" w:hAnsi="宋体" w:hint="eastAsia"/>
        </w:rPr>
        <w:t>是关于</w:t>
      </w:r>
      <w:r w:rsidRPr="00322A22">
        <w:rPr>
          <w:rFonts w:ascii="宋体" w:hAnsi="宋体"/>
        </w:rPr>
        <w:object w:dxaOrig="135" w:dyaOrig="225" w14:anchorId="58464A3C">
          <v:shape id="_x0000_i1248" type="#_x0000_t75" style="width:6.8pt;height:11.55pt" o:ole="">
            <v:imagedata r:id="rId378" o:title=""/>
          </v:shape>
          <o:OLEObject Type="Embed" ProgID="Equation.DSMT4" ShapeID="_x0000_i1248" DrawAspect="Content" ObjectID="_1576762725" r:id="rId431"/>
        </w:object>
      </w:r>
      <w:r w:rsidRPr="00322A22">
        <w:rPr>
          <w:rFonts w:ascii="宋体" w:hAnsi="宋体" w:hint="eastAsia"/>
        </w:rPr>
        <w:t>的一次函数，由（</w:t>
      </w:r>
      <w:r w:rsidRPr="0045557A">
        <w:rPr>
          <w:rFonts w:hint="eastAsia"/>
        </w:rPr>
        <w:t>3</w:t>
      </w:r>
      <w:r w:rsidRPr="00322A22">
        <w:rPr>
          <w:rFonts w:ascii="宋体" w:hAnsi="宋体" w:hint="eastAsia"/>
        </w:rPr>
        <w:t>）知</w:t>
      </w:r>
      <w:r w:rsidRPr="00322A22">
        <w:rPr>
          <w:rFonts w:ascii="宋体" w:hAnsi="宋体"/>
        </w:rPr>
        <w:object w:dxaOrig="255" w:dyaOrig="255" w14:anchorId="1F478D74">
          <v:shape id="_x0000_i1249" type="#_x0000_t75" style="width:12.9pt;height:12.9pt" o:ole="">
            <v:imagedata r:id="rId381" o:title=""/>
          </v:shape>
          <o:OLEObject Type="Embed" ProgID="Equation.DSMT4" ShapeID="_x0000_i1249" DrawAspect="Content" ObjectID="_1576762726" r:id="rId432"/>
        </w:object>
      </w:r>
      <w:r w:rsidRPr="00322A22">
        <w:rPr>
          <w:rFonts w:ascii="宋体" w:hAnsi="宋体" w:hint="eastAsia"/>
        </w:rPr>
        <w:t>随</w:t>
      </w:r>
      <w:r w:rsidRPr="00322A22">
        <w:rPr>
          <w:rFonts w:ascii="宋体" w:hAnsi="宋体"/>
        </w:rPr>
        <w:object w:dxaOrig="135" w:dyaOrig="225" w14:anchorId="5383DEE7">
          <v:shape id="_x0000_i1250" type="#_x0000_t75" style="width:6.8pt;height:11.55pt" o:ole="">
            <v:imagedata r:id="rId378" o:title=""/>
          </v:shape>
          <o:OLEObject Type="Embed" ProgID="Equation.DSMT4" ShapeID="_x0000_i1250" DrawAspect="Content" ObjectID="_1576762727" r:id="rId433"/>
        </w:object>
      </w:r>
      <w:r w:rsidRPr="00322A22">
        <w:rPr>
          <w:rFonts w:ascii="宋体" w:hAnsi="宋体" w:hint="eastAsia"/>
        </w:rPr>
        <w:t>的增大而增大</w:t>
      </w:r>
    </w:p>
    <w:p w:rsidR="006D7506" w:rsidRPr="00322A22" w:rsidRDefault="00322A22">
      <w:pPr>
        <w:ind w:firstLine="570"/>
        <w:textAlignment w:val="center"/>
        <w:rPr>
          <w:rFonts w:ascii="宋体" w:hAnsi="宋体"/>
        </w:rPr>
      </w:pPr>
      <w:r w:rsidRPr="00322A22">
        <w:rPr>
          <w:rFonts w:ascii="宋体" w:hAnsi="宋体" w:hint="eastAsia"/>
        </w:rPr>
        <w:t>∴当</w:t>
      </w:r>
      <w:r w:rsidRPr="00322A22">
        <w:rPr>
          <w:rFonts w:ascii="宋体" w:hAnsi="宋体"/>
        </w:rPr>
        <w:object w:dxaOrig="555" w:dyaOrig="255" w14:anchorId="2D2B34F4">
          <v:shape id="_x0000_i1251" type="#_x0000_t75" style="width:28.55pt;height:12.9pt" o:ole="">
            <v:imagedata r:id="rId434" o:title=""/>
          </v:shape>
          <o:OLEObject Type="Embed" ProgID="Equation.DSMT4" ShapeID="_x0000_i1251" DrawAspect="Content" ObjectID="_1576762728" r:id="rId435"/>
        </w:object>
      </w:r>
      <w:r w:rsidRPr="00322A22">
        <w:rPr>
          <w:rFonts w:ascii="宋体" w:hAnsi="宋体" w:hint="eastAsia"/>
        </w:rPr>
        <w:t>（台）时，</w:t>
      </w:r>
      <w:r w:rsidRPr="00322A22">
        <w:rPr>
          <w:rFonts w:ascii="宋体" w:hAnsi="宋体"/>
        </w:rPr>
        <w:object w:dxaOrig="2355" w:dyaOrig="345" w14:anchorId="1E8CCD23">
          <v:shape id="_x0000_i1252" type="#_x0000_t75" style="width:117.5pt;height:17pt" o:ole="">
            <v:imagedata r:id="rId436" o:title=""/>
          </v:shape>
          <o:OLEObject Type="Embed" ProgID="Equation.DSMT4" ShapeID="_x0000_i1252" DrawAspect="Content" ObjectID="_1576762729" r:id="rId437"/>
        </w:object>
      </w:r>
      <w:r w:rsidRPr="00322A22">
        <w:rPr>
          <w:rFonts w:ascii="宋体" w:hAnsi="宋体"/>
        </w:rPr>
        <w:t xml:space="preserve"> </w:t>
      </w:r>
      <w:r w:rsidRPr="00322A22">
        <w:rPr>
          <w:rFonts w:ascii="宋体" w:hAnsi="宋体" w:hint="eastAsia"/>
        </w:rPr>
        <w:t>（万元）</w:t>
      </w:r>
    </w:p>
    <w:p w:rsidR="006D7506" w:rsidRPr="00322A22" w:rsidDel="0056444E" w:rsidRDefault="00322A22">
      <w:pPr>
        <w:ind w:firstLine="570"/>
        <w:textAlignment w:val="center"/>
        <w:rPr>
          <w:del w:id="1" w:author="gmflh" w:date="2018-01-06T16:44:00Z"/>
          <w:rFonts w:ascii="宋体" w:hAnsi="宋体" w:hint="eastAsia"/>
        </w:rPr>
      </w:pPr>
      <w:r w:rsidRPr="00322A22">
        <w:rPr>
          <w:rFonts w:ascii="宋体" w:hAnsi="宋体" w:hint="eastAsia"/>
        </w:rPr>
        <w:t>所以该公司这次向灾区捐款金额的最大值为</w:t>
      </w:r>
      <w:r w:rsidRPr="00322A22">
        <w:rPr>
          <w:rFonts w:ascii="宋体" w:hAnsi="宋体"/>
        </w:rPr>
        <w:object w:dxaOrig="420" w:dyaOrig="255" w14:anchorId="1A30C07C">
          <v:shape id="_x0000_i1253" type="#_x0000_t75" style="width:21.05pt;height:12.9pt" o:ole="">
            <v:imagedata r:id="rId438" o:title=""/>
          </v:shape>
          <o:OLEObject Type="Embed" ProgID="Equation.DSMT4" ShapeID="_x0000_i1253" DrawAspect="Content" ObjectID="_1576762730" r:id="rId439"/>
        </w:object>
      </w:r>
      <w:r w:rsidRPr="00322A22">
        <w:rPr>
          <w:rFonts w:ascii="宋体" w:hAnsi="宋体" w:hint="eastAsia"/>
        </w:rPr>
        <w:t>万元</w:t>
      </w:r>
      <w:bookmarkStart w:id="2" w:name="_GoBack"/>
      <w:bookmarkEnd w:id="2"/>
      <w:del w:id="3" w:author="gmflh" w:date="2018-01-06T16:45:00Z">
        <w:r w:rsidR="00EC39D8" w:rsidRPr="00EC39D8" w:rsidDel="0056444E">
          <w:rPr>
            <w:rFonts w:ascii="宋体" w:hAnsi="宋体" w:hint="eastAsia"/>
          </w:rPr>
          <w:delText>.</w:delText>
        </w:r>
      </w:del>
    </w:p>
    <w:p w:rsidR="006D7506" w:rsidRDefault="006D7506" w:rsidP="0056444E">
      <w:pPr>
        <w:ind w:firstLine="570"/>
        <w:textAlignment w:val="center"/>
        <w:rPr>
          <w:rFonts w:ascii="楷体" w:eastAsia="楷体" w:hAnsi="楷体" w:hint="eastAsia"/>
          <w:sz w:val="24"/>
        </w:rPr>
        <w:pPrChange w:id="4" w:author="gmflh" w:date="2018-01-06T16:44:00Z">
          <w:pPr>
            <w:spacing w:line="440" w:lineRule="exact"/>
          </w:pPr>
        </w:pPrChange>
      </w:pPr>
    </w:p>
    <w:sectPr w:rsidR="006D7506">
      <w:headerReference w:type="default" r:id="rId4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99A" w:rsidRDefault="004F199A">
      <w:r>
        <w:separator/>
      </w:r>
    </w:p>
  </w:endnote>
  <w:endnote w:type="continuationSeparator" w:id="0">
    <w:p w:rsidR="004F199A" w:rsidRDefault="004F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99A" w:rsidRDefault="004F199A">
      <w:r>
        <w:separator/>
      </w:r>
    </w:p>
  </w:footnote>
  <w:footnote w:type="continuationSeparator" w:id="0">
    <w:p w:rsidR="004F199A" w:rsidRDefault="004F1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948" w:rsidRPr="00322A22" w:rsidRDefault="00802948">
    <w:pPr>
      <w:pStyle w:val="ab"/>
      <w:rPr>
        <w:sz w:val="15"/>
      </w:rPr>
    </w:pPr>
    <w:r>
      <w:rPr>
        <w:rFonts w:ascii="楷体" w:eastAsia="楷体" w:hAnsi="楷体" w:hint="eastAsia"/>
        <w:sz w:val="24"/>
        <w:szCs w:val="32"/>
      </w:rPr>
      <w:t>（人教版）八年级寒假培优班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mflh">
    <w15:presenceInfo w15:providerId="None" w15:userId="gmfl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/>
  <w:trackRevision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001"/>
    <w:rsid w:val="00006154"/>
    <w:rsid w:val="000064E2"/>
    <w:rsid w:val="000067F7"/>
    <w:rsid w:val="00006B04"/>
    <w:rsid w:val="000070B4"/>
    <w:rsid w:val="00011F0B"/>
    <w:rsid w:val="00013C95"/>
    <w:rsid w:val="00015A08"/>
    <w:rsid w:val="00015F03"/>
    <w:rsid w:val="000162AA"/>
    <w:rsid w:val="00016CDE"/>
    <w:rsid w:val="00020CAC"/>
    <w:rsid w:val="00021FEC"/>
    <w:rsid w:val="000222C0"/>
    <w:rsid w:val="000224A1"/>
    <w:rsid w:val="0002292B"/>
    <w:rsid w:val="0002377F"/>
    <w:rsid w:val="00024D2F"/>
    <w:rsid w:val="0002640A"/>
    <w:rsid w:val="000269D2"/>
    <w:rsid w:val="00026AAD"/>
    <w:rsid w:val="000308B7"/>
    <w:rsid w:val="00030AB9"/>
    <w:rsid w:val="000347CB"/>
    <w:rsid w:val="0003485A"/>
    <w:rsid w:val="000359AC"/>
    <w:rsid w:val="00036336"/>
    <w:rsid w:val="00037DB1"/>
    <w:rsid w:val="000409C7"/>
    <w:rsid w:val="00040ADC"/>
    <w:rsid w:val="00040CBF"/>
    <w:rsid w:val="00042703"/>
    <w:rsid w:val="00043098"/>
    <w:rsid w:val="0004427B"/>
    <w:rsid w:val="000442ED"/>
    <w:rsid w:val="00044FFA"/>
    <w:rsid w:val="000454C7"/>
    <w:rsid w:val="00045AD7"/>
    <w:rsid w:val="0004731E"/>
    <w:rsid w:val="00050B9B"/>
    <w:rsid w:val="000534BA"/>
    <w:rsid w:val="000537AC"/>
    <w:rsid w:val="00053C3A"/>
    <w:rsid w:val="000557D6"/>
    <w:rsid w:val="000557F0"/>
    <w:rsid w:val="00056BF3"/>
    <w:rsid w:val="000604C9"/>
    <w:rsid w:val="00060AFE"/>
    <w:rsid w:val="00060C7E"/>
    <w:rsid w:val="0006508D"/>
    <w:rsid w:val="00066731"/>
    <w:rsid w:val="000670C1"/>
    <w:rsid w:val="0007141B"/>
    <w:rsid w:val="00072438"/>
    <w:rsid w:val="00072F51"/>
    <w:rsid w:val="000821B6"/>
    <w:rsid w:val="000822C9"/>
    <w:rsid w:val="00082FCD"/>
    <w:rsid w:val="0008475C"/>
    <w:rsid w:val="00086100"/>
    <w:rsid w:val="000865A0"/>
    <w:rsid w:val="00090375"/>
    <w:rsid w:val="000908F7"/>
    <w:rsid w:val="00090AF5"/>
    <w:rsid w:val="0009126D"/>
    <w:rsid w:val="00091704"/>
    <w:rsid w:val="00092E39"/>
    <w:rsid w:val="00093A3C"/>
    <w:rsid w:val="00094BC3"/>
    <w:rsid w:val="00094DB0"/>
    <w:rsid w:val="00094E33"/>
    <w:rsid w:val="000971B1"/>
    <w:rsid w:val="000A0617"/>
    <w:rsid w:val="000A0932"/>
    <w:rsid w:val="000A201C"/>
    <w:rsid w:val="000A51ED"/>
    <w:rsid w:val="000A6557"/>
    <w:rsid w:val="000A681D"/>
    <w:rsid w:val="000A6EB3"/>
    <w:rsid w:val="000B2CB7"/>
    <w:rsid w:val="000B2E00"/>
    <w:rsid w:val="000B3E28"/>
    <w:rsid w:val="000B481A"/>
    <w:rsid w:val="000B5AE4"/>
    <w:rsid w:val="000B670A"/>
    <w:rsid w:val="000C3AC2"/>
    <w:rsid w:val="000C78F2"/>
    <w:rsid w:val="000D32B6"/>
    <w:rsid w:val="000D44BF"/>
    <w:rsid w:val="000D49FA"/>
    <w:rsid w:val="000D6DED"/>
    <w:rsid w:val="000E2A35"/>
    <w:rsid w:val="000E3CE8"/>
    <w:rsid w:val="000E4C25"/>
    <w:rsid w:val="000E6500"/>
    <w:rsid w:val="000E666D"/>
    <w:rsid w:val="000E69ED"/>
    <w:rsid w:val="000E77BC"/>
    <w:rsid w:val="000F340C"/>
    <w:rsid w:val="000F7FDE"/>
    <w:rsid w:val="00100AC5"/>
    <w:rsid w:val="00100D31"/>
    <w:rsid w:val="00101319"/>
    <w:rsid w:val="001022FC"/>
    <w:rsid w:val="001032DD"/>
    <w:rsid w:val="00103915"/>
    <w:rsid w:val="00103EEC"/>
    <w:rsid w:val="00103F4B"/>
    <w:rsid w:val="00105A6F"/>
    <w:rsid w:val="001072A4"/>
    <w:rsid w:val="00107BA6"/>
    <w:rsid w:val="00115CD4"/>
    <w:rsid w:val="00116093"/>
    <w:rsid w:val="0011620A"/>
    <w:rsid w:val="001200FD"/>
    <w:rsid w:val="00121233"/>
    <w:rsid w:val="00122A76"/>
    <w:rsid w:val="001236A0"/>
    <w:rsid w:val="00124549"/>
    <w:rsid w:val="001245A8"/>
    <w:rsid w:val="00124894"/>
    <w:rsid w:val="00124C9C"/>
    <w:rsid w:val="0012516A"/>
    <w:rsid w:val="00132059"/>
    <w:rsid w:val="0013264A"/>
    <w:rsid w:val="00132E5D"/>
    <w:rsid w:val="00134095"/>
    <w:rsid w:val="001369F8"/>
    <w:rsid w:val="001441D0"/>
    <w:rsid w:val="001466D9"/>
    <w:rsid w:val="00152FF4"/>
    <w:rsid w:val="00156B41"/>
    <w:rsid w:val="0015782F"/>
    <w:rsid w:val="00162145"/>
    <w:rsid w:val="001626A4"/>
    <w:rsid w:val="00163958"/>
    <w:rsid w:val="00164017"/>
    <w:rsid w:val="0017099D"/>
    <w:rsid w:val="00171673"/>
    <w:rsid w:val="001728E5"/>
    <w:rsid w:val="0018150A"/>
    <w:rsid w:val="0018319B"/>
    <w:rsid w:val="00186A13"/>
    <w:rsid w:val="00186EA2"/>
    <w:rsid w:val="001910C0"/>
    <w:rsid w:val="00192E72"/>
    <w:rsid w:val="00194A24"/>
    <w:rsid w:val="00196C92"/>
    <w:rsid w:val="00197768"/>
    <w:rsid w:val="00197EAE"/>
    <w:rsid w:val="001A0326"/>
    <w:rsid w:val="001A09F0"/>
    <w:rsid w:val="001A2A6D"/>
    <w:rsid w:val="001A4228"/>
    <w:rsid w:val="001A463B"/>
    <w:rsid w:val="001A47F5"/>
    <w:rsid w:val="001A4FC9"/>
    <w:rsid w:val="001A5877"/>
    <w:rsid w:val="001A7CC8"/>
    <w:rsid w:val="001B1FE2"/>
    <w:rsid w:val="001B395D"/>
    <w:rsid w:val="001B6D9D"/>
    <w:rsid w:val="001C0186"/>
    <w:rsid w:val="001C1362"/>
    <w:rsid w:val="001C7315"/>
    <w:rsid w:val="001C7654"/>
    <w:rsid w:val="001C7D2A"/>
    <w:rsid w:val="001D1623"/>
    <w:rsid w:val="001D229B"/>
    <w:rsid w:val="001D3394"/>
    <w:rsid w:val="001D42D6"/>
    <w:rsid w:val="001D5B58"/>
    <w:rsid w:val="001E04E6"/>
    <w:rsid w:val="001E2E04"/>
    <w:rsid w:val="001E45E9"/>
    <w:rsid w:val="001E4AFF"/>
    <w:rsid w:val="001E7DB9"/>
    <w:rsid w:val="001F102F"/>
    <w:rsid w:val="001F16EA"/>
    <w:rsid w:val="001F6419"/>
    <w:rsid w:val="00205AB8"/>
    <w:rsid w:val="00206830"/>
    <w:rsid w:val="00210406"/>
    <w:rsid w:val="002122FD"/>
    <w:rsid w:val="00216994"/>
    <w:rsid w:val="002174E9"/>
    <w:rsid w:val="002210D7"/>
    <w:rsid w:val="0022262B"/>
    <w:rsid w:val="00222FC4"/>
    <w:rsid w:val="00223D84"/>
    <w:rsid w:val="00224448"/>
    <w:rsid w:val="00224C05"/>
    <w:rsid w:val="002252B1"/>
    <w:rsid w:val="00231B59"/>
    <w:rsid w:val="002321FC"/>
    <w:rsid w:val="00232DB0"/>
    <w:rsid w:val="0023346E"/>
    <w:rsid w:val="002415EE"/>
    <w:rsid w:val="00241A0D"/>
    <w:rsid w:val="00241F70"/>
    <w:rsid w:val="00243068"/>
    <w:rsid w:val="00244CEE"/>
    <w:rsid w:val="00245D18"/>
    <w:rsid w:val="002504E5"/>
    <w:rsid w:val="002506B5"/>
    <w:rsid w:val="00250797"/>
    <w:rsid w:val="00251C27"/>
    <w:rsid w:val="00251E80"/>
    <w:rsid w:val="0025450C"/>
    <w:rsid w:val="00255468"/>
    <w:rsid w:val="00256D28"/>
    <w:rsid w:val="00257122"/>
    <w:rsid w:val="0026237D"/>
    <w:rsid w:val="00262E4E"/>
    <w:rsid w:val="00266C5F"/>
    <w:rsid w:val="00271DDF"/>
    <w:rsid w:val="00272902"/>
    <w:rsid w:val="00275A67"/>
    <w:rsid w:val="002779F4"/>
    <w:rsid w:val="0028075F"/>
    <w:rsid w:val="0028082E"/>
    <w:rsid w:val="00281713"/>
    <w:rsid w:val="0028379E"/>
    <w:rsid w:val="0028453F"/>
    <w:rsid w:val="00284DF2"/>
    <w:rsid w:val="002850D1"/>
    <w:rsid w:val="00286023"/>
    <w:rsid w:val="0028657B"/>
    <w:rsid w:val="00287AB3"/>
    <w:rsid w:val="002952C3"/>
    <w:rsid w:val="00296B16"/>
    <w:rsid w:val="002A3D33"/>
    <w:rsid w:val="002A4272"/>
    <w:rsid w:val="002A5A8D"/>
    <w:rsid w:val="002A5C9E"/>
    <w:rsid w:val="002A75FB"/>
    <w:rsid w:val="002B28C9"/>
    <w:rsid w:val="002B4ABC"/>
    <w:rsid w:val="002C073D"/>
    <w:rsid w:val="002C15C6"/>
    <w:rsid w:val="002C46A0"/>
    <w:rsid w:val="002C49C8"/>
    <w:rsid w:val="002C4F12"/>
    <w:rsid w:val="002C6D7B"/>
    <w:rsid w:val="002C6DDA"/>
    <w:rsid w:val="002C6E08"/>
    <w:rsid w:val="002D1E19"/>
    <w:rsid w:val="002D3D91"/>
    <w:rsid w:val="002D4AEF"/>
    <w:rsid w:val="002D6780"/>
    <w:rsid w:val="002E01A5"/>
    <w:rsid w:val="002E14F2"/>
    <w:rsid w:val="002E2F5E"/>
    <w:rsid w:val="002E3E8B"/>
    <w:rsid w:val="002E5371"/>
    <w:rsid w:val="002E5C9D"/>
    <w:rsid w:val="002E73E6"/>
    <w:rsid w:val="002F0C17"/>
    <w:rsid w:val="002F3766"/>
    <w:rsid w:val="002F3F14"/>
    <w:rsid w:val="002F527C"/>
    <w:rsid w:val="002F7951"/>
    <w:rsid w:val="003001F8"/>
    <w:rsid w:val="0030093B"/>
    <w:rsid w:val="0030401A"/>
    <w:rsid w:val="003054A2"/>
    <w:rsid w:val="0030617C"/>
    <w:rsid w:val="003067FA"/>
    <w:rsid w:val="0030751B"/>
    <w:rsid w:val="00312AF7"/>
    <w:rsid w:val="003213B2"/>
    <w:rsid w:val="0032212B"/>
    <w:rsid w:val="00322A22"/>
    <w:rsid w:val="00326576"/>
    <w:rsid w:val="00330BDB"/>
    <w:rsid w:val="003323F5"/>
    <w:rsid w:val="00333AE3"/>
    <w:rsid w:val="00335848"/>
    <w:rsid w:val="00336B34"/>
    <w:rsid w:val="00340A0F"/>
    <w:rsid w:val="00340DE2"/>
    <w:rsid w:val="003450F6"/>
    <w:rsid w:val="0034567F"/>
    <w:rsid w:val="00345D19"/>
    <w:rsid w:val="0035040F"/>
    <w:rsid w:val="0035134F"/>
    <w:rsid w:val="00353761"/>
    <w:rsid w:val="0035447C"/>
    <w:rsid w:val="003564EF"/>
    <w:rsid w:val="00357C32"/>
    <w:rsid w:val="00360767"/>
    <w:rsid w:val="00360C7A"/>
    <w:rsid w:val="00363151"/>
    <w:rsid w:val="003634B5"/>
    <w:rsid w:val="00363D72"/>
    <w:rsid w:val="00363E4F"/>
    <w:rsid w:val="003644DB"/>
    <w:rsid w:val="003644EB"/>
    <w:rsid w:val="00365D05"/>
    <w:rsid w:val="00367ABD"/>
    <w:rsid w:val="00371F97"/>
    <w:rsid w:val="0037521A"/>
    <w:rsid w:val="00375786"/>
    <w:rsid w:val="00375CFA"/>
    <w:rsid w:val="003766F5"/>
    <w:rsid w:val="003774F1"/>
    <w:rsid w:val="00377AEB"/>
    <w:rsid w:val="00381D20"/>
    <w:rsid w:val="0038277D"/>
    <w:rsid w:val="00385003"/>
    <w:rsid w:val="003865C7"/>
    <w:rsid w:val="00387B24"/>
    <w:rsid w:val="003916B6"/>
    <w:rsid w:val="00392857"/>
    <w:rsid w:val="0039359C"/>
    <w:rsid w:val="00394FC1"/>
    <w:rsid w:val="00397837"/>
    <w:rsid w:val="00397B6F"/>
    <w:rsid w:val="00397C66"/>
    <w:rsid w:val="003A1569"/>
    <w:rsid w:val="003B2229"/>
    <w:rsid w:val="003B2EA9"/>
    <w:rsid w:val="003B3728"/>
    <w:rsid w:val="003B7FCF"/>
    <w:rsid w:val="003C01FC"/>
    <w:rsid w:val="003C13A8"/>
    <w:rsid w:val="003C2640"/>
    <w:rsid w:val="003C43D1"/>
    <w:rsid w:val="003C6183"/>
    <w:rsid w:val="003C6720"/>
    <w:rsid w:val="003C68FC"/>
    <w:rsid w:val="003D2FCB"/>
    <w:rsid w:val="003D35AF"/>
    <w:rsid w:val="003D3877"/>
    <w:rsid w:val="003D596C"/>
    <w:rsid w:val="003D6447"/>
    <w:rsid w:val="003D6CD9"/>
    <w:rsid w:val="003E1915"/>
    <w:rsid w:val="003E1C98"/>
    <w:rsid w:val="003E3328"/>
    <w:rsid w:val="003E3FE7"/>
    <w:rsid w:val="003F14C8"/>
    <w:rsid w:val="003F6642"/>
    <w:rsid w:val="003F72C8"/>
    <w:rsid w:val="0040256D"/>
    <w:rsid w:val="00404E04"/>
    <w:rsid w:val="00405672"/>
    <w:rsid w:val="00406FDF"/>
    <w:rsid w:val="00412E2E"/>
    <w:rsid w:val="004136FB"/>
    <w:rsid w:val="00415F51"/>
    <w:rsid w:val="00416461"/>
    <w:rsid w:val="00422140"/>
    <w:rsid w:val="0042574A"/>
    <w:rsid w:val="0043097E"/>
    <w:rsid w:val="004320FF"/>
    <w:rsid w:val="004338DC"/>
    <w:rsid w:val="00433D0D"/>
    <w:rsid w:val="00435666"/>
    <w:rsid w:val="00437EA8"/>
    <w:rsid w:val="00441751"/>
    <w:rsid w:val="004418D5"/>
    <w:rsid w:val="00443E7A"/>
    <w:rsid w:val="004473A8"/>
    <w:rsid w:val="004473E8"/>
    <w:rsid w:val="00450423"/>
    <w:rsid w:val="004509C1"/>
    <w:rsid w:val="0045296C"/>
    <w:rsid w:val="004530E5"/>
    <w:rsid w:val="00455393"/>
    <w:rsid w:val="0045557A"/>
    <w:rsid w:val="004607CA"/>
    <w:rsid w:val="004627D6"/>
    <w:rsid w:val="00463B2F"/>
    <w:rsid w:val="00465D8E"/>
    <w:rsid w:val="00467672"/>
    <w:rsid w:val="004718DD"/>
    <w:rsid w:val="004758D2"/>
    <w:rsid w:val="004775AF"/>
    <w:rsid w:val="00477EA1"/>
    <w:rsid w:val="004823CC"/>
    <w:rsid w:val="00482887"/>
    <w:rsid w:val="00483BC0"/>
    <w:rsid w:val="004872EF"/>
    <w:rsid w:val="0049065F"/>
    <w:rsid w:val="00491866"/>
    <w:rsid w:val="00495477"/>
    <w:rsid w:val="00495550"/>
    <w:rsid w:val="00495DAA"/>
    <w:rsid w:val="00496ED6"/>
    <w:rsid w:val="004A2A7A"/>
    <w:rsid w:val="004A49A5"/>
    <w:rsid w:val="004A61E8"/>
    <w:rsid w:val="004A7B17"/>
    <w:rsid w:val="004B00F9"/>
    <w:rsid w:val="004B18EF"/>
    <w:rsid w:val="004B30B5"/>
    <w:rsid w:val="004B3C3A"/>
    <w:rsid w:val="004B73C5"/>
    <w:rsid w:val="004C08D9"/>
    <w:rsid w:val="004C6415"/>
    <w:rsid w:val="004D1E07"/>
    <w:rsid w:val="004D274C"/>
    <w:rsid w:val="004D43CA"/>
    <w:rsid w:val="004D7293"/>
    <w:rsid w:val="004E566E"/>
    <w:rsid w:val="004E7294"/>
    <w:rsid w:val="004E7F13"/>
    <w:rsid w:val="004F199A"/>
    <w:rsid w:val="004F5DE4"/>
    <w:rsid w:val="004F6BB1"/>
    <w:rsid w:val="005007EB"/>
    <w:rsid w:val="00501B8A"/>
    <w:rsid w:val="00504490"/>
    <w:rsid w:val="0050453C"/>
    <w:rsid w:val="005047FC"/>
    <w:rsid w:val="005105FB"/>
    <w:rsid w:val="005113C8"/>
    <w:rsid w:val="005145DC"/>
    <w:rsid w:val="00514AD6"/>
    <w:rsid w:val="00520B5C"/>
    <w:rsid w:val="00522BB3"/>
    <w:rsid w:val="0052517B"/>
    <w:rsid w:val="00526EC2"/>
    <w:rsid w:val="00527B1E"/>
    <w:rsid w:val="005312E9"/>
    <w:rsid w:val="005317DB"/>
    <w:rsid w:val="00531E1E"/>
    <w:rsid w:val="00537FB6"/>
    <w:rsid w:val="00540271"/>
    <w:rsid w:val="00541A80"/>
    <w:rsid w:val="00541C12"/>
    <w:rsid w:val="005421F5"/>
    <w:rsid w:val="00542FF1"/>
    <w:rsid w:val="00543A6F"/>
    <w:rsid w:val="00543E2D"/>
    <w:rsid w:val="0054467B"/>
    <w:rsid w:val="00545E78"/>
    <w:rsid w:val="005463FF"/>
    <w:rsid w:val="005476B6"/>
    <w:rsid w:val="00553591"/>
    <w:rsid w:val="00554C15"/>
    <w:rsid w:val="005552BC"/>
    <w:rsid w:val="005554D3"/>
    <w:rsid w:val="00556AEB"/>
    <w:rsid w:val="005641C6"/>
    <w:rsid w:val="0056444E"/>
    <w:rsid w:val="005664DD"/>
    <w:rsid w:val="00570E8D"/>
    <w:rsid w:val="0057736E"/>
    <w:rsid w:val="0058217C"/>
    <w:rsid w:val="0058400E"/>
    <w:rsid w:val="00591E0C"/>
    <w:rsid w:val="005923AE"/>
    <w:rsid w:val="005925A4"/>
    <w:rsid w:val="005932BB"/>
    <w:rsid w:val="0059703C"/>
    <w:rsid w:val="00597190"/>
    <w:rsid w:val="0059747A"/>
    <w:rsid w:val="005979B8"/>
    <w:rsid w:val="00597F0B"/>
    <w:rsid w:val="005A1964"/>
    <w:rsid w:val="005A1B91"/>
    <w:rsid w:val="005A2428"/>
    <w:rsid w:val="005A3E8F"/>
    <w:rsid w:val="005A7516"/>
    <w:rsid w:val="005B056D"/>
    <w:rsid w:val="005B2E55"/>
    <w:rsid w:val="005B5002"/>
    <w:rsid w:val="005B5215"/>
    <w:rsid w:val="005B5D8F"/>
    <w:rsid w:val="005C04F0"/>
    <w:rsid w:val="005C095B"/>
    <w:rsid w:val="005C26F4"/>
    <w:rsid w:val="005C33F8"/>
    <w:rsid w:val="005C38C6"/>
    <w:rsid w:val="005C59EF"/>
    <w:rsid w:val="005C70B1"/>
    <w:rsid w:val="005D009C"/>
    <w:rsid w:val="005D16CF"/>
    <w:rsid w:val="005D1CF0"/>
    <w:rsid w:val="005D23E2"/>
    <w:rsid w:val="005D26C7"/>
    <w:rsid w:val="005D2FEC"/>
    <w:rsid w:val="005D4C3C"/>
    <w:rsid w:val="005D62B1"/>
    <w:rsid w:val="005D6387"/>
    <w:rsid w:val="005D73D5"/>
    <w:rsid w:val="005D7415"/>
    <w:rsid w:val="005E132F"/>
    <w:rsid w:val="005E1B46"/>
    <w:rsid w:val="005E1FC8"/>
    <w:rsid w:val="005E2F75"/>
    <w:rsid w:val="005E361E"/>
    <w:rsid w:val="005E4386"/>
    <w:rsid w:val="005E4AD2"/>
    <w:rsid w:val="005E4FF9"/>
    <w:rsid w:val="005E54CE"/>
    <w:rsid w:val="005E5736"/>
    <w:rsid w:val="005F28F5"/>
    <w:rsid w:val="005F3F2C"/>
    <w:rsid w:val="005F471E"/>
    <w:rsid w:val="00600569"/>
    <w:rsid w:val="00600BAE"/>
    <w:rsid w:val="00612894"/>
    <w:rsid w:val="006129A6"/>
    <w:rsid w:val="00615F0C"/>
    <w:rsid w:val="00617AA0"/>
    <w:rsid w:val="006215BF"/>
    <w:rsid w:val="00622FFF"/>
    <w:rsid w:val="00623C93"/>
    <w:rsid w:val="00623E95"/>
    <w:rsid w:val="00625339"/>
    <w:rsid w:val="00627945"/>
    <w:rsid w:val="0063013E"/>
    <w:rsid w:val="006331E7"/>
    <w:rsid w:val="00633F4A"/>
    <w:rsid w:val="00637AA4"/>
    <w:rsid w:val="00643992"/>
    <w:rsid w:val="00645875"/>
    <w:rsid w:val="00645C85"/>
    <w:rsid w:val="00645E02"/>
    <w:rsid w:val="0064735E"/>
    <w:rsid w:val="006515E9"/>
    <w:rsid w:val="00651B61"/>
    <w:rsid w:val="00652437"/>
    <w:rsid w:val="00652DCE"/>
    <w:rsid w:val="0065527E"/>
    <w:rsid w:val="00655BB1"/>
    <w:rsid w:val="00657685"/>
    <w:rsid w:val="00657846"/>
    <w:rsid w:val="006609DB"/>
    <w:rsid w:val="00660B85"/>
    <w:rsid w:val="00660CA6"/>
    <w:rsid w:val="0066346F"/>
    <w:rsid w:val="00664059"/>
    <w:rsid w:val="00670E46"/>
    <w:rsid w:val="00672B02"/>
    <w:rsid w:val="006745BD"/>
    <w:rsid w:val="00676CEC"/>
    <w:rsid w:val="00676F07"/>
    <w:rsid w:val="0067703B"/>
    <w:rsid w:val="006771B0"/>
    <w:rsid w:val="00677B30"/>
    <w:rsid w:val="00680E99"/>
    <w:rsid w:val="006832DE"/>
    <w:rsid w:val="00683D57"/>
    <w:rsid w:val="00684590"/>
    <w:rsid w:val="00686452"/>
    <w:rsid w:val="006906EF"/>
    <w:rsid w:val="00691368"/>
    <w:rsid w:val="00691CF9"/>
    <w:rsid w:val="00693D48"/>
    <w:rsid w:val="00694982"/>
    <w:rsid w:val="0069578F"/>
    <w:rsid w:val="00695F7F"/>
    <w:rsid w:val="00697BEB"/>
    <w:rsid w:val="006A11C8"/>
    <w:rsid w:val="006A162B"/>
    <w:rsid w:val="006A241B"/>
    <w:rsid w:val="006A498D"/>
    <w:rsid w:val="006A606E"/>
    <w:rsid w:val="006A6C3E"/>
    <w:rsid w:val="006A7D69"/>
    <w:rsid w:val="006B0451"/>
    <w:rsid w:val="006B2BD3"/>
    <w:rsid w:val="006B3B11"/>
    <w:rsid w:val="006B3DC9"/>
    <w:rsid w:val="006B5113"/>
    <w:rsid w:val="006B60FD"/>
    <w:rsid w:val="006B6852"/>
    <w:rsid w:val="006C1039"/>
    <w:rsid w:val="006C61F3"/>
    <w:rsid w:val="006C6D7C"/>
    <w:rsid w:val="006D1264"/>
    <w:rsid w:val="006D39FE"/>
    <w:rsid w:val="006D57A8"/>
    <w:rsid w:val="006D59D3"/>
    <w:rsid w:val="006D7506"/>
    <w:rsid w:val="006E3E7F"/>
    <w:rsid w:val="006E7FE2"/>
    <w:rsid w:val="006F0A16"/>
    <w:rsid w:val="006F1860"/>
    <w:rsid w:val="006F7658"/>
    <w:rsid w:val="00701206"/>
    <w:rsid w:val="007039F5"/>
    <w:rsid w:val="00703E71"/>
    <w:rsid w:val="00704B86"/>
    <w:rsid w:val="00706B2F"/>
    <w:rsid w:val="00711FEE"/>
    <w:rsid w:val="007148D4"/>
    <w:rsid w:val="00715764"/>
    <w:rsid w:val="00720699"/>
    <w:rsid w:val="00721532"/>
    <w:rsid w:val="00722DED"/>
    <w:rsid w:val="00722E0A"/>
    <w:rsid w:val="00723AF0"/>
    <w:rsid w:val="00725339"/>
    <w:rsid w:val="00725FD9"/>
    <w:rsid w:val="0073135A"/>
    <w:rsid w:val="00733B4F"/>
    <w:rsid w:val="00734B3B"/>
    <w:rsid w:val="00735269"/>
    <w:rsid w:val="007355CD"/>
    <w:rsid w:val="00736282"/>
    <w:rsid w:val="0073708A"/>
    <w:rsid w:val="00740E87"/>
    <w:rsid w:val="007410DD"/>
    <w:rsid w:val="00742472"/>
    <w:rsid w:val="007429DD"/>
    <w:rsid w:val="00746C38"/>
    <w:rsid w:val="00750909"/>
    <w:rsid w:val="007520DE"/>
    <w:rsid w:val="00752B43"/>
    <w:rsid w:val="00752C74"/>
    <w:rsid w:val="00752FE6"/>
    <w:rsid w:val="00753552"/>
    <w:rsid w:val="007546C2"/>
    <w:rsid w:val="00756AEE"/>
    <w:rsid w:val="00760688"/>
    <w:rsid w:val="007610F4"/>
    <w:rsid w:val="00762298"/>
    <w:rsid w:val="00762341"/>
    <w:rsid w:val="00762665"/>
    <w:rsid w:val="00767B06"/>
    <w:rsid w:val="00771FA9"/>
    <w:rsid w:val="00772BBD"/>
    <w:rsid w:val="00773BD0"/>
    <w:rsid w:val="00776ADB"/>
    <w:rsid w:val="00777A82"/>
    <w:rsid w:val="00777AEA"/>
    <w:rsid w:val="007827D1"/>
    <w:rsid w:val="00782ABC"/>
    <w:rsid w:val="00783CDB"/>
    <w:rsid w:val="00784968"/>
    <w:rsid w:val="00791735"/>
    <w:rsid w:val="00791F79"/>
    <w:rsid w:val="00795212"/>
    <w:rsid w:val="007A249C"/>
    <w:rsid w:val="007A4CCB"/>
    <w:rsid w:val="007A64A4"/>
    <w:rsid w:val="007A73E1"/>
    <w:rsid w:val="007B08FF"/>
    <w:rsid w:val="007B4AC2"/>
    <w:rsid w:val="007B5E16"/>
    <w:rsid w:val="007B5E9E"/>
    <w:rsid w:val="007B7520"/>
    <w:rsid w:val="007C05DD"/>
    <w:rsid w:val="007C0DA2"/>
    <w:rsid w:val="007C11AD"/>
    <w:rsid w:val="007C1855"/>
    <w:rsid w:val="007C29B9"/>
    <w:rsid w:val="007C39C4"/>
    <w:rsid w:val="007C3F94"/>
    <w:rsid w:val="007C57BD"/>
    <w:rsid w:val="007C69DF"/>
    <w:rsid w:val="007C78A8"/>
    <w:rsid w:val="007D1AE3"/>
    <w:rsid w:val="007D1C50"/>
    <w:rsid w:val="007D30FF"/>
    <w:rsid w:val="007D3B58"/>
    <w:rsid w:val="007D4036"/>
    <w:rsid w:val="007D4E64"/>
    <w:rsid w:val="007E1C3B"/>
    <w:rsid w:val="007F0008"/>
    <w:rsid w:val="007F06BD"/>
    <w:rsid w:val="007F1420"/>
    <w:rsid w:val="007F1907"/>
    <w:rsid w:val="007F5228"/>
    <w:rsid w:val="007F58FE"/>
    <w:rsid w:val="00802948"/>
    <w:rsid w:val="00802A80"/>
    <w:rsid w:val="0080314C"/>
    <w:rsid w:val="00804628"/>
    <w:rsid w:val="008050F8"/>
    <w:rsid w:val="008059AA"/>
    <w:rsid w:val="00805B70"/>
    <w:rsid w:val="00806470"/>
    <w:rsid w:val="008134A1"/>
    <w:rsid w:val="00814018"/>
    <w:rsid w:val="0081790B"/>
    <w:rsid w:val="00824BB8"/>
    <w:rsid w:val="00827FA9"/>
    <w:rsid w:val="00830B0F"/>
    <w:rsid w:val="0083199B"/>
    <w:rsid w:val="00834794"/>
    <w:rsid w:val="00834B81"/>
    <w:rsid w:val="00835A37"/>
    <w:rsid w:val="0083783E"/>
    <w:rsid w:val="00840891"/>
    <w:rsid w:val="008432BC"/>
    <w:rsid w:val="00844CB7"/>
    <w:rsid w:val="008466F2"/>
    <w:rsid w:val="00850FF4"/>
    <w:rsid w:val="00851438"/>
    <w:rsid w:val="008514AE"/>
    <w:rsid w:val="008518DF"/>
    <w:rsid w:val="0085486A"/>
    <w:rsid w:val="00857A2A"/>
    <w:rsid w:val="00860ECE"/>
    <w:rsid w:val="00867AA3"/>
    <w:rsid w:val="00870519"/>
    <w:rsid w:val="00870C42"/>
    <w:rsid w:val="00871AA9"/>
    <w:rsid w:val="00872429"/>
    <w:rsid w:val="00872E13"/>
    <w:rsid w:val="008742B7"/>
    <w:rsid w:val="008752A2"/>
    <w:rsid w:val="00876C54"/>
    <w:rsid w:val="008829DE"/>
    <w:rsid w:val="00885467"/>
    <w:rsid w:val="008874F6"/>
    <w:rsid w:val="00895818"/>
    <w:rsid w:val="00897A8B"/>
    <w:rsid w:val="008A2A94"/>
    <w:rsid w:val="008A2C78"/>
    <w:rsid w:val="008A4976"/>
    <w:rsid w:val="008B124E"/>
    <w:rsid w:val="008B2B06"/>
    <w:rsid w:val="008B50CA"/>
    <w:rsid w:val="008B5B52"/>
    <w:rsid w:val="008B6478"/>
    <w:rsid w:val="008B6A65"/>
    <w:rsid w:val="008B7241"/>
    <w:rsid w:val="008B7E84"/>
    <w:rsid w:val="008C0154"/>
    <w:rsid w:val="008C13FE"/>
    <w:rsid w:val="008C5880"/>
    <w:rsid w:val="008C5AAC"/>
    <w:rsid w:val="008C5D02"/>
    <w:rsid w:val="008D022F"/>
    <w:rsid w:val="008D1763"/>
    <w:rsid w:val="008D4644"/>
    <w:rsid w:val="008E193C"/>
    <w:rsid w:val="008E1EC9"/>
    <w:rsid w:val="008E23E8"/>
    <w:rsid w:val="008E34AA"/>
    <w:rsid w:val="008E59C7"/>
    <w:rsid w:val="008E6011"/>
    <w:rsid w:val="008E6487"/>
    <w:rsid w:val="008E6FA6"/>
    <w:rsid w:val="008E7551"/>
    <w:rsid w:val="008F0539"/>
    <w:rsid w:val="008F320F"/>
    <w:rsid w:val="008F3D29"/>
    <w:rsid w:val="008F494D"/>
    <w:rsid w:val="008F55E8"/>
    <w:rsid w:val="009016B8"/>
    <w:rsid w:val="00901B8B"/>
    <w:rsid w:val="00901D26"/>
    <w:rsid w:val="00902224"/>
    <w:rsid w:val="00902AAB"/>
    <w:rsid w:val="009036B6"/>
    <w:rsid w:val="00904A71"/>
    <w:rsid w:val="00906CA8"/>
    <w:rsid w:val="009072C0"/>
    <w:rsid w:val="00907513"/>
    <w:rsid w:val="009134F6"/>
    <w:rsid w:val="00920E96"/>
    <w:rsid w:val="00921D2A"/>
    <w:rsid w:val="00921DCD"/>
    <w:rsid w:val="00922BA2"/>
    <w:rsid w:val="00922C82"/>
    <w:rsid w:val="00922E06"/>
    <w:rsid w:val="00925E7C"/>
    <w:rsid w:val="0092776C"/>
    <w:rsid w:val="00930C66"/>
    <w:rsid w:val="00933C0C"/>
    <w:rsid w:val="00937AA6"/>
    <w:rsid w:val="00941671"/>
    <w:rsid w:val="009422F0"/>
    <w:rsid w:val="00942EFE"/>
    <w:rsid w:val="00943122"/>
    <w:rsid w:val="00944306"/>
    <w:rsid w:val="009456D0"/>
    <w:rsid w:val="00952270"/>
    <w:rsid w:val="00953DDD"/>
    <w:rsid w:val="009543F5"/>
    <w:rsid w:val="00962823"/>
    <w:rsid w:val="009630EE"/>
    <w:rsid w:val="009643F8"/>
    <w:rsid w:val="00964739"/>
    <w:rsid w:val="0097165B"/>
    <w:rsid w:val="00975240"/>
    <w:rsid w:val="00975BA7"/>
    <w:rsid w:val="00976400"/>
    <w:rsid w:val="009836B0"/>
    <w:rsid w:val="0098376E"/>
    <w:rsid w:val="00984189"/>
    <w:rsid w:val="00984F6C"/>
    <w:rsid w:val="009876F6"/>
    <w:rsid w:val="00987F2C"/>
    <w:rsid w:val="00991394"/>
    <w:rsid w:val="0099196F"/>
    <w:rsid w:val="009978EE"/>
    <w:rsid w:val="00997BB1"/>
    <w:rsid w:val="009A10C6"/>
    <w:rsid w:val="009A1F32"/>
    <w:rsid w:val="009A4AB7"/>
    <w:rsid w:val="009A6085"/>
    <w:rsid w:val="009A613A"/>
    <w:rsid w:val="009B037F"/>
    <w:rsid w:val="009B080C"/>
    <w:rsid w:val="009B492D"/>
    <w:rsid w:val="009B4BDB"/>
    <w:rsid w:val="009B4C43"/>
    <w:rsid w:val="009C18E0"/>
    <w:rsid w:val="009C2D33"/>
    <w:rsid w:val="009C598D"/>
    <w:rsid w:val="009C695D"/>
    <w:rsid w:val="009D170C"/>
    <w:rsid w:val="009D6595"/>
    <w:rsid w:val="009D71C1"/>
    <w:rsid w:val="009D7F3B"/>
    <w:rsid w:val="009E146B"/>
    <w:rsid w:val="009E3030"/>
    <w:rsid w:val="009F026A"/>
    <w:rsid w:val="009F0A5B"/>
    <w:rsid w:val="009F1F35"/>
    <w:rsid w:val="009F2B18"/>
    <w:rsid w:val="009F3853"/>
    <w:rsid w:val="009F3FA7"/>
    <w:rsid w:val="009F5705"/>
    <w:rsid w:val="009F7AF5"/>
    <w:rsid w:val="00A005C5"/>
    <w:rsid w:val="00A00E0F"/>
    <w:rsid w:val="00A02516"/>
    <w:rsid w:val="00A026D8"/>
    <w:rsid w:val="00A10F3E"/>
    <w:rsid w:val="00A10F6E"/>
    <w:rsid w:val="00A12ABE"/>
    <w:rsid w:val="00A13E85"/>
    <w:rsid w:val="00A1695C"/>
    <w:rsid w:val="00A17BD2"/>
    <w:rsid w:val="00A200AA"/>
    <w:rsid w:val="00A20F88"/>
    <w:rsid w:val="00A21002"/>
    <w:rsid w:val="00A22416"/>
    <w:rsid w:val="00A23309"/>
    <w:rsid w:val="00A23B84"/>
    <w:rsid w:val="00A23C21"/>
    <w:rsid w:val="00A24790"/>
    <w:rsid w:val="00A25265"/>
    <w:rsid w:val="00A254CE"/>
    <w:rsid w:val="00A318B7"/>
    <w:rsid w:val="00A33B18"/>
    <w:rsid w:val="00A34E22"/>
    <w:rsid w:val="00A35D32"/>
    <w:rsid w:val="00A41C83"/>
    <w:rsid w:val="00A41E47"/>
    <w:rsid w:val="00A44548"/>
    <w:rsid w:val="00A45AE2"/>
    <w:rsid w:val="00A47287"/>
    <w:rsid w:val="00A4785D"/>
    <w:rsid w:val="00A50D01"/>
    <w:rsid w:val="00A51D1E"/>
    <w:rsid w:val="00A52930"/>
    <w:rsid w:val="00A52C5F"/>
    <w:rsid w:val="00A53C54"/>
    <w:rsid w:val="00A56DBC"/>
    <w:rsid w:val="00A60EAF"/>
    <w:rsid w:val="00A634F0"/>
    <w:rsid w:val="00A65C8A"/>
    <w:rsid w:val="00A67ABB"/>
    <w:rsid w:val="00A70CC4"/>
    <w:rsid w:val="00A7201F"/>
    <w:rsid w:val="00A745FF"/>
    <w:rsid w:val="00A75346"/>
    <w:rsid w:val="00A7595E"/>
    <w:rsid w:val="00A763C0"/>
    <w:rsid w:val="00A80072"/>
    <w:rsid w:val="00A8098A"/>
    <w:rsid w:val="00A85E52"/>
    <w:rsid w:val="00A864BE"/>
    <w:rsid w:val="00A87E82"/>
    <w:rsid w:val="00A90617"/>
    <w:rsid w:val="00A91A88"/>
    <w:rsid w:val="00A91AD1"/>
    <w:rsid w:val="00A92D68"/>
    <w:rsid w:val="00A92F3B"/>
    <w:rsid w:val="00A93D72"/>
    <w:rsid w:val="00A9775D"/>
    <w:rsid w:val="00AA26B6"/>
    <w:rsid w:val="00AA29B6"/>
    <w:rsid w:val="00AA575C"/>
    <w:rsid w:val="00AA6C45"/>
    <w:rsid w:val="00AA752D"/>
    <w:rsid w:val="00AB076E"/>
    <w:rsid w:val="00AB0C8F"/>
    <w:rsid w:val="00AB2450"/>
    <w:rsid w:val="00AB369C"/>
    <w:rsid w:val="00AB3C4E"/>
    <w:rsid w:val="00AB3FE7"/>
    <w:rsid w:val="00AB47D2"/>
    <w:rsid w:val="00AB6144"/>
    <w:rsid w:val="00AB7018"/>
    <w:rsid w:val="00AC25F1"/>
    <w:rsid w:val="00AC2660"/>
    <w:rsid w:val="00AC35B4"/>
    <w:rsid w:val="00AC6F7E"/>
    <w:rsid w:val="00AD322B"/>
    <w:rsid w:val="00AD4864"/>
    <w:rsid w:val="00AD699A"/>
    <w:rsid w:val="00AE060B"/>
    <w:rsid w:val="00AE159B"/>
    <w:rsid w:val="00AE25FB"/>
    <w:rsid w:val="00AE3C86"/>
    <w:rsid w:val="00AE40C5"/>
    <w:rsid w:val="00AE5EFF"/>
    <w:rsid w:val="00AF2464"/>
    <w:rsid w:val="00AF2944"/>
    <w:rsid w:val="00AF3E0C"/>
    <w:rsid w:val="00AF4B05"/>
    <w:rsid w:val="00AF5F3A"/>
    <w:rsid w:val="00B00A3C"/>
    <w:rsid w:val="00B0263A"/>
    <w:rsid w:val="00B06E9C"/>
    <w:rsid w:val="00B109CB"/>
    <w:rsid w:val="00B14101"/>
    <w:rsid w:val="00B1688C"/>
    <w:rsid w:val="00B20ED5"/>
    <w:rsid w:val="00B25499"/>
    <w:rsid w:val="00B25DCF"/>
    <w:rsid w:val="00B30830"/>
    <w:rsid w:val="00B30DC8"/>
    <w:rsid w:val="00B310EA"/>
    <w:rsid w:val="00B33526"/>
    <w:rsid w:val="00B33D99"/>
    <w:rsid w:val="00B351B8"/>
    <w:rsid w:val="00B3669E"/>
    <w:rsid w:val="00B4385F"/>
    <w:rsid w:val="00B44BC4"/>
    <w:rsid w:val="00B45F5D"/>
    <w:rsid w:val="00B46BB1"/>
    <w:rsid w:val="00B473B9"/>
    <w:rsid w:val="00B50946"/>
    <w:rsid w:val="00B514D0"/>
    <w:rsid w:val="00B529E8"/>
    <w:rsid w:val="00B53B6B"/>
    <w:rsid w:val="00B543DA"/>
    <w:rsid w:val="00B559B4"/>
    <w:rsid w:val="00B57315"/>
    <w:rsid w:val="00B6391E"/>
    <w:rsid w:val="00B64133"/>
    <w:rsid w:val="00B64DF0"/>
    <w:rsid w:val="00B668F5"/>
    <w:rsid w:val="00B704A4"/>
    <w:rsid w:val="00B72A41"/>
    <w:rsid w:val="00B74ECA"/>
    <w:rsid w:val="00B804BB"/>
    <w:rsid w:val="00B84214"/>
    <w:rsid w:val="00B87C82"/>
    <w:rsid w:val="00B91171"/>
    <w:rsid w:val="00B931D5"/>
    <w:rsid w:val="00B970AE"/>
    <w:rsid w:val="00BA0567"/>
    <w:rsid w:val="00BA1B1B"/>
    <w:rsid w:val="00BA206C"/>
    <w:rsid w:val="00BA422C"/>
    <w:rsid w:val="00BA7010"/>
    <w:rsid w:val="00BB0A12"/>
    <w:rsid w:val="00BB167A"/>
    <w:rsid w:val="00BB1DED"/>
    <w:rsid w:val="00BB23AF"/>
    <w:rsid w:val="00BB6A45"/>
    <w:rsid w:val="00BB7A5D"/>
    <w:rsid w:val="00BC1AA9"/>
    <w:rsid w:val="00BC24D0"/>
    <w:rsid w:val="00BC3249"/>
    <w:rsid w:val="00BC3EB9"/>
    <w:rsid w:val="00BC6AB3"/>
    <w:rsid w:val="00BC7831"/>
    <w:rsid w:val="00BD04FB"/>
    <w:rsid w:val="00BD2A34"/>
    <w:rsid w:val="00BD433D"/>
    <w:rsid w:val="00BD599F"/>
    <w:rsid w:val="00BE0845"/>
    <w:rsid w:val="00BE11B9"/>
    <w:rsid w:val="00BE2222"/>
    <w:rsid w:val="00BE2EA8"/>
    <w:rsid w:val="00BE4F6D"/>
    <w:rsid w:val="00BE5905"/>
    <w:rsid w:val="00BE761F"/>
    <w:rsid w:val="00BF2FB6"/>
    <w:rsid w:val="00BF33AB"/>
    <w:rsid w:val="00BF3913"/>
    <w:rsid w:val="00BF41ED"/>
    <w:rsid w:val="00BF47B5"/>
    <w:rsid w:val="00BF6663"/>
    <w:rsid w:val="00BF6C7F"/>
    <w:rsid w:val="00BF6DF6"/>
    <w:rsid w:val="00BF751D"/>
    <w:rsid w:val="00C008B7"/>
    <w:rsid w:val="00C00AAA"/>
    <w:rsid w:val="00C01115"/>
    <w:rsid w:val="00C03038"/>
    <w:rsid w:val="00C0344C"/>
    <w:rsid w:val="00C035AC"/>
    <w:rsid w:val="00C03ECA"/>
    <w:rsid w:val="00C04DE8"/>
    <w:rsid w:val="00C1691F"/>
    <w:rsid w:val="00C17469"/>
    <w:rsid w:val="00C20D2B"/>
    <w:rsid w:val="00C211AC"/>
    <w:rsid w:val="00C22681"/>
    <w:rsid w:val="00C24A21"/>
    <w:rsid w:val="00C270A3"/>
    <w:rsid w:val="00C337A7"/>
    <w:rsid w:val="00C34093"/>
    <w:rsid w:val="00C409E0"/>
    <w:rsid w:val="00C40B1E"/>
    <w:rsid w:val="00C40BD5"/>
    <w:rsid w:val="00C42A03"/>
    <w:rsid w:val="00C42DC5"/>
    <w:rsid w:val="00C43F1F"/>
    <w:rsid w:val="00C446BD"/>
    <w:rsid w:val="00C47488"/>
    <w:rsid w:val="00C477A4"/>
    <w:rsid w:val="00C47930"/>
    <w:rsid w:val="00C5089B"/>
    <w:rsid w:val="00C53D6B"/>
    <w:rsid w:val="00C54FF3"/>
    <w:rsid w:val="00C55D6C"/>
    <w:rsid w:val="00C572B2"/>
    <w:rsid w:val="00C61691"/>
    <w:rsid w:val="00C62DD9"/>
    <w:rsid w:val="00C63803"/>
    <w:rsid w:val="00C64731"/>
    <w:rsid w:val="00C66314"/>
    <w:rsid w:val="00C66AC7"/>
    <w:rsid w:val="00C718BE"/>
    <w:rsid w:val="00C72507"/>
    <w:rsid w:val="00C749F8"/>
    <w:rsid w:val="00C7566D"/>
    <w:rsid w:val="00C76272"/>
    <w:rsid w:val="00C76EDD"/>
    <w:rsid w:val="00C77AB4"/>
    <w:rsid w:val="00C849C2"/>
    <w:rsid w:val="00C91CB2"/>
    <w:rsid w:val="00C9331C"/>
    <w:rsid w:val="00C96235"/>
    <w:rsid w:val="00C96BCB"/>
    <w:rsid w:val="00C977D4"/>
    <w:rsid w:val="00C97B19"/>
    <w:rsid w:val="00CA1464"/>
    <w:rsid w:val="00CA14C3"/>
    <w:rsid w:val="00CA5D37"/>
    <w:rsid w:val="00CA6764"/>
    <w:rsid w:val="00CB0539"/>
    <w:rsid w:val="00CB2CA6"/>
    <w:rsid w:val="00CB57D1"/>
    <w:rsid w:val="00CB6BEB"/>
    <w:rsid w:val="00CB7861"/>
    <w:rsid w:val="00CC4AEF"/>
    <w:rsid w:val="00CC5204"/>
    <w:rsid w:val="00CC54C5"/>
    <w:rsid w:val="00CC60D4"/>
    <w:rsid w:val="00CC61D1"/>
    <w:rsid w:val="00CC6E1C"/>
    <w:rsid w:val="00CD07E3"/>
    <w:rsid w:val="00CD1890"/>
    <w:rsid w:val="00CD1D38"/>
    <w:rsid w:val="00CD2184"/>
    <w:rsid w:val="00CD29BA"/>
    <w:rsid w:val="00CD475D"/>
    <w:rsid w:val="00CD4ACB"/>
    <w:rsid w:val="00CD62D9"/>
    <w:rsid w:val="00CD65CC"/>
    <w:rsid w:val="00CD6774"/>
    <w:rsid w:val="00CD7889"/>
    <w:rsid w:val="00CE1F12"/>
    <w:rsid w:val="00CE2750"/>
    <w:rsid w:val="00CE7A34"/>
    <w:rsid w:val="00CF1A75"/>
    <w:rsid w:val="00CF1BA1"/>
    <w:rsid w:val="00CF224B"/>
    <w:rsid w:val="00CF241D"/>
    <w:rsid w:val="00CF3020"/>
    <w:rsid w:val="00CF354F"/>
    <w:rsid w:val="00CF4654"/>
    <w:rsid w:val="00CF4DC4"/>
    <w:rsid w:val="00CF52C2"/>
    <w:rsid w:val="00CF7106"/>
    <w:rsid w:val="00D00BF3"/>
    <w:rsid w:val="00D00E17"/>
    <w:rsid w:val="00D0422E"/>
    <w:rsid w:val="00D0582A"/>
    <w:rsid w:val="00D067D5"/>
    <w:rsid w:val="00D148B7"/>
    <w:rsid w:val="00D17001"/>
    <w:rsid w:val="00D217D4"/>
    <w:rsid w:val="00D21DF8"/>
    <w:rsid w:val="00D21E85"/>
    <w:rsid w:val="00D2338E"/>
    <w:rsid w:val="00D270D8"/>
    <w:rsid w:val="00D31462"/>
    <w:rsid w:val="00D33BA5"/>
    <w:rsid w:val="00D35A24"/>
    <w:rsid w:val="00D35B7D"/>
    <w:rsid w:val="00D41CC6"/>
    <w:rsid w:val="00D42362"/>
    <w:rsid w:val="00D446E1"/>
    <w:rsid w:val="00D46298"/>
    <w:rsid w:val="00D50555"/>
    <w:rsid w:val="00D513C4"/>
    <w:rsid w:val="00D54349"/>
    <w:rsid w:val="00D56388"/>
    <w:rsid w:val="00D6145B"/>
    <w:rsid w:val="00D631B1"/>
    <w:rsid w:val="00D6500C"/>
    <w:rsid w:val="00D67818"/>
    <w:rsid w:val="00D70B3D"/>
    <w:rsid w:val="00D729E2"/>
    <w:rsid w:val="00D73A1D"/>
    <w:rsid w:val="00D74423"/>
    <w:rsid w:val="00D745AB"/>
    <w:rsid w:val="00D825B1"/>
    <w:rsid w:val="00D839E1"/>
    <w:rsid w:val="00D84286"/>
    <w:rsid w:val="00D8510F"/>
    <w:rsid w:val="00D86C26"/>
    <w:rsid w:val="00D9025F"/>
    <w:rsid w:val="00D9173E"/>
    <w:rsid w:val="00D918CC"/>
    <w:rsid w:val="00D91F61"/>
    <w:rsid w:val="00D9257D"/>
    <w:rsid w:val="00D948DE"/>
    <w:rsid w:val="00D95842"/>
    <w:rsid w:val="00D96595"/>
    <w:rsid w:val="00D972B9"/>
    <w:rsid w:val="00DA0A1F"/>
    <w:rsid w:val="00DA2003"/>
    <w:rsid w:val="00DA3918"/>
    <w:rsid w:val="00DA6BCB"/>
    <w:rsid w:val="00DB1309"/>
    <w:rsid w:val="00DB220B"/>
    <w:rsid w:val="00DB4F8D"/>
    <w:rsid w:val="00DB699B"/>
    <w:rsid w:val="00DC069D"/>
    <w:rsid w:val="00DC2376"/>
    <w:rsid w:val="00DC4093"/>
    <w:rsid w:val="00DC44F8"/>
    <w:rsid w:val="00DC56FF"/>
    <w:rsid w:val="00DC725A"/>
    <w:rsid w:val="00DC741F"/>
    <w:rsid w:val="00DD063A"/>
    <w:rsid w:val="00DD09AD"/>
    <w:rsid w:val="00DD43E7"/>
    <w:rsid w:val="00DD56C1"/>
    <w:rsid w:val="00DD6141"/>
    <w:rsid w:val="00DD65DA"/>
    <w:rsid w:val="00DD6607"/>
    <w:rsid w:val="00DE1CCB"/>
    <w:rsid w:val="00DE33B8"/>
    <w:rsid w:val="00DE3D37"/>
    <w:rsid w:val="00DF04DE"/>
    <w:rsid w:val="00DF0AA7"/>
    <w:rsid w:val="00DF1879"/>
    <w:rsid w:val="00DF2F23"/>
    <w:rsid w:val="00DF34A3"/>
    <w:rsid w:val="00DF4B5C"/>
    <w:rsid w:val="00DF7002"/>
    <w:rsid w:val="00E002D0"/>
    <w:rsid w:val="00E00CBF"/>
    <w:rsid w:val="00E00CC9"/>
    <w:rsid w:val="00E01A9C"/>
    <w:rsid w:val="00E02234"/>
    <w:rsid w:val="00E03C3D"/>
    <w:rsid w:val="00E03F3B"/>
    <w:rsid w:val="00E04171"/>
    <w:rsid w:val="00E051CD"/>
    <w:rsid w:val="00E13BFA"/>
    <w:rsid w:val="00E14214"/>
    <w:rsid w:val="00E14A97"/>
    <w:rsid w:val="00E1505C"/>
    <w:rsid w:val="00E2474B"/>
    <w:rsid w:val="00E24981"/>
    <w:rsid w:val="00E26C02"/>
    <w:rsid w:val="00E30001"/>
    <w:rsid w:val="00E3084E"/>
    <w:rsid w:val="00E311A3"/>
    <w:rsid w:val="00E31A17"/>
    <w:rsid w:val="00E32E07"/>
    <w:rsid w:val="00E345AF"/>
    <w:rsid w:val="00E3545C"/>
    <w:rsid w:val="00E37990"/>
    <w:rsid w:val="00E4085E"/>
    <w:rsid w:val="00E4162E"/>
    <w:rsid w:val="00E41C54"/>
    <w:rsid w:val="00E43B84"/>
    <w:rsid w:val="00E454F8"/>
    <w:rsid w:val="00E47BD0"/>
    <w:rsid w:val="00E51334"/>
    <w:rsid w:val="00E542C3"/>
    <w:rsid w:val="00E56255"/>
    <w:rsid w:val="00E57657"/>
    <w:rsid w:val="00E60695"/>
    <w:rsid w:val="00E610A8"/>
    <w:rsid w:val="00E62EFF"/>
    <w:rsid w:val="00E6312D"/>
    <w:rsid w:val="00E65C88"/>
    <w:rsid w:val="00E7116B"/>
    <w:rsid w:val="00E72081"/>
    <w:rsid w:val="00E7557B"/>
    <w:rsid w:val="00E76626"/>
    <w:rsid w:val="00E82AA7"/>
    <w:rsid w:val="00E8544E"/>
    <w:rsid w:val="00E85810"/>
    <w:rsid w:val="00E87629"/>
    <w:rsid w:val="00E90908"/>
    <w:rsid w:val="00E9090C"/>
    <w:rsid w:val="00E931E2"/>
    <w:rsid w:val="00E966D6"/>
    <w:rsid w:val="00E9673B"/>
    <w:rsid w:val="00EA0335"/>
    <w:rsid w:val="00EA1BB9"/>
    <w:rsid w:val="00EA2855"/>
    <w:rsid w:val="00EA541B"/>
    <w:rsid w:val="00EA6BE4"/>
    <w:rsid w:val="00EA7337"/>
    <w:rsid w:val="00EB1F7C"/>
    <w:rsid w:val="00EB205A"/>
    <w:rsid w:val="00EB5857"/>
    <w:rsid w:val="00EB7287"/>
    <w:rsid w:val="00EB7D27"/>
    <w:rsid w:val="00EC2A6A"/>
    <w:rsid w:val="00EC2D92"/>
    <w:rsid w:val="00EC3199"/>
    <w:rsid w:val="00EC362F"/>
    <w:rsid w:val="00EC39D8"/>
    <w:rsid w:val="00EC3D50"/>
    <w:rsid w:val="00EC3DDA"/>
    <w:rsid w:val="00EC4934"/>
    <w:rsid w:val="00EC59AF"/>
    <w:rsid w:val="00EC76E5"/>
    <w:rsid w:val="00ED4AE1"/>
    <w:rsid w:val="00EE0E63"/>
    <w:rsid w:val="00EE11A7"/>
    <w:rsid w:val="00EE220F"/>
    <w:rsid w:val="00EE4EFE"/>
    <w:rsid w:val="00EE5283"/>
    <w:rsid w:val="00EF0380"/>
    <w:rsid w:val="00EF0EFC"/>
    <w:rsid w:val="00EF1232"/>
    <w:rsid w:val="00EF138B"/>
    <w:rsid w:val="00EF19E8"/>
    <w:rsid w:val="00EF4C74"/>
    <w:rsid w:val="00EF5C02"/>
    <w:rsid w:val="00F01111"/>
    <w:rsid w:val="00F01164"/>
    <w:rsid w:val="00F01700"/>
    <w:rsid w:val="00F038B1"/>
    <w:rsid w:val="00F05F18"/>
    <w:rsid w:val="00F076DD"/>
    <w:rsid w:val="00F11259"/>
    <w:rsid w:val="00F1259C"/>
    <w:rsid w:val="00F12F3D"/>
    <w:rsid w:val="00F15081"/>
    <w:rsid w:val="00F17277"/>
    <w:rsid w:val="00F17576"/>
    <w:rsid w:val="00F23945"/>
    <w:rsid w:val="00F25397"/>
    <w:rsid w:val="00F267DE"/>
    <w:rsid w:val="00F30FE7"/>
    <w:rsid w:val="00F322C9"/>
    <w:rsid w:val="00F33293"/>
    <w:rsid w:val="00F338BC"/>
    <w:rsid w:val="00F345E9"/>
    <w:rsid w:val="00F35030"/>
    <w:rsid w:val="00F441DD"/>
    <w:rsid w:val="00F45648"/>
    <w:rsid w:val="00F45F76"/>
    <w:rsid w:val="00F52229"/>
    <w:rsid w:val="00F52D62"/>
    <w:rsid w:val="00F54C32"/>
    <w:rsid w:val="00F54CD0"/>
    <w:rsid w:val="00F54FA8"/>
    <w:rsid w:val="00F55949"/>
    <w:rsid w:val="00F60059"/>
    <w:rsid w:val="00F636B0"/>
    <w:rsid w:val="00F645F3"/>
    <w:rsid w:val="00F64ED7"/>
    <w:rsid w:val="00F65DFC"/>
    <w:rsid w:val="00F70E34"/>
    <w:rsid w:val="00F8015C"/>
    <w:rsid w:val="00F816C9"/>
    <w:rsid w:val="00F871E0"/>
    <w:rsid w:val="00F90641"/>
    <w:rsid w:val="00F93004"/>
    <w:rsid w:val="00F933BE"/>
    <w:rsid w:val="00F94063"/>
    <w:rsid w:val="00F9464B"/>
    <w:rsid w:val="00F95D71"/>
    <w:rsid w:val="00F9770C"/>
    <w:rsid w:val="00FA1A6D"/>
    <w:rsid w:val="00FA1CD8"/>
    <w:rsid w:val="00FA1DA7"/>
    <w:rsid w:val="00FA46A1"/>
    <w:rsid w:val="00FA4C90"/>
    <w:rsid w:val="00FA5398"/>
    <w:rsid w:val="00FA5D61"/>
    <w:rsid w:val="00FA6767"/>
    <w:rsid w:val="00FA7E55"/>
    <w:rsid w:val="00FB1A57"/>
    <w:rsid w:val="00FB7311"/>
    <w:rsid w:val="00FB7D9B"/>
    <w:rsid w:val="00FC1801"/>
    <w:rsid w:val="00FC3E37"/>
    <w:rsid w:val="00FC6ACA"/>
    <w:rsid w:val="00FD1E4A"/>
    <w:rsid w:val="00FD44FC"/>
    <w:rsid w:val="00FE05DE"/>
    <w:rsid w:val="00FE149A"/>
    <w:rsid w:val="00FE175F"/>
    <w:rsid w:val="00FE4596"/>
    <w:rsid w:val="00FE54C2"/>
    <w:rsid w:val="00FF0778"/>
    <w:rsid w:val="00FF0A9E"/>
    <w:rsid w:val="00FF0C2F"/>
    <w:rsid w:val="00FF279F"/>
    <w:rsid w:val="00FF3528"/>
    <w:rsid w:val="00FF5A1B"/>
    <w:rsid w:val="00FF6D09"/>
    <w:rsid w:val="01FD31EA"/>
    <w:rsid w:val="06972335"/>
    <w:rsid w:val="06D53331"/>
    <w:rsid w:val="08DF732F"/>
    <w:rsid w:val="0C1322AC"/>
    <w:rsid w:val="0EAD4030"/>
    <w:rsid w:val="0F545656"/>
    <w:rsid w:val="10AB31F9"/>
    <w:rsid w:val="10C17027"/>
    <w:rsid w:val="137C3DBE"/>
    <w:rsid w:val="152C00D3"/>
    <w:rsid w:val="15CA6866"/>
    <w:rsid w:val="1A5570CA"/>
    <w:rsid w:val="1DC47CA8"/>
    <w:rsid w:val="1E690F30"/>
    <w:rsid w:val="1EB46D42"/>
    <w:rsid w:val="1EE906CD"/>
    <w:rsid w:val="1F7B43F2"/>
    <w:rsid w:val="218F7C02"/>
    <w:rsid w:val="28B66583"/>
    <w:rsid w:val="293E67CC"/>
    <w:rsid w:val="296F413F"/>
    <w:rsid w:val="29A03C36"/>
    <w:rsid w:val="2A663969"/>
    <w:rsid w:val="2AAA0C6E"/>
    <w:rsid w:val="2AB95252"/>
    <w:rsid w:val="2C483271"/>
    <w:rsid w:val="2D283931"/>
    <w:rsid w:val="2DE36742"/>
    <w:rsid w:val="2E2529E4"/>
    <w:rsid w:val="2E512677"/>
    <w:rsid w:val="339E2555"/>
    <w:rsid w:val="354328A8"/>
    <w:rsid w:val="375275EE"/>
    <w:rsid w:val="38514674"/>
    <w:rsid w:val="3D663488"/>
    <w:rsid w:val="3D9A40AA"/>
    <w:rsid w:val="41AF0E66"/>
    <w:rsid w:val="42F24938"/>
    <w:rsid w:val="45110613"/>
    <w:rsid w:val="45DF5EBF"/>
    <w:rsid w:val="46497CD5"/>
    <w:rsid w:val="48AB7A8F"/>
    <w:rsid w:val="4A105BC6"/>
    <w:rsid w:val="4B3C5E6E"/>
    <w:rsid w:val="4DBD6AAA"/>
    <w:rsid w:val="4F7B2E51"/>
    <w:rsid w:val="51505E40"/>
    <w:rsid w:val="51AC109E"/>
    <w:rsid w:val="550D1738"/>
    <w:rsid w:val="58E56EC2"/>
    <w:rsid w:val="592A2FCE"/>
    <w:rsid w:val="5B4E0E02"/>
    <w:rsid w:val="5F043F8C"/>
    <w:rsid w:val="60392DA5"/>
    <w:rsid w:val="61702276"/>
    <w:rsid w:val="62A8695F"/>
    <w:rsid w:val="636E753D"/>
    <w:rsid w:val="641125E0"/>
    <w:rsid w:val="69EE41C4"/>
    <w:rsid w:val="6A513F77"/>
    <w:rsid w:val="6A754599"/>
    <w:rsid w:val="6D0B7AD5"/>
    <w:rsid w:val="6E937942"/>
    <w:rsid w:val="6EB55C42"/>
    <w:rsid w:val="6ED51C76"/>
    <w:rsid w:val="6ED604F4"/>
    <w:rsid w:val="70531060"/>
    <w:rsid w:val="73F62438"/>
    <w:rsid w:val="7444285F"/>
    <w:rsid w:val="748A6557"/>
    <w:rsid w:val="75D51C23"/>
    <w:rsid w:val="769F51F7"/>
    <w:rsid w:val="771564E4"/>
    <w:rsid w:val="784600DD"/>
    <w:rsid w:val="785E1ABF"/>
    <w:rsid w:val="790E2556"/>
    <w:rsid w:val="7B084353"/>
    <w:rsid w:val="7BC42933"/>
    <w:rsid w:val="7C9B5C90"/>
    <w:rsid w:val="7E287D37"/>
    <w:rsid w:val="7EAA61B1"/>
    <w:rsid w:val="7FF1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E3FC36"/>
  <w15:docId w15:val="{43A98401-88A7-4437-ABF2-B78237A8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Plain Text"/>
    <w:basedOn w:val="a"/>
    <w:link w:val="a6"/>
    <w:uiPriority w:val="99"/>
    <w:unhideWhenUsed/>
    <w:qFormat/>
    <w:rPr>
      <w:rFonts w:ascii="宋体" w:hAnsi="Courier New" w:cs="Courier New"/>
    </w:r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Pr>
      <w:i/>
      <w:iCs/>
    </w:rPr>
  </w:style>
  <w:style w:type="table" w:styleId="af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specialitalic">
    <w:name w:val="special_italic"/>
    <w:basedOn w:val="a0"/>
    <w:qFormat/>
  </w:style>
  <w:style w:type="character" w:customStyle="1" w:styleId="font-math-regular">
    <w:name w:val="font-math-regular"/>
    <w:basedOn w:val="a0"/>
    <w:qFormat/>
  </w:style>
  <w:style w:type="character" w:customStyle="1" w:styleId="line-horizon">
    <w:name w:val="line-horizon"/>
    <w:basedOn w:val="a0"/>
    <w:qFormat/>
  </w:style>
  <w:style w:type="character" w:customStyle="1" w:styleId="a6">
    <w:name w:val="纯文本 字符"/>
    <w:basedOn w:val="a0"/>
    <w:link w:val="a5"/>
    <w:uiPriority w:val="99"/>
    <w:qFormat/>
    <w:rPr>
      <w:rFonts w:ascii="宋体" w:hAnsi="Courier New" w:cs="Courier New"/>
      <w:kern w:val="2"/>
      <w:sz w:val="21"/>
      <w:szCs w:val="21"/>
    </w:rPr>
  </w:style>
  <w:style w:type="character" w:customStyle="1" w:styleId="mathtable">
    <w:name w:val="mathtable"/>
    <w:basedOn w:val="a0"/>
    <w:qFormat/>
  </w:style>
  <w:style w:type="character" w:customStyle="1" w:styleId="15">
    <w:name w:val="15"/>
    <w:basedOn w:val="a0"/>
    <w:qFormat/>
    <w:rPr>
      <w:rFonts w:ascii="Calibri" w:hAnsi="Calibri" w:hint="default"/>
    </w:rPr>
  </w:style>
  <w:style w:type="character" w:customStyle="1" w:styleId="specialhorizontal">
    <w:name w:val="special_horizontal"/>
    <w:basedOn w:val="a0"/>
    <w:qFormat/>
  </w:style>
  <w:style w:type="character" w:customStyle="1" w:styleId="DefaultParagraphChar">
    <w:name w:val="DefaultParagraph Char"/>
    <w:basedOn w:val="a0"/>
    <w:link w:val="DefaultParagraph"/>
    <w:qFormat/>
    <w:locked/>
    <w:rPr>
      <w:rFonts w:hAnsi="Calibri"/>
      <w:kern w:val="2"/>
      <w:sz w:val="21"/>
      <w:szCs w:val="22"/>
    </w:rPr>
  </w:style>
  <w:style w:type="paragraph" w:customStyle="1" w:styleId="DefaultParagraph">
    <w:name w:val="DefaultParagraph"/>
    <w:link w:val="DefaultParagraphChar"/>
    <w:qFormat/>
    <w:rPr>
      <w:rFonts w:hAnsi="Calibri"/>
      <w:szCs w:val="22"/>
    </w:rPr>
  </w:style>
  <w:style w:type="character" w:customStyle="1" w:styleId="MTDisplayEquationChar">
    <w:name w:val="MTDisplayEquation Char"/>
    <w:basedOn w:val="a0"/>
    <w:link w:val="MTDisplayEquation"/>
    <w:qFormat/>
    <w:locked/>
    <w:rPr>
      <w:rFonts w:eastAsia="微软雅黑"/>
      <w:kern w:val="2"/>
      <w:sz w:val="21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560"/>
        <w:tab w:val="right" w:pos="8300"/>
      </w:tabs>
      <w:spacing w:before="240"/>
      <w:ind w:left="840" w:hangingChars="400" w:hanging="840"/>
    </w:pPr>
    <w:rPr>
      <w:rFonts w:eastAsia="微软雅黑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2">
    <w:name w:val="annotation subject"/>
    <w:basedOn w:val="a3"/>
    <w:next w:val="a3"/>
    <w:link w:val="af3"/>
    <w:uiPriority w:val="99"/>
    <w:semiHidden/>
    <w:unhideWhenUsed/>
    <w:rsid w:val="00EC39D8"/>
    <w:rPr>
      <w:b/>
      <w:bCs/>
    </w:rPr>
  </w:style>
  <w:style w:type="character" w:customStyle="1" w:styleId="a4">
    <w:name w:val="批注文字 字符"/>
    <w:basedOn w:val="a0"/>
    <w:link w:val="a3"/>
    <w:uiPriority w:val="99"/>
    <w:rsid w:val="00EC39D8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3">
    <w:name w:val="批注主题 字符"/>
    <w:basedOn w:val="a4"/>
    <w:link w:val="af2"/>
    <w:uiPriority w:val="99"/>
    <w:semiHidden/>
    <w:rsid w:val="00EC39D8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6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9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1.bin"/><Relationship Id="rId366" Type="http://schemas.openxmlformats.org/officeDocument/2006/relationships/oleObject" Target="embeddings/oleObject183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26.bin"/><Relationship Id="rId268" Type="http://schemas.openxmlformats.org/officeDocument/2006/relationships/oleObject" Target="embeddings/oleObject130.bin"/><Relationship Id="rId32" Type="http://schemas.openxmlformats.org/officeDocument/2006/relationships/image" Target="media/image12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image" Target="media/image162.wmf"/><Relationship Id="rId377" Type="http://schemas.openxmlformats.org/officeDocument/2006/relationships/oleObject" Target="embeddings/oleObject190.bin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image" Target="media/image115.wmf"/><Relationship Id="rId402" Type="http://schemas.openxmlformats.org/officeDocument/2006/relationships/image" Target="media/image189.wmf"/><Relationship Id="rId279" Type="http://schemas.openxmlformats.org/officeDocument/2006/relationships/image" Target="media/image137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image" Target="media/image146.wmf"/><Relationship Id="rId346" Type="http://schemas.openxmlformats.org/officeDocument/2006/relationships/oleObject" Target="embeddings/oleObject172.bin"/><Relationship Id="rId388" Type="http://schemas.openxmlformats.org/officeDocument/2006/relationships/oleObject" Target="embeddings/oleObject198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194.wmf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7.bin"/><Relationship Id="rId357" Type="http://schemas.openxmlformats.org/officeDocument/2006/relationships/image" Target="media/image173.wmf"/><Relationship Id="rId54" Type="http://schemas.openxmlformats.org/officeDocument/2006/relationships/image" Target="media/image23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5.wmf"/><Relationship Id="rId399" Type="http://schemas.openxmlformats.org/officeDocument/2006/relationships/oleObject" Target="embeddings/oleObject205.bin"/><Relationship Id="rId259" Type="http://schemas.openxmlformats.org/officeDocument/2006/relationships/image" Target="media/image127.wmf"/><Relationship Id="rId424" Type="http://schemas.openxmlformats.org/officeDocument/2006/relationships/oleObject" Target="embeddings/oleObject219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62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oleObject" Target="embeddings/oleObject184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27.bin"/><Relationship Id="rId281" Type="http://schemas.openxmlformats.org/officeDocument/2006/relationships/image" Target="media/image138.wmf"/><Relationship Id="rId337" Type="http://schemas.openxmlformats.org/officeDocument/2006/relationships/image" Target="media/image163.wmf"/><Relationship Id="rId34" Type="http://schemas.openxmlformats.org/officeDocument/2006/relationships/image" Target="media/image13.wmf"/><Relationship Id="rId76" Type="http://schemas.openxmlformats.org/officeDocument/2006/relationships/image" Target="media/image34.wmf"/><Relationship Id="rId141" Type="http://schemas.openxmlformats.org/officeDocument/2006/relationships/image" Target="media/image66.png"/><Relationship Id="rId379" Type="http://schemas.openxmlformats.org/officeDocument/2006/relationships/oleObject" Target="embeddings/oleObject191.bin"/><Relationship Id="rId7" Type="http://schemas.openxmlformats.org/officeDocument/2006/relationships/endnotes" Target="endnotes.xml"/><Relationship Id="rId183" Type="http://schemas.openxmlformats.org/officeDocument/2006/relationships/image" Target="media/image87.wmf"/><Relationship Id="rId239" Type="http://schemas.openxmlformats.org/officeDocument/2006/relationships/image" Target="media/image116.wmf"/><Relationship Id="rId390" Type="http://schemas.openxmlformats.org/officeDocument/2006/relationships/oleObject" Target="embeddings/oleObject200.bin"/><Relationship Id="rId404" Type="http://schemas.openxmlformats.org/officeDocument/2006/relationships/image" Target="media/image190.wmf"/><Relationship Id="rId250" Type="http://schemas.openxmlformats.org/officeDocument/2006/relationships/image" Target="media/image122.wmf"/><Relationship Id="rId292" Type="http://schemas.openxmlformats.org/officeDocument/2006/relationships/image" Target="media/image142.wmf"/><Relationship Id="rId306" Type="http://schemas.openxmlformats.org/officeDocument/2006/relationships/image" Target="media/image147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3.bin"/><Relationship Id="rId152" Type="http://schemas.openxmlformats.org/officeDocument/2006/relationships/image" Target="media/image72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195.wmf"/><Relationship Id="rId261" Type="http://schemas.openxmlformats.org/officeDocument/2006/relationships/image" Target="media/image128.wmf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oleObject" Target="embeddings/oleObject158.bin"/><Relationship Id="rId359" Type="http://schemas.openxmlformats.org/officeDocument/2006/relationships/oleObject" Target="embeddings/oleObject179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9.bin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5.bin"/><Relationship Id="rId426" Type="http://schemas.openxmlformats.org/officeDocument/2006/relationships/oleObject" Target="embeddings/oleObject220.bin"/><Relationship Id="rId230" Type="http://schemas.openxmlformats.org/officeDocument/2006/relationships/oleObject" Target="embeddings/oleObject112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2.bin"/><Relationship Id="rId328" Type="http://schemas.openxmlformats.org/officeDocument/2006/relationships/oleObject" Target="embeddings/oleObject163.bin"/><Relationship Id="rId132" Type="http://schemas.openxmlformats.org/officeDocument/2006/relationships/image" Target="media/image62.wmf"/><Relationship Id="rId174" Type="http://schemas.openxmlformats.org/officeDocument/2006/relationships/oleObject" Target="embeddings/oleObject85.bin"/><Relationship Id="rId381" Type="http://schemas.openxmlformats.org/officeDocument/2006/relationships/image" Target="media/image182.wmf"/><Relationship Id="rId241" Type="http://schemas.openxmlformats.org/officeDocument/2006/relationships/image" Target="media/image117.png"/><Relationship Id="rId437" Type="http://schemas.openxmlformats.org/officeDocument/2006/relationships/oleObject" Target="embeddings/oleObject228.bin"/><Relationship Id="rId36" Type="http://schemas.openxmlformats.org/officeDocument/2006/relationships/image" Target="media/image14.wmf"/><Relationship Id="rId283" Type="http://schemas.openxmlformats.org/officeDocument/2006/relationships/image" Target="media/image139.wmf"/><Relationship Id="rId339" Type="http://schemas.openxmlformats.org/officeDocument/2006/relationships/image" Target="media/image164.wmf"/><Relationship Id="rId78" Type="http://schemas.openxmlformats.org/officeDocument/2006/relationships/image" Target="media/image35.png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9.bin"/><Relationship Id="rId185" Type="http://schemas.openxmlformats.org/officeDocument/2006/relationships/image" Target="media/image88.wmf"/><Relationship Id="rId350" Type="http://schemas.openxmlformats.org/officeDocument/2006/relationships/oleObject" Target="embeddings/oleObject174.bin"/><Relationship Id="rId406" Type="http://schemas.openxmlformats.org/officeDocument/2006/relationships/image" Target="media/image191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201.bin"/><Relationship Id="rId252" Type="http://schemas.openxmlformats.org/officeDocument/2006/relationships/image" Target="media/image123.wmf"/><Relationship Id="rId294" Type="http://schemas.openxmlformats.org/officeDocument/2006/relationships/image" Target="media/image143.wmf"/><Relationship Id="rId308" Type="http://schemas.openxmlformats.org/officeDocument/2006/relationships/image" Target="media/image148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80.bin"/><Relationship Id="rId196" Type="http://schemas.openxmlformats.org/officeDocument/2006/relationships/oleObject" Target="embeddings/oleObject95.bin"/><Relationship Id="rId417" Type="http://schemas.openxmlformats.org/officeDocument/2006/relationships/image" Target="media/image196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63" Type="http://schemas.openxmlformats.org/officeDocument/2006/relationships/image" Target="media/image129.wmf"/><Relationship Id="rId319" Type="http://schemas.openxmlformats.org/officeDocument/2006/relationships/image" Target="media/image154.wmf"/><Relationship Id="rId58" Type="http://schemas.openxmlformats.org/officeDocument/2006/relationships/image" Target="media/image25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4.bin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6.bin"/><Relationship Id="rId428" Type="http://schemas.openxmlformats.org/officeDocument/2006/relationships/image" Target="media/image200.wmf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3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6.bin"/><Relationship Id="rId341" Type="http://schemas.openxmlformats.org/officeDocument/2006/relationships/image" Target="media/image165.wmf"/><Relationship Id="rId383" Type="http://schemas.openxmlformats.org/officeDocument/2006/relationships/oleObject" Target="embeddings/oleObject194.bin"/><Relationship Id="rId439" Type="http://schemas.openxmlformats.org/officeDocument/2006/relationships/oleObject" Target="embeddings/oleObject229.bin"/><Relationship Id="rId201" Type="http://schemas.openxmlformats.org/officeDocument/2006/relationships/image" Target="media/image97.wmf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38" Type="http://schemas.openxmlformats.org/officeDocument/2006/relationships/image" Target="media/image15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49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87" Type="http://schemas.openxmlformats.org/officeDocument/2006/relationships/image" Target="media/image89.png"/><Relationship Id="rId352" Type="http://schemas.openxmlformats.org/officeDocument/2006/relationships/oleObject" Target="embeddings/oleObject175.bin"/><Relationship Id="rId394" Type="http://schemas.openxmlformats.org/officeDocument/2006/relationships/oleObject" Target="embeddings/oleObject202.bin"/><Relationship Id="rId408" Type="http://schemas.openxmlformats.org/officeDocument/2006/relationships/oleObject" Target="embeddings/oleObject210.bin"/><Relationship Id="rId212" Type="http://schemas.openxmlformats.org/officeDocument/2006/relationships/oleObject" Target="embeddings/oleObject103.bin"/><Relationship Id="rId254" Type="http://schemas.openxmlformats.org/officeDocument/2006/relationships/image" Target="media/image124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6.bin"/><Relationship Id="rId60" Type="http://schemas.openxmlformats.org/officeDocument/2006/relationships/image" Target="media/image26.wmf"/><Relationship Id="rId156" Type="http://schemas.openxmlformats.org/officeDocument/2006/relationships/image" Target="media/image74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5.wmf"/><Relationship Id="rId363" Type="http://schemas.openxmlformats.org/officeDocument/2006/relationships/image" Target="media/image175.wmf"/><Relationship Id="rId419" Type="http://schemas.openxmlformats.org/officeDocument/2006/relationships/oleObject" Target="embeddings/oleObject21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image" Target="media/image119.wmf"/><Relationship Id="rId430" Type="http://schemas.openxmlformats.org/officeDocument/2006/relationships/oleObject" Target="embeddings/oleObject223.bin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0.wmf"/><Relationship Id="rId286" Type="http://schemas.openxmlformats.org/officeDocument/2006/relationships/image" Target="media/image140.wmf"/><Relationship Id="rId50" Type="http://schemas.openxmlformats.org/officeDocument/2006/relationships/image" Target="media/image21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image" Target="media/image90.png"/><Relationship Id="rId311" Type="http://schemas.openxmlformats.org/officeDocument/2006/relationships/oleObject" Target="embeddings/oleObject155.bin"/><Relationship Id="rId332" Type="http://schemas.openxmlformats.org/officeDocument/2006/relationships/oleObject" Target="embeddings/oleObject165.bin"/><Relationship Id="rId353" Type="http://schemas.openxmlformats.org/officeDocument/2006/relationships/image" Target="media/image171.wmf"/><Relationship Id="rId374" Type="http://schemas.openxmlformats.org/officeDocument/2006/relationships/oleObject" Target="embeddings/oleObject187.bin"/><Relationship Id="rId395" Type="http://schemas.openxmlformats.org/officeDocument/2006/relationships/image" Target="media/image186.wmf"/><Relationship Id="rId409" Type="http://schemas.openxmlformats.org/officeDocument/2006/relationships/image" Target="media/image19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420" Type="http://schemas.openxmlformats.org/officeDocument/2006/relationships/oleObject" Target="embeddings/oleObject217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4.bin"/><Relationship Id="rId276" Type="http://schemas.openxmlformats.org/officeDocument/2006/relationships/oleObject" Target="embeddings/oleObject134.bin"/><Relationship Id="rId297" Type="http://schemas.openxmlformats.org/officeDocument/2006/relationships/oleObject" Target="embeddings/oleObject147.bin"/><Relationship Id="rId441" Type="http://schemas.openxmlformats.org/officeDocument/2006/relationships/fontTable" Target="fontTable.xml"/><Relationship Id="rId40" Type="http://schemas.openxmlformats.org/officeDocument/2006/relationships/image" Target="media/image16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0.bin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6.wmf"/><Relationship Id="rId364" Type="http://schemas.openxmlformats.org/officeDocument/2006/relationships/oleObject" Target="embeddings/oleObject182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image" Target="media/image183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9.bin"/><Relationship Id="rId245" Type="http://schemas.openxmlformats.org/officeDocument/2006/relationships/oleObject" Target="embeddings/oleObject119.bin"/><Relationship Id="rId266" Type="http://schemas.openxmlformats.org/officeDocument/2006/relationships/oleObject" Target="embeddings/oleObject129.bin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11.bin"/><Relationship Id="rId431" Type="http://schemas.openxmlformats.org/officeDocument/2006/relationships/oleObject" Target="embeddings/oleObject224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312" Type="http://schemas.openxmlformats.org/officeDocument/2006/relationships/image" Target="media/image150.wmf"/><Relationship Id="rId333" Type="http://schemas.openxmlformats.org/officeDocument/2006/relationships/image" Target="media/image161.wmf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75" Type="http://schemas.openxmlformats.org/officeDocument/2006/relationships/oleObject" Target="embeddings/oleObject188.bin"/><Relationship Id="rId396" Type="http://schemas.openxmlformats.org/officeDocument/2006/relationships/oleObject" Target="embeddings/oleObject203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image" Target="media/image125.wmf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8.bin"/><Relationship Id="rId400" Type="http://schemas.openxmlformats.org/officeDocument/2006/relationships/image" Target="media/image188.wmf"/><Relationship Id="rId421" Type="http://schemas.openxmlformats.org/officeDocument/2006/relationships/image" Target="media/image197.wmf"/><Relationship Id="rId442" Type="http://schemas.microsoft.com/office/2011/relationships/people" Target="people.xml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image" Target="media/image145.wmf"/><Relationship Id="rId323" Type="http://schemas.openxmlformats.org/officeDocument/2006/relationships/image" Target="media/image156.wmf"/><Relationship Id="rId344" Type="http://schemas.openxmlformats.org/officeDocument/2006/relationships/oleObject" Target="embeddings/oleObject17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image" Target="media/image38.png"/><Relationship Id="rId179" Type="http://schemas.openxmlformats.org/officeDocument/2006/relationships/image" Target="media/image85.wmf"/><Relationship Id="rId365" Type="http://schemas.openxmlformats.org/officeDocument/2006/relationships/image" Target="media/image176.wmf"/><Relationship Id="rId386" Type="http://schemas.openxmlformats.org/officeDocument/2006/relationships/oleObject" Target="embeddings/oleObject196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image" Target="media/image120.wmf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193.wmf"/><Relationship Id="rId432" Type="http://schemas.openxmlformats.org/officeDocument/2006/relationships/oleObject" Target="embeddings/oleObject2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image" Target="media/image70.wmf"/><Relationship Id="rId169" Type="http://schemas.openxmlformats.org/officeDocument/2006/relationships/image" Target="media/image80.wmf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2.wmf"/><Relationship Id="rId376" Type="http://schemas.openxmlformats.org/officeDocument/2006/relationships/oleObject" Target="embeddings/oleObject189.bin"/><Relationship Id="rId397" Type="http://schemas.openxmlformats.org/officeDocument/2006/relationships/oleObject" Target="embeddings/oleObject204.bin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5.bin"/><Relationship Id="rId278" Type="http://schemas.openxmlformats.org/officeDocument/2006/relationships/oleObject" Target="embeddings/oleObject135.bin"/><Relationship Id="rId401" Type="http://schemas.openxmlformats.org/officeDocument/2006/relationships/oleObject" Target="embeddings/oleObject206.bin"/><Relationship Id="rId422" Type="http://schemas.openxmlformats.org/officeDocument/2006/relationships/oleObject" Target="embeddings/oleObject218.bin"/><Relationship Id="rId443" Type="http://schemas.openxmlformats.org/officeDocument/2006/relationships/theme" Target="theme/theme1.xml"/><Relationship Id="rId303" Type="http://schemas.openxmlformats.org/officeDocument/2006/relationships/oleObject" Target="embeddings/oleObject151.bin"/><Relationship Id="rId42" Type="http://schemas.openxmlformats.org/officeDocument/2006/relationships/image" Target="media/image17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345" Type="http://schemas.openxmlformats.org/officeDocument/2006/relationships/image" Target="media/image167.wmf"/><Relationship Id="rId387" Type="http://schemas.openxmlformats.org/officeDocument/2006/relationships/oleObject" Target="embeddings/oleObject197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12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1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1.wmf"/><Relationship Id="rId356" Type="http://schemas.openxmlformats.org/officeDocument/2006/relationships/oleObject" Target="embeddings/oleObject177.bin"/><Relationship Id="rId398" Type="http://schemas.openxmlformats.org/officeDocument/2006/relationships/image" Target="media/image187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216" Type="http://schemas.openxmlformats.org/officeDocument/2006/relationships/oleObject" Target="embeddings/oleObject105.bin"/><Relationship Id="rId423" Type="http://schemas.openxmlformats.org/officeDocument/2006/relationships/image" Target="media/image198.wmf"/><Relationship Id="rId258" Type="http://schemas.openxmlformats.org/officeDocument/2006/relationships/image" Target="media/image126.png"/><Relationship Id="rId22" Type="http://schemas.openxmlformats.org/officeDocument/2006/relationships/image" Target="media/image7.wmf"/><Relationship Id="rId64" Type="http://schemas.openxmlformats.org/officeDocument/2006/relationships/image" Target="media/image28.wmf"/><Relationship Id="rId118" Type="http://schemas.openxmlformats.org/officeDocument/2006/relationships/image" Target="media/image56.wmf"/><Relationship Id="rId325" Type="http://schemas.openxmlformats.org/officeDocument/2006/relationships/image" Target="media/image157.wmf"/><Relationship Id="rId367" Type="http://schemas.openxmlformats.org/officeDocument/2006/relationships/image" Target="media/image177.wmf"/><Relationship Id="rId171" Type="http://schemas.openxmlformats.org/officeDocument/2006/relationships/image" Target="media/image81.wmf"/><Relationship Id="rId227" Type="http://schemas.openxmlformats.org/officeDocument/2006/relationships/image" Target="media/image110.wmf"/><Relationship Id="rId269" Type="http://schemas.openxmlformats.org/officeDocument/2006/relationships/image" Target="media/image132.wmf"/><Relationship Id="rId434" Type="http://schemas.openxmlformats.org/officeDocument/2006/relationships/image" Target="media/image201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7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image" Target="media/image181.wmf"/><Relationship Id="rId403" Type="http://schemas.openxmlformats.org/officeDocument/2006/relationships/oleObject" Target="embeddings/oleObject20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2.bin"/><Relationship Id="rId347" Type="http://schemas.openxmlformats.org/officeDocument/2006/relationships/image" Target="media/image168.wmf"/><Relationship Id="rId44" Type="http://schemas.openxmlformats.org/officeDocument/2006/relationships/image" Target="media/image18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9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1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6.bin"/><Relationship Id="rId316" Type="http://schemas.openxmlformats.org/officeDocument/2006/relationships/image" Target="media/image152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8.bin"/><Relationship Id="rId162" Type="http://schemas.openxmlformats.org/officeDocument/2006/relationships/image" Target="media/image77.wmf"/><Relationship Id="rId218" Type="http://schemas.openxmlformats.org/officeDocument/2006/relationships/oleObject" Target="embeddings/oleObject106.bin"/><Relationship Id="rId425" Type="http://schemas.openxmlformats.org/officeDocument/2006/relationships/image" Target="media/image199.wmf"/><Relationship Id="rId271" Type="http://schemas.openxmlformats.org/officeDocument/2006/relationships/image" Target="media/image133.wmf"/><Relationship Id="rId24" Type="http://schemas.openxmlformats.org/officeDocument/2006/relationships/image" Target="media/image8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58.wmf"/><Relationship Id="rId369" Type="http://schemas.openxmlformats.org/officeDocument/2006/relationships/image" Target="media/image178.wmf"/><Relationship Id="rId173" Type="http://schemas.openxmlformats.org/officeDocument/2006/relationships/image" Target="media/image82.wmf"/><Relationship Id="rId229" Type="http://schemas.openxmlformats.org/officeDocument/2006/relationships/image" Target="media/image111.wmf"/><Relationship Id="rId380" Type="http://schemas.openxmlformats.org/officeDocument/2006/relationships/oleObject" Target="embeddings/oleObject192.bin"/><Relationship Id="rId436" Type="http://schemas.openxmlformats.org/officeDocument/2006/relationships/image" Target="media/image202.wmf"/><Relationship Id="rId240" Type="http://schemas.openxmlformats.org/officeDocument/2006/relationships/oleObject" Target="embeddings/oleObject117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8.bin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oleObject" Target="embeddings/oleObject90.bin"/><Relationship Id="rId391" Type="http://schemas.openxmlformats.org/officeDocument/2006/relationships/image" Target="media/image184.wmf"/><Relationship Id="rId405" Type="http://schemas.openxmlformats.org/officeDocument/2006/relationships/oleObject" Target="embeddings/oleObject208.bin"/><Relationship Id="rId251" Type="http://schemas.openxmlformats.org/officeDocument/2006/relationships/oleObject" Target="embeddings/oleObject122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3.bin"/><Relationship Id="rId349" Type="http://schemas.openxmlformats.org/officeDocument/2006/relationships/image" Target="media/image16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4.wmf"/><Relationship Id="rId416" Type="http://schemas.openxmlformats.org/officeDocument/2006/relationships/oleObject" Target="embeddings/oleObject214.bin"/><Relationship Id="rId220" Type="http://schemas.openxmlformats.org/officeDocument/2006/relationships/oleObject" Target="embeddings/oleObject107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7.bin"/><Relationship Id="rId318" Type="http://schemas.openxmlformats.org/officeDocument/2006/relationships/image" Target="media/image153.png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8.wmf"/><Relationship Id="rId371" Type="http://schemas.openxmlformats.org/officeDocument/2006/relationships/image" Target="media/image179.wmf"/><Relationship Id="rId427" Type="http://schemas.openxmlformats.org/officeDocument/2006/relationships/oleObject" Target="embeddings/oleObject221.bin"/><Relationship Id="rId26" Type="http://schemas.openxmlformats.org/officeDocument/2006/relationships/image" Target="media/image9.wmf"/><Relationship Id="rId231" Type="http://schemas.openxmlformats.org/officeDocument/2006/relationships/image" Target="media/image112.wmf"/><Relationship Id="rId273" Type="http://schemas.openxmlformats.org/officeDocument/2006/relationships/image" Target="media/image134.wmf"/><Relationship Id="rId329" Type="http://schemas.openxmlformats.org/officeDocument/2006/relationships/image" Target="media/image159.wmf"/><Relationship Id="rId68" Type="http://schemas.openxmlformats.org/officeDocument/2006/relationships/image" Target="media/image30.wmf"/><Relationship Id="rId133" Type="http://schemas.openxmlformats.org/officeDocument/2006/relationships/oleObject" Target="embeddings/oleObject64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69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93.bin"/><Relationship Id="rId438" Type="http://schemas.openxmlformats.org/officeDocument/2006/relationships/image" Target="media/image203.wmf"/><Relationship Id="rId242" Type="http://schemas.openxmlformats.org/officeDocument/2006/relationships/image" Target="media/image118.wmf"/><Relationship Id="rId284" Type="http://schemas.openxmlformats.org/officeDocument/2006/relationships/oleObject" Target="embeddings/oleObject138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70.wmf"/><Relationship Id="rId393" Type="http://schemas.openxmlformats.org/officeDocument/2006/relationships/image" Target="media/image185.wmf"/><Relationship Id="rId407" Type="http://schemas.openxmlformats.org/officeDocument/2006/relationships/oleObject" Target="embeddings/oleObject209.bin"/><Relationship Id="rId211" Type="http://schemas.openxmlformats.org/officeDocument/2006/relationships/image" Target="media/image102.wmf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4.bin"/><Relationship Id="rId48" Type="http://schemas.openxmlformats.org/officeDocument/2006/relationships/image" Target="media/image20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9.bin"/><Relationship Id="rId155" Type="http://schemas.openxmlformats.org/officeDocument/2006/relationships/oleObject" Target="embeddings/oleObject75.bin"/><Relationship Id="rId197" Type="http://schemas.openxmlformats.org/officeDocument/2006/relationships/image" Target="media/image95.wmf"/><Relationship Id="rId362" Type="http://schemas.openxmlformats.org/officeDocument/2006/relationships/oleObject" Target="embeddings/oleObject181.bin"/><Relationship Id="rId418" Type="http://schemas.openxmlformats.org/officeDocument/2006/relationships/oleObject" Target="embeddings/oleObject215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8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9.wmf"/><Relationship Id="rId70" Type="http://schemas.openxmlformats.org/officeDocument/2006/relationships/image" Target="media/image31.wmf"/><Relationship Id="rId166" Type="http://schemas.openxmlformats.org/officeDocument/2006/relationships/oleObject" Target="embeddings/oleObject81.bin"/><Relationship Id="rId331" Type="http://schemas.openxmlformats.org/officeDocument/2006/relationships/image" Target="media/image160.wmf"/><Relationship Id="rId373" Type="http://schemas.openxmlformats.org/officeDocument/2006/relationships/image" Target="media/image180.png"/><Relationship Id="rId429" Type="http://schemas.openxmlformats.org/officeDocument/2006/relationships/oleObject" Target="embeddings/oleObject222.bin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header" Target="header1.xml"/><Relationship Id="rId28" Type="http://schemas.openxmlformats.org/officeDocument/2006/relationships/image" Target="media/image10.wmf"/><Relationship Id="rId275" Type="http://schemas.openxmlformats.org/officeDocument/2006/relationships/image" Target="media/image135.wmf"/><Relationship Id="rId300" Type="http://schemas.openxmlformats.org/officeDocument/2006/relationships/image" Target="media/image144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5.bin"/><Relationship Id="rId177" Type="http://schemas.openxmlformats.org/officeDocument/2006/relationships/image" Target="media/image84.wmf"/><Relationship Id="rId342" Type="http://schemas.openxmlformats.org/officeDocument/2006/relationships/oleObject" Target="embeddings/oleObject170.bin"/><Relationship Id="rId384" Type="http://schemas.openxmlformats.org/officeDocument/2006/relationships/oleObject" Target="embeddings/oleObject19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CA3E78-4B55-4670-8870-1251B1565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1480</Words>
  <Characters>8437</Characters>
  <Application>Microsoft Office Word</Application>
  <DocSecurity>0</DocSecurity>
  <Lines>70</Lines>
  <Paragraphs>19</Paragraphs>
  <ScaleCrop>false</ScaleCrop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gmflh</dc:creator>
  <cp:lastModifiedBy>gmflh</cp:lastModifiedBy>
  <cp:revision>7</cp:revision>
  <cp:lastPrinted>2017-12-07T09:50:00Z</cp:lastPrinted>
  <dcterms:created xsi:type="dcterms:W3CDTF">2018-01-04T08:14:00Z</dcterms:created>
  <dcterms:modified xsi:type="dcterms:W3CDTF">2018-01-06T08:45:00Z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  <property fmtid="{D5CDD505-2E9C-101B-9397-08002B2CF9AE}" pid="3" name="MTWinEqns">
    <vt:bool>true</vt:bool>
  </property>
</Properties>
</file>