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36FF5" w14:textId="1F8B54E4" w:rsidR="002D7346" w:rsidRPr="00016ADC" w:rsidRDefault="00A075D5" w:rsidP="00A075D5">
      <w:pPr>
        <w:jc w:val="center"/>
        <w:rPr>
          <w:rFonts w:ascii="黑体" w:eastAsia="黑体" w:hAnsi="黑体"/>
          <w:b/>
          <w:sz w:val="32"/>
          <w:szCs w:val="32"/>
        </w:rPr>
      </w:pPr>
      <w:r w:rsidRPr="00016ADC">
        <w:rPr>
          <w:rFonts w:ascii="黑体" w:eastAsia="黑体" w:hAnsi="黑体" w:hint="eastAsia"/>
          <w:b/>
          <w:sz w:val="32"/>
          <w:szCs w:val="32"/>
        </w:rPr>
        <w:t>第2讲 全等三角形的判定</w:t>
      </w:r>
    </w:p>
    <w:p w14:paraId="56841176" w14:textId="77777777" w:rsidR="00A075D5" w:rsidRPr="00132059" w:rsidRDefault="00A075D5" w:rsidP="00A075D5">
      <w:pPr>
        <w:rPr>
          <w:rFonts w:ascii="楷体" w:eastAsia="楷体" w:hAnsi="楷体"/>
          <w:b/>
          <w:sz w:val="30"/>
          <w:szCs w:val="30"/>
        </w:rPr>
      </w:pPr>
      <w:r w:rsidRPr="00132059">
        <w:rPr>
          <w:rFonts w:ascii="楷体" w:eastAsia="楷体" w:hAnsi="楷体" w:hint="eastAsia"/>
          <w:b/>
          <w:sz w:val="30"/>
          <w:szCs w:val="30"/>
        </w:rPr>
        <w:t>一、</w:t>
      </w:r>
      <w:r>
        <w:rPr>
          <w:rFonts w:ascii="楷体" w:eastAsia="楷体" w:hAnsi="楷体" w:hint="eastAsia"/>
          <w:b/>
          <w:sz w:val="30"/>
          <w:szCs w:val="30"/>
        </w:rPr>
        <w:t>课程</w:t>
      </w:r>
      <w:r w:rsidRPr="00132059">
        <w:rPr>
          <w:rFonts w:ascii="楷体" w:eastAsia="楷体" w:hAnsi="楷体" w:hint="eastAsia"/>
          <w:b/>
          <w:sz w:val="30"/>
          <w:szCs w:val="30"/>
        </w:rPr>
        <w:t>目标</w:t>
      </w:r>
    </w:p>
    <w:p w14:paraId="3E76D294" w14:textId="1AAC6B1E" w:rsidR="00AE4FE2" w:rsidRDefault="00AE4FE2">
      <w:r>
        <w:rPr>
          <w:rFonts w:hint="eastAsia"/>
        </w:rPr>
        <w:t>1</w:t>
      </w:r>
      <w:r>
        <w:t>.掌握用</w:t>
      </w:r>
      <w:r>
        <w:rPr>
          <w:rFonts w:hint="eastAsia"/>
        </w:rPr>
        <w:t>SSS,SAS,ASA和AAS证明两个三角形全等的方法并会用HL证明两个直角三角形全等</w:t>
      </w:r>
    </w:p>
    <w:p w14:paraId="63962A66" w14:textId="20723705" w:rsidR="00AE4FE2" w:rsidRDefault="00AE4FE2">
      <w:r>
        <w:rPr>
          <w:rFonts w:hint="eastAsia"/>
        </w:rPr>
        <w:t>2．能根据所给的条件灵活地选择三角形全等的判定方法，并能综合运用全等三角形的性质证明线段和角相等的问题。</w:t>
      </w:r>
    </w:p>
    <w:p w14:paraId="72830639" w14:textId="2792A8BA" w:rsidR="00A075D5" w:rsidRDefault="00A075D5"/>
    <w:p w14:paraId="2365120E" w14:textId="77777777" w:rsidR="00A075D5" w:rsidRPr="00132059" w:rsidRDefault="00A075D5" w:rsidP="00A075D5">
      <w:pPr>
        <w:rPr>
          <w:rFonts w:ascii="楷体" w:eastAsia="楷体" w:hAnsi="楷体"/>
          <w:b/>
          <w:sz w:val="30"/>
          <w:szCs w:val="30"/>
        </w:rPr>
      </w:pPr>
      <w:r w:rsidRPr="00132059">
        <w:rPr>
          <w:rFonts w:ascii="楷体" w:eastAsia="楷体" w:hAnsi="楷体" w:hint="eastAsia"/>
          <w:b/>
          <w:sz w:val="30"/>
          <w:szCs w:val="30"/>
        </w:rPr>
        <w:t>二、课程</w:t>
      </w:r>
      <w:r>
        <w:rPr>
          <w:rFonts w:ascii="楷体" w:eastAsia="楷体" w:hAnsi="楷体" w:hint="eastAsia"/>
          <w:b/>
          <w:sz w:val="30"/>
          <w:szCs w:val="30"/>
        </w:rPr>
        <w:t>内容</w:t>
      </w:r>
    </w:p>
    <w:p w14:paraId="405FB053" w14:textId="6AEB409E" w:rsidR="00A075D5" w:rsidRPr="00005A6A" w:rsidRDefault="00930B2B">
      <w:pPr>
        <w:rPr>
          <w:b/>
          <w:sz w:val="24"/>
        </w:rPr>
      </w:pPr>
      <w:r w:rsidRPr="00005A6A">
        <w:rPr>
          <w:rFonts w:hint="eastAsia"/>
          <w:b/>
          <w:sz w:val="24"/>
        </w:rPr>
        <w:t>知识点</w:t>
      </w:r>
      <w:proofErr w:type="gramStart"/>
      <w:r w:rsidR="0070651C">
        <w:rPr>
          <w:rFonts w:hint="eastAsia"/>
          <w:b/>
          <w:sz w:val="24"/>
        </w:rPr>
        <w:t>一</w:t>
      </w:r>
      <w:proofErr w:type="gramEnd"/>
      <w:r w:rsidRPr="00005A6A">
        <w:rPr>
          <w:b/>
          <w:sz w:val="24"/>
        </w:rPr>
        <w:t xml:space="preserve"> </w:t>
      </w:r>
      <w:r w:rsidRPr="00005A6A">
        <w:rPr>
          <w:rFonts w:hint="eastAsia"/>
          <w:b/>
          <w:sz w:val="24"/>
        </w:rPr>
        <w:t>三角形全等的判定方法一：边</w:t>
      </w:r>
      <w:proofErr w:type="gramStart"/>
      <w:r w:rsidRPr="00005A6A">
        <w:rPr>
          <w:rFonts w:hint="eastAsia"/>
          <w:b/>
          <w:sz w:val="24"/>
        </w:rPr>
        <w:t>边</w:t>
      </w:r>
      <w:proofErr w:type="gramEnd"/>
      <w:r w:rsidRPr="00005A6A">
        <w:rPr>
          <w:rFonts w:hint="eastAsia"/>
          <w:b/>
          <w:sz w:val="24"/>
        </w:rPr>
        <w:t>边</w:t>
      </w:r>
      <w:r w:rsidR="0052706B" w:rsidRPr="00005A6A">
        <w:rPr>
          <w:rFonts w:hint="eastAsia"/>
          <w:b/>
          <w:sz w:val="24"/>
        </w:rPr>
        <w:t>（SSS）</w:t>
      </w:r>
    </w:p>
    <w:p w14:paraId="64B37883" w14:textId="5600030A" w:rsidR="0052706B" w:rsidRDefault="0052706B" w:rsidP="0052706B">
      <w:pPr>
        <w:pStyle w:val="a3"/>
        <w:numPr>
          <w:ilvl w:val="0"/>
          <w:numId w:val="1"/>
        </w:numPr>
        <w:ind w:firstLineChars="0"/>
      </w:pPr>
      <w:r w:rsidRPr="00005A6A">
        <w:rPr>
          <w:rFonts w:hint="eastAsia"/>
          <w:b/>
        </w:rPr>
        <w:t>判定方法</w:t>
      </w:r>
      <w:proofErr w:type="gramStart"/>
      <w:r w:rsidRPr="00005A6A">
        <w:rPr>
          <w:rFonts w:hint="eastAsia"/>
          <w:b/>
        </w:rPr>
        <w:t>一</w:t>
      </w:r>
      <w:proofErr w:type="gramEnd"/>
      <w:r w:rsidRPr="00005A6A">
        <w:rPr>
          <w:rFonts w:hint="eastAsia"/>
          <w:b/>
        </w:rPr>
        <w:t>：</w:t>
      </w:r>
      <w:r>
        <w:rPr>
          <w:rFonts w:hint="eastAsia"/>
        </w:rPr>
        <w:t>三边分别</w:t>
      </w:r>
      <w:r w:rsidR="00AE4FE2">
        <w:rPr>
          <w:rFonts w:hint="eastAsia"/>
        </w:rPr>
        <w:t>相等</w:t>
      </w:r>
      <w:r>
        <w:rPr>
          <w:rFonts w:hint="eastAsia"/>
        </w:rPr>
        <w:t>的两个三角形全等（简写成“边边边”或“SSS”）.</w:t>
      </w:r>
    </w:p>
    <w:p w14:paraId="29B05873" w14:textId="3B3C3881" w:rsidR="0052706B" w:rsidRDefault="0052706B" w:rsidP="0052706B">
      <w:pPr>
        <w:pStyle w:val="a3"/>
        <w:numPr>
          <w:ilvl w:val="0"/>
          <w:numId w:val="1"/>
        </w:numPr>
        <w:ind w:firstLineChars="0"/>
      </w:pPr>
      <w:r w:rsidRPr="00005A6A">
        <w:rPr>
          <w:rFonts w:hint="eastAsia"/>
          <w:b/>
        </w:rPr>
        <w:t>证明书写格式：</w:t>
      </w:r>
      <w:r>
        <w:rPr>
          <w:rFonts w:hint="eastAsia"/>
        </w:rPr>
        <w:t>在ΔABC和ΔA´B´C´中，</w:t>
      </w:r>
    </w:p>
    <w:p w14:paraId="366E9E3F" w14:textId="2D584891" w:rsidR="00A075D5" w:rsidRDefault="00005A6A">
      <w:r w:rsidRPr="00005A6A">
        <w:rPr>
          <w:position w:val="-50"/>
        </w:rPr>
        <w:object w:dxaOrig="1280" w:dyaOrig="1120" w14:anchorId="5ECDC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56.4pt" o:ole="">
            <v:imagedata r:id="rId7" o:title=""/>
          </v:shape>
          <o:OLEObject Type="Embed" ProgID="Equation.DSMT4" ShapeID="_x0000_i1025" DrawAspect="Content" ObjectID="_1576181920" r:id="rId8"/>
        </w:object>
      </w:r>
      <w:r>
        <w:rPr>
          <w:rFonts w:hint="eastAsia"/>
        </w:rPr>
        <w:t>，</w:t>
      </w:r>
    </w:p>
    <w:p w14:paraId="2EE49BD9" w14:textId="15ED60B1" w:rsidR="00005A6A" w:rsidRDefault="00005A6A">
      <w:r>
        <w:rPr>
          <w:rFonts w:hint="eastAsia"/>
        </w:rPr>
        <w:t>∴ΔABC≌ΔA´B´C´.</w:t>
      </w:r>
    </w:p>
    <w:p w14:paraId="549A0E84" w14:textId="20C98B68" w:rsidR="00005A6A" w:rsidRPr="00005A6A" w:rsidRDefault="00005A6A" w:rsidP="00005A6A">
      <w:r w:rsidRPr="00005A6A">
        <w:rPr>
          <w:rFonts w:hint="eastAsia"/>
          <w:b/>
        </w:rPr>
        <w:t>注：</w:t>
      </w:r>
      <w:r w:rsidRPr="00005A6A">
        <w:t>(1)相等的元素:三边</w:t>
      </w:r>
      <w:r w:rsidRPr="00005A6A">
        <w:br/>
        <w:t>(2)在判定两三角形全等的书写过程中，等号左边是全等号左边三角形的三边，等号右边是全等号右边三角形的三边，即前后顺序要保持一致.</w:t>
      </w:r>
      <w:r w:rsidRPr="00005A6A">
        <w:br/>
        <w:t>(3)书写过程中的边及三角形的顶点前后顺序要对应.</w:t>
      </w:r>
    </w:p>
    <w:p w14:paraId="4EA31B33" w14:textId="352B672D" w:rsidR="00005A6A" w:rsidRPr="00005A6A" w:rsidRDefault="00005A6A"/>
    <w:p w14:paraId="07B2A44B" w14:textId="13658C21" w:rsidR="00A075D5" w:rsidRPr="00016ADC" w:rsidRDefault="00CE14F5">
      <w:pPr>
        <w:rPr>
          <w:b/>
        </w:rPr>
      </w:pPr>
      <w:r w:rsidRPr="00016ADC">
        <w:rPr>
          <w:rFonts w:hint="eastAsia"/>
          <w:b/>
        </w:rPr>
        <w:t>题型</w:t>
      </w:r>
      <w:proofErr w:type="gramStart"/>
      <w:r w:rsidRPr="00016ADC">
        <w:rPr>
          <w:rFonts w:hint="eastAsia"/>
          <w:b/>
        </w:rPr>
        <w:t>一</w:t>
      </w:r>
      <w:proofErr w:type="gramEnd"/>
      <w:r w:rsidR="00005A6A" w:rsidRPr="00016ADC">
        <w:rPr>
          <w:b/>
        </w:rPr>
        <w:t xml:space="preserve"> </w:t>
      </w:r>
      <w:r w:rsidR="00005A6A" w:rsidRPr="00016ADC">
        <w:rPr>
          <w:rFonts w:hint="eastAsia"/>
          <w:b/>
        </w:rPr>
        <w:t>利用“SSS”证明两个三角形全等</w:t>
      </w:r>
    </w:p>
    <w:p w14:paraId="2ED23E60" w14:textId="77777777" w:rsidR="003A4009" w:rsidRDefault="003A4009" w:rsidP="003A4009">
      <w:pPr>
        <w:textAlignment w:val="center"/>
      </w:pPr>
      <w:r w:rsidRPr="00275FC1">
        <w:rPr>
          <w:rFonts w:hint="eastAsia"/>
          <w:b/>
        </w:rPr>
        <w:t>例</w:t>
      </w:r>
      <w:r>
        <w:rPr>
          <w:rFonts w:hint="eastAsia"/>
          <w:b/>
        </w:rPr>
        <w:t>1-1</w:t>
      </w:r>
      <w:r>
        <w:rPr>
          <w:b/>
        </w:rPr>
        <w:t xml:space="preserve"> </w:t>
      </w:r>
      <w:r w:rsidRPr="00005A6A">
        <w:t>如图,已知</w:t>
      </w:r>
      <w:r>
        <w:object w:dxaOrig="840" w:dyaOrig="240" w14:anchorId="5CDEE071">
          <v:shape id="_x0000_i1026" type="#_x0000_t75" style="width:42pt;height:12pt" o:ole="">
            <v:imagedata r:id="rId9" o:title=""/>
          </v:shape>
          <o:OLEObject Type="Embed" ProgID="Equation.DSMT4" ShapeID="_x0000_i1026" DrawAspect="Content" ObjectID="_1576181921" r:id="rId10"/>
        </w:object>
      </w:r>
      <w:r>
        <w:t xml:space="preserve"> </w:t>
      </w:r>
      <w:r w:rsidRPr="00005A6A">
        <w:t>,</w:t>
      </w:r>
      <w:r>
        <w:object w:dxaOrig="859" w:dyaOrig="240" w14:anchorId="6D553B52">
          <v:shape id="_x0000_i1027" type="#_x0000_t75" style="width:42.6pt;height:12pt" o:ole="">
            <v:imagedata r:id="rId11" o:title=""/>
          </v:shape>
          <o:OLEObject Type="Embed" ProgID="Equation.DSMT4" ShapeID="_x0000_i1027" DrawAspect="Content" ObjectID="_1576181922" r:id="rId12"/>
        </w:object>
      </w:r>
      <w:r>
        <w:t xml:space="preserve"> </w:t>
      </w:r>
      <w:r w:rsidRPr="00005A6A">
        <w:t>,点A、D、B、F在一条直线上,</w:t>
      </w:r>
      <w:r>
        <w:object w:dxaOrig="840" w:dyaOrig="220" w14:anchorId="79D1A4AF">
          <v:shape id="_x0000_i1028" type="#_x0000_t75" style="width:42pt;height:10.8pt" o:ole="">
            <v:imagedata r:id="rId13" o:title=""/>
          </v:shape>
          <o:OLEObject Type="Embed" ProgID="Equation.DSMT4" ShapeID="_x0000_i1028" DrawAspect="Content" ObjectID="_1576181923" r:id="rId14"/>
        </w:object>
      </w:r>
      <w:r>
        <w:t xml:space="preserve"> </w:t>
      </w:r>
      <w:r w:rsidRPr="00005A6A">
        <w:t>.求证:</w:t>
      </w:r>
      <w:r w:rsidRPr="00275FC1">
        <w:rPr>
          <w:rFonts w:hint="eastAsia"/>
        </w:rPr>
        <w:t xml:space="preserve"> </w:t>
      </w:r>
      <w:r>
        <w:rPr>
          <w:rFonts w:hint="eastAsia"/>
        </w:rPr>
        <w:t>ΔABC≌ΔFDE</w:t>
      </w:r>
      <w:r w:rsidRPr="00005A6A">
        <w:t>.</w:t>
      </w:r>
    </w:p>
    <w:p w14:paraId="52AFA5A4" w14:textId="160EE18C" w:rsidR="003A4009" w:rsidRPr="00275FC1" w:rsidRDefault="003A4009" w:rsidP="003A4009">
      <w:r>
        <w:rPr>
          <w:noProof/>
        </w:rPr>
        <w:drawing>
          <wp:inline distT="0" distB="0" distL="0" distR="0" wp14:anchorId="117634BA" wp14:editId="7ED1802F">
            <wp:extent cx="1390650" cy="923925"/>
            <wp:effectExtent l="0" t="0" r="0" b="9525"/>
            <wp:docPr id="86" name="图片 86" descr="https://solar.fbcontent.cn/api/apolo-images/15273c2b4eadb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olar.fbcontent.cn/api/apolo-images/15273c2b4eadb8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923925"/>
                    </a:xfrm>
                    <a:prstGeom prst="rect">
                      <a:avLst/>
                    </a:prstGeom>
                    <a:noFill/>
                    <a:ln>
                      <a:noFill/>
                    </a:ln>
                  </pic:spPr>
                </pic:pic>
              </a:graphicData>
            </a:graphic>
          </wp:inline>
        </w:drawing>
      </w:r>
    </w:p>
    <w:p w14:paraId="37726A55" w14:textId="77777777" w:rsidR="003A4009" w:rsidRDefault="003A4009" w:rsidP="003A4009"/>
    <w:p w14:paraId="3B660BFB" w14:textId="77777777" w:rsidR="003A4009" w:rsidRDefault="003A4009" w:rsidP="003A4009">
      <w:pPr>
        <w:textAlignment w:val="center"/>
      </w:pPr>
      <w:r w:rsidRPr="004413BB">
        <w:rPr>
          <w:rFonts w:hint="eastAsia"/>
        </w:rPr>
        <w:t>【思路分析】</w:t>
      </w:r>
      <w:r w:rsidRPr="00275FC1">
        <w:t>由</w:t>
      </w:r>
      <w:r>
        <w:object w:dxaOrig="840" w:dyaOrig="220" w14:anchorId="7AA7BCFD">
          <v:shape id="_x0000_i1029" type="#_x0000_t75" style="width:42pt;height:11.4pt" o:ole="">
            <v:imagedata r:id="rId16" o:title=""/>
          </v:shape>
          <o:OLEObject Type="Embed" ProgID="Equation.DSMT4" ShapeID="_x0000_i1029" DrawAspect="Content" ObjectID="_1576181924" r:id="rId17"/>
        </w:object>
      </w:r>
      <w:r>
        <w:t xml:space="preserve"> </w:t>
      </w:r>
      <w:r w:rsidRPr="00275FC1">
        <w:t>,</w:t>
      </w:r>
      <w:proofErr w:type="gramStart"/>
      <w:r w:rsidRPr="00275FC1">
        <w:t>易证得</w:t>
      </w:r>
      <w:proofErr w:type="gramEnd"/>
      <w:r>
        <w:object w:dxaOrig="840" w:dyaOrig="220" w14:anchorId="100A3A03">
          <v:shape id="_x0000_i1030" type="#_x0000_t75" style="width:42pt;height:11.4pt" o:ole="">
            <v:imagedata r:id="rId18" o:title=""/>
          </v:shape>
          <o:OLEObject Type="Embed" ProgID="Equation.DSMT4" ShapeID="_x0000_i1030" DrawAspect="Content" ObjectID="_1576181925" r:id="rId19"/>
        </w:object>
      </w:r>
      <w:r>
        <w:t xml:space="preserve"> </w:t>
      </w:r>
      <w:r w:rsidRPr="00275FC1">
        <w:t>,然后由</w:t>
      </w:r>
      <w:r>
        <w:object w:dxaOrig="840" w:dyaOrig="240" w14:anchorId="7360418E">
          <v:shape id="_x0000_i1031" type="#_x0000_t75" style="width:42pt;height:12pt" o:ole="">
            <v:imagedata r:id="rId20" o:title=""/>
          </v:shape>
          <o:OLEObject Type="Embed" ProgID="Equation.DSMT4" ShapeID="_x0000_i1031" DrawAspect="Content" ObjectID="_1576181926" r:id="rId21"/>
        </w:object>
      </w:r>
      <w:r>
        <w:t xml:space="preserve"> </w:t>
      </w:r>
      <w:r w:rsidRPr="00275FC1">
        <w:t>,</w:t>
      </w:r>
      <w:r>
        <w:object w:dxaOrig="859" w:dyaOrig="240" w14:anchorId="4EBFD4D4">
          <v:shape id="_x0000_i1032" type="#_x0000_t75" style="width:42.6pt;height:12pt" o:ole="">
            <v:imagedata r:id="rId22" o:title=""/>
          </v:shape>
          <o:OLEObject Type="Embed" ProgID="Equation.DSMT4" ShapeID="_x0000_i1032" DrawAspect="Content" ObjectID="_1576181927" r:id="rId23"/>
        </w:object>
      </w:r>
      <w:r>
        <w:t xml:space="preserve"> </w:t>
      </w:r>
      <w:r w:rsidRPr="00275FC1">
        <w:t>,利用SSS,即可证得</w:t>
      </w:r>
      <w:r>
        <w:rPr>
          <w:rFonts w:hint="eastAsia"/>
        </w:rPr>
        <w:t>.</w:t>
      </w:r>
    </w:p>
    <w:p w14:paraId="54E67280" w14:textId="77777777" w:rsidR="003A4009" w:rsidRDefault="003A4009" w:rsidP="003A4009">
      <w:pPr>
        <w:textAlignment w:val="center"/>
      </w:pPr>
      <w:r w:rsidRPr="004413BB">
        <w:t>【证明】</w:t>
      </w:r>
      <w:r>
        <w:object w:dxaOrig="1020" w:dyaOrig="220" w14:anchorId="3054A6C1">
          <v:shape id="_x0000_i1033" type="#_x0000_t75" style="width:51pt;height:11.4pt" o:ole="">
            <v:imagedata r:id="rId24" o:title=""/>
          </v:shape>
          <o:OLEObject Type="Embed" ProgID="Equation.DSMT4" ShapeID="_x0000_i1033" DrawAspect="Content" ObjectID="_1576181928" r:id="rId25"/>
        </w:object>
      </w:r>
      <w:r>
        <w:t xml:space="preserve"> </w:t>
      </w:r>
      <w:r w:rsidRPr="00275FC1">
        <w:t>,</w:t>
      </w:r>
      <w:r w:rsidRPr="00275FC1">
        <w:br/>
      </w:r>
      <w:r>
        <w:object w:dxaOrig="1960" w:dyaOrig="220" w14:anchorId="3A8DF682">
          <v:shape id="_x0000_i1034" type="#_x0000_t75" style="width:98.4pt;height:11.4pt" o:ole="">
            <v:imagedata r:id="rId26" o:title=""/>
          </v:shape>
          <o:OLEObject Type="Embed" ProgID="Equation.DSMT4" ShapeID="_x0000_i1034" DrawAspect="Content" ObjectID="_1576181929" r:id="rId27"/>
        </w:object>
      </w:r>
      <w:r>
        <w:t xml:space="preserve"> </w:t>
      </w:r>
      <w:r w:rsidRPr="00275FC1">
        <w:t>,</w:t>
      </w:r>
      <w:r w:rsidRPr="00275FC1">
        <w:br/>
      </w:r>
      <w:r>
        <w:object w:dxaOrig="1020" w:dyaOrig="220" w14:anchorId="73369C22">
          <v:shape id="_x0000_i1035" type="#_x0000_t75" style="width:51pt;height:11.4pt" o:ole="">
            <v:imagedata r:id="rId28" o:title=""/>
          </v:shape>
          <o:OLEObject Type="Embed" ProgID="Equation.DSMT4" ShapeID="_x0000_i1035" DrawAspect="Content" ObjectID="_1576181930" r:id="rId29"/>
        </w:object>
      </w:r>
      <w:r>
        <w:t xml:space="preserve"> </w:t>
      </w:r>
      <w:r w:rsidRPr="00275FC1">
        <w:t>,</w:t>
      </w:r>
      <w:r w:rsidRPr="00275FC1">
        <w:br/>
        <w:t>在</w:t>
      </w:r>
      <w:r>
        <w:rPr>
          <w:rFonts w:hint="eastAsia"/>
        </w:rPr>
        <w:t>Δ</w:t>
      </w:r>
      <w:r>
        <w:object w:dxaOrig="480" w:dyaOrig="240" w14:anchorId="1110CC6D">
          <v:shape id="_x0000_i1036" type="#_x0000_t75" style="width:24pt;height:12pt" o:ole="">
            <v:imagedata r:id="rId30" o:title=""/>
          </v:shape>
          <o:OLEObject Type="Embed" ProgID="Equation.DSMT4" ShapeID="_x0000_i1036" DrawAspect="Content" ObjectID="_1576181931" r:id="rId31"/>
        </w:object>
      </w:r>
      <w:r>
        <w:t xml:space="preserve"> </w:t>
      </w:r>
      <w:r w:rsidRPr="00275FC1">
        <w:t>和</w:t>
      </w:r>
      <w:r>
        <w:rPr>
          <w:rFonts w:hint="eastAsia"/>
        </w:rPr>
        <w:t>Δ</w:t>
      </w:r>
      <w:r>
        <w:object w:dxaOrig="440" w:dyaOrig="220" w14:anchorId="4C7F1FAE">
          <v:shape id="_x0000_i1037" type="#_x0000_t75" style="width:21.6pt;height:11.4pt" o:ole="">
            <v:imagedata r:id="rId32" o:title=""/>
          </v:shape>
          <o:OLEObject Type="Embed" ProgID="Equation.DSMT4" ShapeID="_x0000_i1037" DrawAspect="Content" ObjectID="_1576181932" r:id="rId33"/>
        </w:object>
      </w:r>
      <w:r>
        <w:t xml:space="preserve"> </w:t>
      </w:r>
      <w:r w:rsidRPr="00275FC1">
        <w:t>中,</w:t>
      </w:r>
      <w:r w:rsidRPr="00275FC1">
        <w:br/>
      </w:r>
      <w:r>
        <w:object w:dxaOrig="180" w:dyaOrig="279" w14:anchorId="43EF24E3">
          <v:shape id="_x0000_i1038" type="#_x0000_t75" style="width:9pt;height:14.4pt" o:ole="">
            <v:imagedata r:id="rId34" o:title=""/>
          </v:shape>
          <o:OLEObject Type="Embed" ProgID="Equation.DSMT4" ShapeID="_x0000_i1038" DrawAspect="Content" ObjectID="_1576181933" r:id="rId35"/>
        </w:object>
      </w:r>
      <w:r>
        <w:t xml:space="preserve"> </w:t>
      </w:r>
      <w:r>
        <w:object w:dxaOrig="980" w:dyaOrig="1080" w14:anchorId="4866E7AA">
          <v:shape id="_x0000_i1039" type="#_x0000_t75" style="width:48.6pt;height:54pt" o:ole="">
            <v:imagedata r:id="rId36" o:title=""/>
          </v:shape>
          <o:OLEObject Type="Embed" ProgID="Equation.DSMT4" ShapeID="_x0000_i1039" DrawAspect="Content" ObjectID="_1576181934" r:id="rId37"/>
        </w:object>
      </w:r>
      <w:r>
        <w:t xml:space="preserve"> </w:t>
      </w:r>
      <w:r w:rsidRPr="00275FC1">
        <w:t>,</w:t>
      </w:r>
    </w:p>
    <w:p w14:paraId="27C37BEF" w14:textId="77777777" w:rsidR="003A4009" w:rsidRDefault="003A4009" w:rsidP="003A4009">
      <w:r>
        <w:rPr>
          <w:rFonts w:hint="eastAsia"/>
        </w:rPr>
        <w:t>∴ΔABC≌ΔFDE</w:t>
      </w:r>
      <w:r>
        <w:t>.</w:t>
      </w:r>
    </w:p>
    <w:p w14:paraId="2DC52B8B" w14:textId="35F3933C" w:rsidR="00275FC1" w:rsidRDefault="004413BB" w:rsidP="00275FC1">
      <w:r w:rsidRPr="004413BB">
        <w:rPr>
          <w:rFonts w:hint="eastAsia"/>
        </w:rPr>
        <w:lastRenderedPageBreak/>
        <w:t>【总结提示】</w:t>
      </w:r>
      <w:r w:rsidR="00275FC1">
        <w:rPr>
          <w:rFonts w:hint="eastAsia"/>
        </w:rPr>
        <w:t>运用“</w:t>
      </w:r>
      <w:r w:rsidR="00275FC1">
        <w:t>SSS</w:t>
      </w:r>
      <w:r w:rsidR="00275FC1">
        <w:rPr>
          <w:rFonts w:hint="eastAsia"/>
        </w:rPr>
        <w:t>”</w:t>
      </w:r>
      <w:r w:rsidR="00275FC1">
        <w:t>证明两个三角形全等主要就是找边相等，边相等除了已知的边相等外，还有以下几</w:t>
      </w:r>
      <w:r w:rsidR="00275FC1">
        <w:rPr>
          <w:rFonts w:hint="eastAsia"/>
        </w:rPr>
        <w:t>种方式</w:t>
      </w:r>
      <w:r w:rsidR="00275FC1">
        <w:t>:</w:t>
      </w:r>
      <w:r w:rsidR="00275FC1">
        <w:rPr>
          <w:rFonts w:hint="eastAsia"/>
        </w:rPr>
        <w:t>①</w:t>
      </w:r>
      <w:r w:rsidR="00275FC1">
        <w:t>中点;</w:t>
      </w:r>
      <w:r w:rsidR="00275FC1">
        <w:rPr>
          <w:rFonts w:hint="eastAsia"/>
        </w:rPr>
        <w:t>②</w:t>
      </w:r>
      <w:proofErr w:type="gramStart"/>
      <w:r w:rsidR="00275FC1">
        <w:t>公共边</w:t>
      </w:r>
      <w:proofErr w:type="gramEnd"/>
      <w:r w:rsidR="00275FC1">
        <w:rPr>
          <w:rFonts w:hint="eastAsia"/>
        </w:rPr>
        <w:t>;③</w:t>
      </w:r>
      <w:r w:rsidR="00275FC1">
        <w:t>一部分相等，另一部分是公共的(如本例)。</w:t>
      </w:r>
    </w:p>
    <w:p w14:paraId="211E8CC6" w14:textId="7E70D0FA" w:rsidR="00A075D5" w:rsidRPr="00275FC1" w:rsidRDefault="00A075D5"/>
    <w:p w14:paraId="46EA0B55" w14:textId="63BDDBA8" w:rsidR="00A075D5" w:rsidRPr="00016ADC" w:rsidRDefault="00514860">
      <w:pPr>
        <w:rPr>
          <w:b/>
        </w:rPr>
      </w:pPr>
      <w:r w:rsidRPr="00016ADC">
        <w:rPr>
          <w:rFonts w:hint="eastAsia"/>
          <w:b/>
        </w:rPr>
        <w:t>配套练习</w:t>
      </w:r>
      <w:r w:rsidR="004413BB" w:rsidRPr="00016ADC">
        <w:rPr>
          <w:rFonts w:hint="eastAsia"/>
          <w:b/>
        </w:rPr>
        <w:t>1-1</w:t>
      </w:r>
    </w:p>
    <w:p w14:paraId="79A3A17C" w14:textId="3B5BFDA3" w:rsidR="00514860" w:rsidRPr="00514860" w:rsidRDefault="00AE4FE2" w:rsidP="00514860">
      <w:r w:rsidRPr="00B409AF">
        <w:rPr>
          <w:rFonts w:hint="eastAsia"/>
        </w:rPr>
        <w:t>（易错题）</w:t>
      </w:r>
      <w:r w:rsidR="00514860" w:rsidRPr="00514860">
        <w:t>如图，AB＝AC，DB＝DC，EB＝EC</w:t>
      </w:r>
      <w:r w:rsidR="0047446C">
        <w:rPr>
          <w:rFonts w:hint="eastAsia"/>
        </w:rPr>
        <w:t>.</w:t>
      </w:r>
    </w:p>
    <w:p w14:paraId="15771E51" w14:textId="70322D46" w:rsidR="00514860" w:rsidRPr="00514860" w:rsidRDefault="00514860" w:rsidP="00514860">
      <w:r w:rsidRPr="00514860">
        <w:rPr>
          <w:noProof/>
        </w:rPr>
        <w:drawing>
          <wp:inline distT="0" distB="0" distL="0" distR="0" wp14:anchorId="11C97BEB" wp14:editId="6D4ED642">
            <wp:extent cx="2047875" cy="1427661"/>
            <wp:effectExtent l="0" t="0" r="0" b="1270"/>
            <wp:docPr id="16" name="图片 16" descr="https://solar.fbcontent.cn/api/apolo-images/14e82d2462fcc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olar.fbcontent.cn/api/apolo-images/14e82d2462fcc3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4897" cy="1432557"/>
                    </a:xfrm>
                    <a:prstGeom prst="rect">
                      <a:avLst/>
                    </a:prstGeom>
                    <a:noFill/>
                    <a:ln>
                      <a:noFill/>
                    </a:ln>
                  </pic:spPr>
                </pic:pic>
              </a:graphicData>
            </a:graphic>
          </wp:inline>
        </w:drawing>
      </w:r>
    </w:p>
    <w:p w14:paraId="15D2BE1A" w14:textId="423ABCCA" w:rsidR="00514860" w:rsidRPr="00514860" w:rsidRDefault="00514860" w:rsidP="00514860">
      <w:r w:rsidRPr="00514860">
        <w:t>(1)图中有几对全等三角形？请一一写出来</w:t>
      </w:r>
      <w:r w:rsidR="0047446C">
        <w:rPr>
          <w:rFonts w:hint="eastAsia"/>
        </w:rPr>
        <w:t>.</w:t>
      </w:r>
    </w:p>
    <w:p w14:paraId="50D3B985" w14:textId="7AA48E96" w:rsidR="00514860" w:rsidRDefault="00514860" w:rsidP="00514860">
      <w:r w:rsidRPr="00514860">
        <w:t>(2)选择(1)中的一对全等三角形加以证明</w:t>
      </w:r>
      <w:r w:rsidR="0047446C">
        <w:rPr>
          <w:rFonts w:hint="eastAsia"/>
        </w:rPr>
        <w:t>.</w:t>
      </w:r>
    </w:p>
    <w:p w14:paraId="56E3F3D6" w14:textId="0E692EB1" w:rsidR="00AE4FE2" w:rsidRPr="00514860" w:rsidRDefault="00AE4FE2" w:rsidP="00514860">
      <w:r>
        <w:rPr>
          <w:rFonts w:hint="eastAsia"/>
        </w:rPr>
        <w:t>【思路分析】（1）如图所示，AE,DE,AD都是公共线段，故相等，结合已知条件可以得出全等的三角形；</w:t>
      </w:r>
    </w:p>
    <w:p w14:paraId="3172AC40" w14:textId="598B34C2" w:rsidR="00FC6754" w:rsidRPr="00FC6754" w:rsidRDefault="004413BB" w:rsidP="00FC6754">
      <w:r w:rsidRPr="004413BB">
        <w:t>【解】</w:t>
      </w:r>
    </w:p>
    <w:p w14:paraId="1746D916" w14:textId="77777777" w:rsidR="00FC6754" w:rsidRPr="00FC6754" w:rsidRDefault="00FC6754" w:rsidP="00FC6754">
      <w:r w:rsidRPr="00FC6754">
        <w:t>（1）由题可知AB＝AC，DB＝DC，EB＝EC，AE、DE、AD为公共边，所以△ABE≌△ACE，△DBE≌△DCE，△ABD≌△ACD；在△ABE和△ACE中，∵ AB＝AC，AE＝AE，BE＝CE，∴ △ABE≌△ACE(其他同理可证)</w:t>
      </w:r>
    </w:p>
    <w:p w14:paraId="1402DF8F" w14:textId="77777777" w:rsidR="00FC6754" w:rsidRPr="00FC6754" w:rsidRDefault="00FC6754" w:rsidP="00FC6754">
      <w:r w:rsidRPr="00FC6754">
        <w:t>故答案为：</w:t>
      </w:r>
    </w:p>
    <w:p w14:paraId="4D473E20" w14:textId="77777777" w:rsidR="00FC6754" w:rsidRPr="00FC6754" w:rsidRDefault="00FC6754" w:rsidP="00FC6754">
      <w:r w:rsidRPr="00FC6754">
        <w:t>△ABE≌△</w:t>
      </w:r>
      <w:proofErr w:type="gramStart"/>
      <w:r w:rsidRPr="00FC6754">
        <w:t>ACE  △</w:t>
      </w:r>
      <w:proofErr w:type="gramEnd"/>
      <w:r w:rsidRPr="00FC6754">
        <w:t>DBE≌△DCE  △ABD≌△ACD  </w:t>
      </w:r>
    </w:p>
    <w:p w14:paraId="41272EE9" w14:textId="5946EFB1" w:rsidR="00FC6754" w:rsidRPr="00FC6754" w:rsidRDefault="00FC6754" w:rsidP="00FC6754">
      <w:r>
        <w:rPr>
          <w:rFonts w:hint="eastAsia"/>
        </w:rPr>
        <w:t>（</w:t>
      </w:r>
      <w:r w:rsidRPr="00FC6754">
        <w:t>2</w:t>
      </w:r>
      <w:r>
        <w:rPr>
          <w:rFonts w:hint="eastAsia"/>
        </w:rPr>
        <w:t>）</w:t>
      </w:r>
    </w:p>
    <w:p w14:paraId="173F7FF5" w14:textId="77777777" w:rsidR="00FC6754" w:rsidRPr="00B409AF" w:rsidRDefault="00FC6754" w:rsidP="00FC6754">
      <w:pPr>
        <w:rPr>
          <w:bCs/>
        </w:rPr>
      </w:pPr>
      <w:r w:rsidRPr="00B409AF">
        <w:rPr>
          <w:bCs/>
        </w:rPr>
        <w:t>△ABE≌△ACE</w:t>
      </w:r>
    </w:p>
    <w:p w14:paraId="349900E9" w14:textId="7A1C8F46" w:rsidR="00514860" w:rsidRPr="00514860" w:rsidRDefault="00FC6754" w:rsidP="00FC6754">
      <w:r w:rsidRPr="00FC6754">
        <w:t>在△ABE和△ACE中，∵ AB＝AC，AE＝AE，BE＝CE，∴ △ABE≌△ACE</w:t>
      </w:r>
    </w:p>
    <w:p w14:paraId="6B299611" w14:textId="356F0057" w:rsidR="00A075D5" w:rsidRDefault="00A075D5"/>
    <w:p w14:paraId="7E6CCE50" w14:textId="5A4B9F1A" w:rsidR="00A075D5" w:rsidRPr="00016ADC" w:rsidRDefault="00CE14F5">
      <w:pPr>
        <w:rPr>
          <w:b/>
        </w:rPr>
      </w:pPr>
      <w:r w:rsidRPr="00016ADC">
        <w:rPr>
          <w:rFonts w:hint="eastAsia"/>
          <w:b/>
        </w:rPr>
        <w:t>题型二</w:t>
      </w:r>
      <w:r w:rsidR="00FC6754" w:rsidRPr="00016ADC">
        <w:rPr>
          <w:b/>
        </w:rPr>
        <w:t xml:space="preserve"> </w:t>
      </w:r>
      <w:r w:rsidR="00FC6754" w:rsidRPr="00016ADC">
        <w:rPr>
          <w:rFonts w:hint="eastAsia"/>
          <w:b/>
        </w:rPr>
        <w:t>利用三角形全等证明线段（或角）相等</w:t>
      </w:r>
    </w:p>
    <w:p w14:paraId="78616B98" w14:textId="25396362" w:rsidR="00FC6754" w:rsidRPr="00FC6754" w:rsidRDefault="00FC6754" w:rsidP="00FC6754">
      <w:r w:rsidRPr="00FC6754">
        <w:rPr>
          <w:rFonts w:hint="eastAsia"/>
          <w:b/>
        </w:rPr>
        <w:t>例</w:t>
      </w:r>
      <w:r w:rsidR="004413BB">
        <w:rPr>
          <w:rFonts w:hint="eastAsia"/>
          <w:b/>
        </w:rPr>
        <w:t>1-2</w:t>
      </w:r>
      <w:r w:rsidR="004413BB">
        <w:rPr>
          <w:b/>
        </w:rPr>
        <w:t xml:space="preserve"> </w:t>
      </w:r>
      <w:r w:rsidRPr="00FC6754">
        <w:t>如图，已知AB=AC，AD=AE，BD=CE，求证：∠BAC=∠DAE.</w:t>
      </w:r>
    </w:p>
    <w:p w14:paraId="4C69A479" w14:textId="670862CA" w:rsidR="00FC6754" w:rsidRPr="00FC6754" w:rsidRDefault="00FC6754" w:rsidP="00FC6754">
      <w:r w:rsidRPr="00FC6754">
        <w:rPr>
          <w:noProof/>
        </w:rPr>
        <w:drawing>
          <wp:inline distT="0" distB="0" distL="0" distR="0" wp14:anchorId="3BDF1625" wp14:editId="7F01117A">
            <wp:extent cx="2095500" cy="1057275"/>
            <wp:effectExtent l="0" t="0" r="0" b="9525"/>
            <wp:docPr id="17" name="图片 17" descr="https://solar.fbcontent.cn/api/apolo-images/1567ebb0611e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olar.fbcontent.cn/api/apolo-images/1567ebb0611e28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057275"/>
                    </a:xfrm>
                    <a:prstGeom prst="rect">
                      <a:avLst/>
                    </a:prstGeom>
                    <a:noFill/>
                    <a:ln>
                      <a:noFill/>
                    </a:ln>
                  </pic:spPr>
                </pic:pic>
              </a:graphicData>
            </a:graphic>
          </wp:inline>
        </w:drawing>
      </w:r>
    </w:p>
    <w:p w14:paraId="4D967EA7" w14:textId="457E5445" w:rsidR="00FC6754" w:rsidRDefault="00FC6754"/>
    <w:p w14:paraId="3AA93F7E" w14:textId="62C88CF7" w:rsidR="00FC6754" w:rsidRPr="00FC6754" w:rsidRDefault="004413BB" w:rsidP="00FC6754">
      <w:r w:rsidRPr="004413BB">
        <w:rPr>
          <w:rFonts w:hint="eastAsia"/>
        </w:rPr>
        <w:t>【思路分析】</w:t>
      </w:r>
      <w:r w:rsidR="00FC6754" w:rsidRPr="00FC6754">
        <w:t>根据题目中的条件，可以证明△BAD≌△CAE，从而得到∠BAD=∠CAE；</w:t>
      </w:r>
    </w:p>
    <w:p w14:paraId="09F58DC2" w14:textId="77777777" w:rsidR="00FC6754" w:rsidRPr="00FC6754" w:rsidRDefault="00FC6754" w:rsidP="00FC6754">
      <w:r w:rsidRPr="00FC6754">
        <w:t>接下来，结合图形即可得到∠BAC=∠DAE.</w:t>
      </w:r>
    </w:p>
    <w:p w14:paraId="285D6798" w14:textId="77777777" w:rsidR="00FC6754" w:rsidRPr="00FC6754" w:rsidRDefault="00FC6754" w:rsidP="00FC6754">
      <w:r w:rsidRPr="00FC6754">
        <w:rPr>
          <w:b/>
        </w:rPr>
        <w:t>证明：</w:t>
      </w:r>
      <w:r w:rsidRPr="00FC6754">
        <w:t>∵AB=AC，AD=AE，BD=CE，</w:t>
      </w:r>
    </w:p>
    <w:p w14:paraId="225BFA4D" w14:textId="77777777" w:rsidR="00FC6754" w:rsidRPr="00FC6754" w:rsidRDefault="00FC6754" w:rsidP="00FC6754">
      <w:r w:rsidRPr="00FC6754">
        <w:t>∴△BAD≌△CAE，</w:t>
      </w:r>
    </w:p>
    <w:p w14:paraId="3D9E2BC6" w14:textId="77777777" w:rsidR="00FC6754" w:rsidRPr="00FC6754" w:rsidRDefault="00FC6754" w:rsidP="00FC6754">
      <w:r w:rsidRPr="00FC6754">
        <w:t>∴∠BAD=∠CAE，</w:t>
      </w:r>
    </w:p>
    <w:p w14:paraId="78020F90" w14:textId="77777777" w:rsidR="00FC6754" w:rsidRPr="00FC6754" w:rsidRDefault="00FC6754" w:rsidP="00FC6754">
      <w:r w:rsidRPr="00FC6754">
        <w:t>∵∠BAD=∠CAE，∠CAD为∠BAD和∠CAE的公共角，</w:t>
      </w:r>
    </w:p>
    <w:p w14:paraId="021BEFD7" w14:textId="77777777" w:rsidR="00FC6754" w:rsidRPr="00FC6754" w:rsidRDefault="00FC6754" w:rsidP="00FC6754">
      <w:r w:rsidRPr="00FC6754">
        <w:t>∴∠BAD+∠CAD=∠CAE+∠CAD，</w:t>
      </w:r>
    </w:p>
    <w:p w14:paraId="04CCCD92" w14:textId="77777777" w:rsidR="00FC6754" w:rsidRPr="00FC6754" w:rsidRDefault="00FC6754" w:rsidP="00FC6754">
      <w:r w:rsidRPr="00FC6754">
        <w:t>即∠BAC=∠DAE.</w:t>
      </w:r>
    </w:p>
    <w:p w14:paraId="0DE5AFD7" w14:textId="0B709427" w:rsidR="00FC6754" w:rsidRPr="00FC6754" w:rsidRDefault="004413BB" w:rsidP="00FC6754">
      <w:r w:rsidRPr="004413BB">
        <w:rPr>
          <w:rFonts w:hint="eastAsia"/>
        </w:rPr>
        <w:lastRenderedPageBreak/>
        <w:t>【总结提示】</w:t>
      </w:r>
      <w:r w:rsidR="00FC6754" w:rsidRPr="00FC6754">
        <w:rPr>
          <w:b/>
        </w:rPr>
        <w:t>综合法</w:t>
      </w:r>
      <w:r w:rsidR="00FC6754" w:rsidRPr="00FC6754">
        <w:rPr>
          <w:rFonts w:hint="eastAsia"/>
          <w:b/>
        </w:rPr>
        <w:t>：</w:t>
      </w:r>
      <w:r w:rsidR="00FC6754" w:rsidRPr="00FC6754">
        <w:t>利用某些已经证明过的结论和性质及已知条件</w:t>
      </w:r>
      <w:r w:rsidR="00FC6754">
        <w:rPr>
          <w:rFonts w:hint="eastAsia"/>
        </w:rPr>
        <w:t>，</w:t>
      </w:r>
      <w:r w:rsidR="00FC6754" w:rsidRPr="00FC6754">
        <w:t>推导出所要证明的结论成立的方法叫综合法</w:t>
      </w:r>
      <w:r w:rsidR="00FC6754">
        <w:rPr>
          <w:rFonts w:hint="eastAsia"/>
        </w:rPr>
        <w:t>.</w:t>
      </w:r>
      <w:r w:rsidR="00FC6754" w:rsidRPr="00FC6754">
        <w:t>其思维特点是由因索果，即从已知条件出发，利用已知的数学定理、性质和公式</w:t>
      </w:r>
      <w:r w:rsidR="00FC6754">
        <w:rPr>
          <w:rFonts w:hint="eastAsia"/>
        </w:rPr>
        <w:t>,</w:t>
      </w:r>
      <w:r w:rsidR="00FC6754" w:rsidRPr="00FC6754">
        <w:t>推出结论</w:t>
      </w:r>
      <w:r w:rsidR="00FC6754">
        <w:rPr>
          <w:rFonts w:hint="eastAsia"/>
        </w:rPr>
        <w:t>.</w:t>
      </w:r>
      <w:r w:rsidR="00FC6754" w:rsidRPr="00FC6754">
        <w:t xml:space="preserve"> </w:t>
      </w:r>
      <w:r w:rsidR="00FC6754" w:rsidRPr="00FC6754">
        <w:br/>
        <w:t>本题运用了综合法，根据条件用“S</w:t>
      </w:r>
      <w:r w:rsidR="00FC6754">
        <w:t>S</w:t>
      </w:r>
      <w:r w:rsidR="00FC6754" w:rsidRPr="00FC6754">
        <w:t>S</w:t>
      </w:r>
      <w:r w:rsidR="00FC6754">
        <w:t>”</w:t>
      </w:r>
      <w:r w:rsidR="00FC6754" w:rsidRPr="00FC6754">
        <w:t>可得到全等的三角形从全等三角形出发可找到与结论有关的相等的角</w:t>
      </w:r>
      <w:r w:rsidR="00FC6754">
        <w:rPr>
          <w:rFonts w:hint="eastAsia"/>
        </w:rPr>
        <w:t>.</w:t>
      </w:r>
    </w:p>
    <w:p w14:paraId="6FBBA636" w14:textId="2150848B" w:rsidR="00A075D5" w:rsidRPr="00FC6754" w:rsidRDefault="00A075D5"/>
    <w:p w14:paraId="30CF9EDD" w14:textId="5E10EFDA" w:rsidR="00A075D5" w:rsidRPr="00016ADC" w:rsidRDefault="00FC6754">
      <w:pPr>
        <w:rPr>
          <w:b/>
        </w:rPr>
      </w:pPr>
      <w:r w:rsidRPr="00016ADC">
        <w:rPr>
          <w:rFonts w:hint="eastAsia"/>
          <w:b/>
        </w:rPr>
        <w:t>配套练习</w:t>
      </w:r>
      <w:r w:rsidR="004413BB" w:rsidRPr="00016ADC">
        <w:rPr>
          <w:rFonts w:hint="eastAsia"/>
          <w:b/>
        </w:rPr>
        <w:t>1-2</w:t>
      </w:r>
    </w:p>
    <w:p w14:paraId="7BC834E1" w14:textId="77777777" w:rsidR="003A4009" w:rsidRDefault="003A4009" w:rsidP="003A4009">
      <w:pPr>
        <w:textAlignment w:val="center"/>
      </w:pPr>
      <w:r w:rsidRPr="00FC6754">
        <w:t>如图,已知</w:t>
      </w:r>
      <w:r>
        <w:object w:dxaOrig="840" w:dyaOrig="240" w14:anchorId="7218CDD7">
          <v:shape id="_x0000_i1040" type="#_x0000_t75" style="width:42pt;height:12pt" o:ole="">
            <v:imagedata r:id="rId40" o:title=""/>
          </v:shape>
          <o:OLEObject Type="Embed" ProgID="Equation.DSMT4" ShapeID="_x0000_i1040" DrawAspect="Content" ObjectID="_1576181935" r:id="rId41"/>
        </w:object>
      </w:r>
      <w:r>
        <w:t xml:space="preserve"> </w:t>
      </w:r>
      <w:r w:rsidRPr="00FC6754">
        <w:t>,</w:t>
      </w:r>
      <w:r>
        <w:object w:dxaOrig="800" w:dyaOrig="220" w14:anchorId="3C9DA552">
          <v:shape id="_x0000_i1041" type="#_x0000_t75" style="width:39.6pt;height:11.4pt" o:ole="">
            <v:imagedata r:id="rId42" o:title=""/>
          </v:shape>
          <o:OLEObject Type="Embed" ProgID="Equation.DSMT4" ShapeID="_x0000_i1041" DrawAspect="Content" ObjectID="_1576181936" r:id="rId43"/>
        </w:object>
      </w:r>
      <w:r>
        <w:t xml:space="preserve"> </w:t>
      </w:r>
      <w:r w:rsidRPr="00FC6754">
        <w:t>,</w:t>
      </w:r>
      <w:r>
        <w:object w:dxaOrig="840" w:dyaOrig="240" w14:anchorId="06DC0A24">
          <v:shape id="_x0000_i1042" type="#_x0000_t75" style="width:42pt;height:12pt" o:ole="">
            <v:imagedata r:id="rId44" o:title=""/>
          </v:shape>
          <o:OLEObject Type="Embed" ProgID="Equation.DSMT4" ShapeID="_x0000_i1042" DrawAspect="Content" ObjectID="_1576181937" r:id="rId45"/>
        </w:object>
      </w:r>
      <w:r>
        <w:t xml:space="preserve"> </w:t>
      </w:r>
      <w:r w:rsidRPr="00FC6754">
        <w:t>,且B、D、E三点共线,求证:</w:t>
      </w:r>
      <w:r>
        <w:object w:dxaOrig="1219" w:dyaOrig="240" w14:anchorId="427DC844">
          <v:shape id="_x0000_i1043" type="#_x0000_t75" style="width:60.6pt;height:12pt" o:ole="">
            <v:imagedata r:id="rId46" o:title=""/>
          </v:shape>
          <o:OLEObject Type="Embed" ProgID="Equation.DSMT4" ShapeID="_x0000_i1043" DrawAspect="Content" ObjectID="_1576181938" r:id="rId47"/>
        </w:object>
      </w:r>
      <w:r>
        <w:t xml:space="preserve"> </w:t>
      </w:r>
      <w:r w:rsidRPr="00FC6754">
        <w:t>.</w:t>
      </w:r>
    </w:p>
    <w:p w14:paraId="4AA196B2" w14:textId="6D680CDD" w:rsidR="003A4009" w:rsidRDefault="003A4009" w:rsidP="003A4009">
      <w:r w:rsidRPr="00FC6754">
        <w:rPr>
          <w:noProof/>
        </w:rPr>
        <w:drawing>
          <wp:inline distT="0" distB="0" distL="0" distR="0" wp14:anchorId="55F401D3" wp14:editId="0CF6DB0A">
            <wp:extent cx="1123950" cy="1190625"/>
            <wp:effectExtent l="0" t="0" r="0" b="9525"/>
            <wp:docPr id="87" name="图片 87" descr="https://solar.fbcontent.cn/api/apolo-images/150c228eff72f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olar.fbcontent.cn/api/apolo-images/150c228eff72f5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23950" cy="1190625"/>
                    </a:xfrm>
                    <a:prstGeom prst="rect">
                      <a:avLst/>
                    </a:prstGeom>
                    <a:noFill/>
                    <a:ln>
                      <a:noFill/>
                    </a:ln>
                  </pic:spPr>
                </pic:pic>
              </a:graphicData>
            </a:graphic>
          </wp:inline>
        </w:drawing>
      </w:r>
    </w:p>
    <w:p w14:paraId="341F075A" w14:textId="77777777" w:rsidR="003A4009" w:rsidRDefault="003A4009" w:rsidP="003A4009">
      <w:r w:rsidRPr="004413BB">
        <w:t>【证明】</w:t>
      </w:r>
    </w:p>
    <w:p w14:paraId="2569D59F" w14:textId="77777777" w:rsidR="003A4009" w:rsidRDefault="003A4009" w:rsidP="003A4009">
      <w:pPr>
        <w:textAlignment w:val="center"/>
      </w:pPr>
      <w:r w:rsidRPr="00FC6754">
        <w:t>在</w:t>
      </w:r>
      <w:r>
        <w:rPr>
          <w:rFonts w:hint="eastAsia"/>
        </w:rPr>
        <w:t>Δ</w:t>
      </w:r>
      <w:r>
        <w:object w:dxaOrig="480" w:dyaOrig="220" w14:anchorId="6E78B397">
          <v:shape id="_x0000_i1044" type="#_x0000_t75" style="width:24pt;height:11.4pt" o:ole="">
            <v:imagedata r:id="rId49" o:title=""/>
          </v:shape>
          <o:OLEObject Type="Embed" ProgID="Equation.DSMT4" ShapeID="_x0000_i1044" DrawAspect="Content" ObjectID="_1576181939" r:id="rId50"/>
        </w:object>
      </w:r>
      <w:r>
        <w:t xml:space="preserve"> </w:t>
      </w:r>
      <w:r w:rsidRPr="00FC6754">
        <w:t>与</w:t>
      </w:r>
      <w:r>
        <w:rPr>
          <w:rFonts w:hint="eastAsia"/>
        </w:rPr>
        <w:t>Δ</w:t>
      </w:r>
      <w:r>
        <w:object w:dxaOrig="480" w:dyaOrig="240" w14:anchorId="278E8E5C">
          <v:shape id="_x0000_i1045" type="#_x0000_t75" style="width:24pt;height:12pt" o:ole="">
            <v:imagedata r:id="rId51" o:title=""/>
          </v:shape>
          <o:OLEObject Type="Embed" ProgID="Equation.DSMT4" ShapeID="_x0000_i1045" DrawAspect="Content" ObjectID="_1576181940" r:id="rId52"/>
        </w:object>
      </w:r>
      <w:r>
        <w:t xml:space="preserve"> </w:t>
      </w:r>
      <w:r w:rsidRPr="00FC6754">
        <w:t>中,</w:t>
      </w:r>
      <w:r>
        <w:object w:dxaOrig="980" w:dyaOrig="1080" w14:anchorId="22F8257B">
          <v:shape id="_x0000_i1046" type="#_x0000_t75" style="width:48.6pt;height:54pt" o:ole="">
            <v:imagedata r:id="rId53" o:title=""/>
          </v:shape>
          <o:OLEObject Type="Embed" ProgID="Equation.DSMT4" ShapeID="_x0000_i1046" DrawAspect="Content" ObjectID="_1576181941" r:id="rId54"/>
        </w:object>
      </w:r>
      <w:r>
        <w:t xml:space="preserve"> </w:t>
      </w:r>
      <w:r w:rsidRPr="00FC6754">
        <w:t>,</w:t>
      </w:r>
      <w:r w:rsidRPr="00FC6754">
        <w:br/>
      </w:r>
      <w:r>
        <w:object w:dxaOrig="220" w:dyaOrig="200" w14:anchorId="24C2B328">
          <v:shape id="_x0000_i1047" type="#_x0000_t75" style="width:11.4pt;height:9.6pt" o:ole="">
            <v:imagedata r:id="rId55" o:title=""/>
          </v:shape>
          <o:OLEObject Type="Embed" ProgID="Equation.DSMT4" ShapeID="_x0000_i1047" DrawAspect="Content" ObjectID="_1576181942" r:id="rId56"/>
        </w:object>
      </w:r>
      <w:r>
        <w:rPr>
          <w:rFonts w:hint="eastAsia"/>
        </w:rPr>
        <w:t>Δ</w:t>
      </w:r>
      <w:r>
        <w:t xml:space="preserve"> </w:t>
      </w:r>
      <w:r>
        <w:object w:dxaOrig="660" w:dyaOrig="220" w14:anchorId="5C5FC658">
          <v:shape id="_x0000_i1048" type="#_x0000_t75" style="width:33pt;height:11.4pt" o:ole="">
            <v:imagedata r:id="rId57" o:title=""/>
          </v:shape>
          <o:OLEObject Type="Embed" ProgID="Equation.DSMT4" ShapeID="_x0000_i1048" DrawAspect="Content" ObjectID="_1576181943" r:id="rId58"/>
        </w:object>
      </w:r>
      <w:r>
        <w:rPr>
          <w:rFonts w:hint="eastAsia"/>
        </w:rPr>
        <w:t>Δ</w:t>
      </w:r>
      <w:r>
        <w:t xml:space="preserve"> </w:t>
      </w:r>
      <w:r>
        <w:object w:dxaOrig="480" w:dyaOrig="240" w14:anchorId="6148FC60">
          <v:shape id="_x0000_i1049" type="#_x0000_t75" style="width:24pt;height:12pt" o:ole="">
            <v:imagedata r:id="rId59" o:title=""/>
          </v:shape>
          <o:OLEObject Type="Embed" ProgID="Equation.DSMT4" ShapeID="_x0000_i1049" DrawAspect="Content" ObjectID="_1576181944" r:id="rId60"/>
        </w:object>
      </w:r>
      <w:r>
        <w:t xml:space="preserve"> ,</w:t>
      </w:r>
    </w:p>
    <w:p w14:paraId="68350B01" w14:textId="77777777" w:rsidR="003A4009" w:rsidRDefault="003A4009" w:rsidP="003A4009">
      <w:pPr>
        <w:textAlignment w:val="center"/>
      </w:pPr>
      <w:r>
        <w:object w:dxaOrig="1240" w:dyaOrig="220" w14:anchorId="4806E9FB">
          <v:shape id="_x0000_i1050" type="#_x0000_t75" style="width:62.4pt;height:11.4pt" o:ole="">
            <v:imagedata r:id="rId61" o:title=""/>
          </v:shape>
          <o:OLEObject Type="Embed" ProgID="Equation.DSMT4" ShapeID="_x0000_i1050" DrawAspect="Content" ObjectID="_1576181945" r:id="rId62"/>
        </w:object>
      </w:r>
      <w:r>
        <w:t xml:space="preserve"> </w:t>
      </w:r>
      <w:r w:rsidRPr="00FC6754">
        <w:t>,</w:t>
      </w:r>
      <w:r>
        <w:object w:dxaOrig="1100" w:dyaOrig="220" w14:anchorId="4C4B2CBB">
          <v:shape id="_x0000_i1051" type="#_x0000_t75" style="width:54.6pt;height:11.4pt" o:ole="">
            <v:imagedata r:id="rId63" o:title=""/>
          </v:shape>
          <o:OLEObject Type="Embed" ProgID="Equation.DSMT4" ShapeID="_x0000_i1051" DrawAspect="Content" ObjectID="_1576181946" r:id="rId64"/>
        </w:object>
      </w:r>
      <w:r>
        <w:t xml:space="preserve"> </w:t>
      </w:r>
      <w:r w:rsidRPr="00FC6754">
        <w:t>,</w:t>
      </w:r>
      <w:r w:rsidRPr="00FC6754">
        <w:br/>
      </w:r>
      <w:r>
        <w:object w:dxaOrig="2000" w:dyaOrig="240" w14:anchorId="7AFFE702">
          <v:shape id="_x0000_i1052" type="#_x0000_t75" style="width:99.6pt;height:12pt" o:ole="">
            <v:imagedata r:id="rId65" o:title=""/>
          </v:shape>
          <o:OLEObject Type="Embed" ProgID="Equation.DSMT4" ShapeID="_x0000_i1052" DrawAspect="Content" ObjectID="_1576181947" r:id="rId66"/>
        </w:object>
      </w:r>
      <w:r>
        <w:t xml:space="preserve"> </w:t>
      </w:r>
      <w:r>
        <w:object w:dxaOrig="160" w:dyaOrig="260" w14:anchorId="464E3934">
          <v:shape id="_x0000_i1053" type="#_x0000_t75" style="width:8.4pt;height:12.6pt" o:ole="">
            <v:imagedata r:id="rId67" o:title=""/>
          </v:shape>
          <o:OLEObject Type="Embed" ProgID="Equation.DSMT4" ShapeID="_x0000_i1053" DrawAspect="Content" ObjectID="_1576181948" r:id="rId68"/>
        </w:object>
      </w:r>
      <w:r w:rsidRPr="00FC6754">
        <w:t>,</w:t>
      </w:r>
      <w:r w:rsidRPr="00FC6754">
        <w:br/>
      </w:r>
      <w:r>
        <w:object w:dxaOrig="1380" w:dyaOrig="240" w14:anchorId="41F554EF">
          <v:shape id="_x0000_i1054" type="#_x0000_t75" style="width:69pt;height:12pt" o:ole="">
            <v:imagedata r:id="rId69" o:title=""/>
          </v:shape>
          <o:OLEObject Type="Embed" ProgID="Equation.DSMT4" ShapeID="_x0000_i1054" DrawAspect="Content" ObjectID="_1576181949" r:id="rId70"/>
        </w:object>
      </w:r>
      <w:r>
        <w:t xml:space="preserve"> </w:t>
      </w:r>
      <w:r w:rsidRPr="00FC6754">
        <w:t>.</w:t>
      </w:r>
    </w:p>
    <w:p w14:paraId="647B3F2B" w14:textId="7709288B" w:rsidR="00A075D5" w:rsidRDefault="00A075D5"/>
    <w:p w14:paraId="35655F19" w14:textId="4D1DCADF" w:rsidR="00FC6754" w:rsidRPr="00016ADC" w:rsidRDefault="00CE14F5">
      <w:pPr>
        <w:rPr>
          <w:b/>
        </w:rPr>
      </w:pPr>
      <w:r w:rsidRPr="00016ADC">
        <w:rPr>
          <w:rFonts w:hint="eastAsia"/>
          <w:b/>
        </w:rPr>
        <w:t>题型三</w:t>
      </w:r>
      <w:r w:rsidR="004A2595" w:rsidRPr="00016ADC">
        <w:rPr>
          <w:b/>
        </w:rPr>
        <w:t xml:space="preserve"> </w:t>
      </w:r>
      <w:r w:rsidR="004A2595" w:rsidRPr="00016ADC">
        <w:rPr>
          <w:rFonts w:hint="eastAsia"/>
          <w:b/>
        </w:rPr>
        <w:t>利用“SSS”的判定方法做一个角等于已知角</w:t>
      </w:r>
    </w:p>
    <w:p w14:paraId="5E7CE5F2" w14:textId="7B9B8B34" w:rsidR="004A2595" w:rsidRPr="004A2595" w:rsidRDefault="004A2595" w:rsidP="004A2595">
      <w:r w:rsidRPr="004A2595">
        <w:rPr>
          <w:rFonts w:hint="eastAsia"/>
          <w:b/>
        </w:rPr>
        <w:t>例</w:t>
      </w:r>
      <w:r w:rsidR="004413BB">
        <w:rPr>
          <w:rFonts w:hint="eastAsia"/>
          <w:b/>
        </w:rPr>
        <w:t>1-3</w:t>
      </w:r>
      <w:r w:rsidRPr="004A2595">
        <w:t>用尺</w:t>
      </w:r>
      <w:proofErr w:type="gramStart"/>
      <w:r w:rsidRPr="004A2595">
        <w:t>规</w:t>
      </w:r>
      <w:proofErr w:type="gramEnd"/>
      <w:r w:rsidRPr="004A2595">
        <w:t>作一个角等于已知角的和（保留作图痕迹）：</w:t>
      </w:r>
      <w:r w:rsidRPr="004A2595">
        <w:br/>
        <w:t>已知：∠1、∠2、求作：∠AOB，使∠AOB=∠1+∠2．</w:t>
      </w:r>
    </w:p>
    <w:p w14:paraId="788E5AE3" w14:textId="057A6F12" w:rsidR="004A2595" w:rsidRPr="004A2595" w:rsidRDefault="004A2595" w:rsidP="004A2595">
      <w:r w:rsidRPr="004A2595">
        <w:rPr>
          <w:noProof/>
        </w:rPr>
        <w:drawing>
          <wp:inline distT="0" distB="0" distL="0" distR="0" wp14:anchorId="7BD1ABC5" wp14:editId="75F9A6A1">
            <wp:extent cx="2752725" cy="809625"/>
            <wp:effectExtent l="0" t="0" r="9525" b="9525"/>
            <wp:docPr id="35" name="图片 35"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菁优网"/>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52725" cy="809625"/>
                    </a:xfrm>
                    <a:prstGeom prst="rect">
                      <a:avLst/>
                    </a:prstGeom>
                    <a:noFill/>
                    <a:ln>
                      <a:noFill/>
                    </a:ln>
                  </pic:spPr>
                </pic:pic>
              </a:graphicData>
            </a:graphic>
          </wp:inline>
        </w:drawing>
      </w:r>
    </w:p>
    <w:p w14:paraId="31C7E7F0" w14:textId="0031400E" w:rsidR="004A2595" w:rsidRDefault="004A2595"/>
    <w:p w14:paraId="014108E0" w14:textId="6836B1A8" w:rsidR="004A2595" w:rsidRDefault="004413BB" w:rsidP="004A2595">
      <w:r w:rsidRPr="004413BB">
        <w:rPr>
          <w:rFonts w:hint="eastAsia"/>
        </w:rPr>
        <w:t>【解】</w:t>
      </w:r>
      <w:r w:rsidR="004A2595" w:rsidRPr="004A2595">
        <w:t>（1）作射线OA，</w:t>
      </w:r>
      <w:r w:rsidR="004A2595" w:rsidRPr="004A2595">
        <w:br/>
        <w:t>（2）以O为顶点作∠A0C=∠1，</w:t>
      </w:r>
      <w:r w:rsidR="004A2595" w:rsidRPr="004A2595">
        <w:br/>
        <w:t>（3）以点O为顶点OC</w:t>
      </w:r>
      <w:proofErr w:type="gramStart"/>
      <w:r w:rsidR="004A2595" w:rsidRPr="004A2595">
        <w:t>为一边</w:t>
      </w:r>
      <w:proofErr w:type="gramEnd"/>
      <w:r w:rsidR="004A2595" w:rsidRPr="004A2595">
        <w:t>在∠A0C同侧作∠C0B=∠2，</w:t>
      </w:r>
      <w:r w:rsidR="004A2595" w:rsidRPr="004A2595">
        <w:br/>
        <w:t>则∠A0B为所求作的角．</w:t>
      </w:r>
    </w:p>
    <w:p w14:paraId="51F422E2" w14:textId="7C35AD1E" w:rsidR="004A2595" w:rsidRDefault="004A2595" w:rsidP="004A2595">
      <w:r w:rsidRPr="004A2595">
        <w:rPr>
          <w:noProof/>
        </w:rPr>
        <w:drawing>
          <wp:inline distT="0" distB="0" distL="0" distR="0" wp14:anchorId="43E457D7" wp14:editId="78A20F66">
            <wp:extent cx="4133850" cy="1009650"/>
            <wp:effectExtent l="0" t="0" r="0" b="0"/>
            <wp:docPr id="36" name="图片 36"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菁优网"/>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33850" cy="1009650"/>
                    </a:xfrm>
                    <a:prstGeom prst="rect">
                      <a:avLst/>
                    </a:prstGeom>
                    <a:noFill/>
                    <a:ln>
                      <a:noFill/>
                    </a:ln>
                  </pic:spPr>
                </pic:pic>
              </a:graphicData>
            </a:graphic>
          </wp:inline>
        </w:drawing>
      </w:r>
    </w:p>
    <w:p w14:paraId="093798CB" w14:textId="343DD4DC" w:rsidR="00FC6754" w:rsidRPr="004A2595" w:rsidRDefault="004413BB">
      <w:r w:rsidRPr="004413BB">
        <w:rPr>
          <w:rFonts w:hint="eastAsia"/>
        </w:rPr>
        <w:lastRenderedPageBreak/>
        <w:t>【总结提示】</w:t>
      </w:r>
      <w:r w:rsidR="004A2595" w:rsidRPr="004A2595">
        <w:t>本题考查了角的画法，一定要</w:t>
      </w:r>
      <w:proofErr w:type="gramStart"/>
      <w:r w:rsidR="004A2595" w:rsidRPr="004A2595">
        <w:t>掌握划角的</w:t>
      </w:r>
      <w:proofErr w:type="gramEnd"/>
      <w:r w:rsidR="004A2595" w:rsidRPr="004A2595">
        <w:t>步骤，严格按照步骤来画，并保留作图痕迹.在此题中，还要注意∠AOB=∠α+∠β这一数量关系.</w:t>
      </w:r>
    </w:p>
    <w:p w14:paraId="0FA83DD9" w14:textId="44596F18" w:rsidR="00FC6754" w:rsidRDefault="00FC6754"/>
    <w:p w14:paraId="03C325EE" w14:textId="7092D561" w:rsidR="00FC6754" w:rsidRDefault="00FC6754"/>
    <w:p w14:paraId="4C10D3BD" w14:textId="67477BED" w:rsidR="00FC6754" w:rsidRPr="00485F8F" w:rsidRDefault="004A2595">
      <w:pPr>
        <w:rPr>
          <w:b/>
          <w:sz w:val="24"/>
        </w:rPr>
      </w:pPr>
      <w:r w:rsidRPr="00485F8F">
        <w:rPr>
          <w:rFonts w:hint="eastAsia"/>
          <w:b/>
          <w:sz w:val="24"/>
        </w:rPr>
        <w:t>知识点</w:t>
      </w:r>
      <w:r w:rsidR="0070651C">
        <w:rPr>
          <w:rFonts w:hint="eastAsia"/>
          <w:b/>
          <w:sz w:val="24"/>
        </w:rPr>
        <w:t>二</w:t>
      </w:r>
      <w:r w:rsidRPr="00485F8F">
        <w:rPr>
          <w:b/>
          <w:sz w:val="24"/>
        </w:rPr>
        <w:t xml:space="preserve"> </w:t>
      </w:r>
      <w:r w:rsidRPr="00485F8F">
        <w:rPr>
          <w:rFonts w:hint="eastAsia"/>
          <w:b/>
          <w:sz w:val="24"/>
        </w:rPr>
        <w:t>三角形全等的判定方法二：边角边（SAS）</w:t>
      </w:r>
    </w:p>
    <w:p w14:paraId="71F3D883" w14:textId="4D23CBA2" w:rsidR="0098423B" w:rsidRDefault="0098423B">
      <w:r w:rsidRPr="00BE7EA0">
        <w:rPr>
          <w:rFonts w:hint="eastAsia"/>
          <w:b/>
        </w:rPr>
        <w:t>1.判定方法二：</w:t>
      </w:r>
      <w:r>
        <w:rPr>
          <w:rFonts w:hint="eastAsia"/>
        </w:rPr>
        <w:t>两边和它们的家教分别相等的两个三角形全等（简写成“边角边”或“SAS”）.</w:t>
      </w:r>
    </w:p>
    <w:p w14:paraId="510D9920" w14:textId="6EBE6C9D" w:rsidR="0098423B" w:rsidRPr="0098423B" w:rsidRDefault="0098423B">
      <w:r w:rsidRPr="00BE7EA0">
        <w:rPr>
          <w:rFonts w:hint="eastAsia"/>
          <w:b/>
        </w:rPr>
        <w:t>2.证明书写格式：</w:t>
      </w:r>
      <w:r>
        <w:rPr>
          <w:rFonts w:hint="eastAsia"/>
        </w:rPr>
        <w:t>在ΔABC和ΔA´B´C´中，</w:t>
      </w:r>
    </w:p>
    <w:p w14:paraId="2629B7BA" w14:textId="2622659A" w:rsidR="00FC6754" w:rsidRDefault="00286941">
      <w:r w:rsidRPr="00286941">
        <w:rPr>
          <w:position w:val="-48"/>
        </w:rPr>
        <w:object w:dxaOrig="1760" w:dyaOrig="1080" w14:anchorId="63E2356F">
          <v:shape id="_x0000_i1055" type="#_x0000_t75" style="width:87.6pt;height:54pt" o:ole="">
            <v:imagedata r:id="rId73" o:title=""/>
          </v:shape>
          <o:OLEObject Type="Embed" ProgID="Equation.DSMT4" ShapeID="_x0000_i1055" DrawAspect="Content" ObjectID="_1576181950" r:id="rId74"/>
        </w:object>
      </w:r>
    </w:p>
    <w:p w14:paraId="0B22FBC5" w14:textId="77777777" w:rsidR="0098423B" w:rsidRDefault="0098423B" w:rsidP="0098423B">
      <w:r>
        <w:rPr>
          <w:rFonts w:hint="eastAsia"/>
        </w:rPr>
        <w:t>∴ΔABC≌ΔA´B´C´.</w:t>
      </w:r>
    </w:p>
    <w:p w14:paraId="54C9E26D" w14:textId="5F122521" w:rsidR="0098423B" w:rsidRDefault="0098423B" w:rsidP="0098423B">
      <w:r w:rsidRPr="0047446C">
        <w:rPr>
          <w:rFonts w:hint="eastAsia"/>
          <w:b/>
        </w:rPr>
        <w:t>注：</w:t>
      </w:r>
      <w:r>
        <w:t>(1)相等的元素:两边及这两边的夹角</w:t>
      </w:r>
      <w:r>
        <w:rPr>
          <w:rFonts w:hint="eastAsia"/>
        </w:rPr>
        <w:t>.</w:t>
      </w:r>
    </w:p>
    <w:p w14:paraId="3F1B1A1B" w14:textId="048E47DE" w:rsidR="00BE7EA0" w:rsidRDefault="0098423B" w:rsidP="00BE7EA0">
      <w:r>
        <w:t>(2)在书写两个三角形全等的条件</w:t>
      </w:r>
      <w:proofErr w:type="gramStart"/>
      <w:r>
        <w:t>边角边</w:t>
      </w:r>
      <w:proofErr w:type="gramEnd"/>
      <w:r>
        <w:rPr>
          <w:rFonts w:hint="eastAsia"/>
        </w:rPr>
        <w:t>时</w:t>
      </w:r>
      <w:r>
        <w:t>,要按边、角、边的顺序来写，即把夹</w:t>
      </w:r>
      <w:r w:rsidR="00BE7EA0">
        <w:rPr>
          <w:rFonts w:hint="eastAsia"/>
        </w:rPr>
        <w:t>角写在中间，以突出两边及其夹角对应相等.</w:t>
      </w:r>
    </w:p>
    <w:p w14:paraId="543E82A1" w14:textId="300D3083" w:rsidR="00BE7EA0" w:rsidRPr="00BE7EA0" w:rsidRDefault="00BE7EA0" w:rsidP="00BE7EA0">
      <w:r w:rsidRPr="00BE7EA0">
        <w:rPr>
          <w:b/>
        </w:rPr>
        <w:t>3.易错警示:</w:t>
      </w:r>
      <w:r w:rsidRPr="00BE7EA0">
        <w:t>用两边一角证三角形全等时,</w:t>
      </w:r>
      <w:proofErr w:type="gramStart"/>
      <w:r w:rsidRPr="00BE7EA0">
        <w:t>角必须</w:t>
      </w:r>
      <w:proofErr w:type="gramEnd"/>
      <w:r w:rsidRPr="00BE7EA0">
        <w:t>是两边的夹角.两边和一边的对角分别相等时两个三角形不一定全等，即不存在“边边角”.如图，</w:t>
      </w:r>
      <w:r>
        <w:rPr>
          <w:rFonts w:hint="eastAsia"/>
        </w:rPr>
        <w:t>Δ</w:t>
      </w:r>
      <w:r w:rsidRPr="00BE7EA0">
        <w:t>ABC与</w:t>
      </w:r>
      <w:r>
        <w:rPr>
          <w:rFonts w:hint="eastAsia"/>
        </w:rPr>
        <w:t>Δ</w:t>
      </w:r>
      <w:r w:rsidRPr="00BE7EA0">
        <w:t>ADC的边AC=AC,CB=CD,其中</w:t>
      </w:r>
      <w:r>
        <w:rPr>
          <w:rFonts w:hint="eastAsia"/>
        </w:rPr>
        <w:t>∠</w:t>
      </w:r>
      <w:r w:rsidRPr="00BE7EA0">
        <w:t>A是CB,CD的对角而非夹角,但</w:t>
      </w:r>
      <w:r>
        <w:rPr>
          <w:rFonts w:hint="eastAsia"/>
        </w:rPr>
        <w:t>Δ</w:t>
      </w:r>
      <w:r w:rsidRPr="00BE7EA0">
        <w:t>ABC与</w:t>
      </w:r>
      <w:r>
        <w:rPr>
          <w:rFonts w:hint="eastAsia"/>
        </w:rPr>
        <w:t>Δ</w:t>
      </w:r>
      <w:r w:rsidRPr="00BE7EA0">
        <w:t>ADC不全等</w:t>
      </w:r>
      <w:r>
        <w:rPr>
          <w:rFonts w:hint="eastAsia"/>
        </w:rPr>
        <w:t>.</w:t>
      </w:r>
    </w:p>
    <w:p w14:paraId="5334EDBA" w14:textId="517211C3" w:rsidR="0098423B" w:rsidRPr="00BE7EA0" w:rsidRDefault="00BE7EA0" w:rsidP="0098423B">
      <w:r w:rsidRPr="00BE7EA0">
        <w:rPr>
          <w:noProof/>
        </w:rPr>
        <w:drawing>
          <wp:inline distT="0" distB="0" distL="0" distR="0" wp14:anchorId="20203411" wp14:editId="0E7A3BEE">
            <wp:extent cx="2124075" cy="1143000"/>
            <wp:effectExtent l="0" t="0" r="9525" b="0"/>
            <wp:docPr id="39" name="图片 39"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菁优网"/>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24075" cy="1143000"/>
                    </a:xfrm>
                    <a:prstGeom prst="rect">
                      <a:avLst/>
                    </a:prstGeom>
                    <a:noFill/>
                    <a:ln>
                      <a:noFill/>
                    </a:ln>
                  </pic:spPr>
                </pic:pic>
              </a:graphicData>
            </a:graphic>
          </wp:inline>
        </w:drawing>
      </w:r>
    </w:p>
    <w:p w14:paraId="4EB84325" w14:textId="25456B3F" w:rsidR="00FC6754" w:rsidRDefault="00FC6754"/>
    <w:p w14:paraId="73301C29" w14:textId="0F27ECF3" w:rsidR="0047446C" w:rsidRDefault="0047446C"/>
    <w:p w14:paraId="09B9E55F" w14:textId="4F2B8870" w:rsidR="0047446C" w:rsidRDefault="0047446C"/>
    <w:p w14:paraId="541E00B6" w14:textId="77777777" w:rsidR="0047446C" w:rsidRDefault="0047446C"/>
    <w:p w14:paraId="031B4E7C" w14:textId="360864CF" w:rsidR="00FC6754" w:rsidRPr="00016ADC" w:rsidRDefault="00CE14F5">
      <w:pPr>
        <w:rPr>
          <w:b/>
        </w:rPr>
      </w:pPr>
      <w:r w:rsidRPr="00016ADC">
        <w:rPr>
          <w:rFonts w:hint="eastAsia"/>
          <w:b/>
        </w:rPr>
        <w:t>题型</w:t>
      </w:r>
      <w:proofErr w:type="gramStart"/>
      <w:r w:rsidRPr="00016ADC">
        <w:rPr>
          <w:rFonts w:hint="eastAsia"/>
          <w:b/>
        </w:rPr>
        <w:t>一</w:t>
      </w:r>
      <w:proofErr w:type="gramEnd"/>
      <w:r w:rsidR="00A46A53" w:rsidRPr="00016ADC">
        <w:rPr>
          <w:b/>
        </w:rPr>
        <w:t xml:space="preserve"> </w:t>
      </w:r>
      <w:r w:rsidR="00A46A53" w:rsidRPr="00016ADC">
        <w:rPr>
          <w:rFonts w:hint="eastAsia"/>
          <w:b/>
        </w:rPr>
        <w:t>利用“SAS”判定两个三角形全等</w:t>
      </w:r>
    </w:p>
    <w:p w14:paraId="1CA6070E" w14:textId="1C152EDD" w:rsidR="00A46A53" w:rsidRPr="0098423B" w:rsidRDefault="00A46A53" w:rsidP="00A46A53">
      <w:pPr>
        <w:textAlignment w:val="center"/>
      </w:pPr>
      <w:r w:rsidRPr="00A46A53">
        <w:rPr>
          <w:rFonts w:hint="eastAsia"/>
          <w:b/>
        </w:rPr>
        <w:t>例</w:t>
      </w:r>
      <w:r w:rsidR="004413BB">
        <w:rPr>
          <w:rFonts w:hint="eastAsia"/>
          <w:b/>
        </w:rPr>
        <w:t>2-1</w:t>
      </w:r>
      <w:r w:rsidR="004413BB">
        <w:rPr>
          <w:b/>
        </w:rPr>
        <w:t xml:space="preserve"> </w:t>
      </w:r>
      <w:r w:rsidRPr="00A46A53">
        <w:t>已知:点A、F、E、C在同一条直线上,</w:t>
      </w:r>
      <w:r w:rsidR="003A4009">
        <w:object w:dxaOrig="859" w:dyaOrig="260" w14:anchorId="624A9F45">
          <v:shape id="_x0000_i1056" type="#_x0000_t75" style="width:42.6pt;height:12.6pt" o:ole="">
            <v:imagedata r:id="rId76" o:title=""/>
          </v:shape>
          <o:OLEObject Type="Embed" ProgID="Equation.DSMT4" ShapeID="_x0000_i1056" DrawAspect="Content" ObjectID="_1576181951" r:id="rId77"/>
        </w:object>
      </w:r>
      <w:r w:rsidR="003A4009">
        <w:t xml:space="preserve"> </w:t>
      </w:r>
      <w:r w:rsidRPr="00A46A53">
        <w:t>,</w:t>
      </w:r>
      <w:r w:rsidR="003A4009">
        <w:object w:dxaOrig="820" w:dyaOrig="279" w14:anchorId="326BEBD5">
          <v:shape id="_x0000_i1057" type="#_x0000_t75" style="width:41.4pt;height:14.4pt" o:ole="">
            <v:imagedata r:id="rId78" o:title=""/>
          </v:shape>
          <o:OLEObject Type="Embed" ProgID="Equation.DSMT4" ShapeID="_x0000_i1057" DrawAspect="Content" ObjectID="_1576181952" r:id="rId79"/>
        </w:object>
      </w:r>
      <w:r w:rsidR="003A4009">
        <w:t xml:space="preserve"> </w:t>
      </w:r>
      <w:r w:rsidRPr="00A46A53">
        <w:t>,</w:t>
      </w:r>
      <w:r w:rsidR="003A4009">
        <w:object w:dxaOrig="880" w:dyaOrig="240" w14:anchorId="27ACE7FC">
          <v:shape id="_x0000_i1058" type="#_x0000_t75" style="width:44.4pt;height:12pt" o:ole="">
            <v:imagedata r:id="rId80" o:title=""/>
          </v:shape>
          <o:OLEObject Type="Embed" ProgID="Equation.DSMT4" ShapeID="_x0000_i1058" DrawAspect="Content" ObjectID="_1576181953" r:id="rId81"/>
        </w:object>
      </w:r>
      <w:r w:rsidR="003A4009">
        <w:t xml:space="preserve"> </w:t>
      </w:r>
      <w:r w:rsidRPr="00A46A53">
        <w:t>.求证:</w:t>
      </w:r>
      <w:r w:rsidR="003A4009" w:rsidRPr="003A4009">
        <w:rPr>
          <w:rFonts w:hint="eastAsia"/>
        </w:rPr>
        <w:t xml:space="preserve"> </w:t>
      </w:r>
      <w:proofErr w:type="gramStart"/>
      <w:r w:rsidR="003A4009">
        <w:rPr>
          <w:rFonts w:hint="eastAsia"/>
        </w:rPr>
        <w:t>Δ</w:t>
      </w:r>
      <w:r w:rsidR="003A4009">
        <w:object w:dxaOrig="660" w:dyaOrig="240" w14:anchorId="65E95B08">
          <v:shape id="_x0000_i1059" type="#_x0000_t75" style="width:33pt;height:12pt" o:ole="">
            <v:imagedata r:id="rId82" o:title=""/>
          </v:shape>
          <o:OLEObject Type="Embed" ProgID="Equation.DSMT4" ShapeID="_x0000_i1059" DrawAspect="Content" ObjectID="_1576181954" r:id="rId83"/>
        </w:object>
      </w:r>
      <w:r w:rsidR="003A4009">
        <w:t xml:space="preserve"> </w:t>
      </w:r>
      <w:r w:rsidR="003A4009">
        <w:rPr>
          <w:rFonts w:hint="eastAsia"/>
        </w:rPr>
        <w:t>Δ</w:t>
      </w:r>
      <w:r w:rsidR="003A4009">
        <w:object w:dxaOrig="520" w:dyaOrig="260" w14:anchorId="4A0FCA85">
          <v:shape id="_x0000_i1060" type="#_x0000_t75" style="width:26.4pt;height:12.6pt" o:ole="">
            <v:imagedata r:id="rId84" o:title=""/>
          </v:shape>
          <o:OLEObject Type="Embed" ProgID="Equation.DSMT4" ShapeID="_x0000_i1060" DrawAspect="Content" ObjectID="_1576181955" r:id="rId85"/>
        </w:object>
      </w:r>
      <w:r w:rsidR="003A4009">
        <w:t xml:space="preserve"> </w:t>
      </w:r>
      <w:proofErr w:type="gramEnd"/>
      <w:r w:rsidRPr="00A46A53">
        <w:t>.</w:t>
      </w:r>
    </w:p>
    <w:p w14:paraId="64D290C0" w14:textId="3BFD1961" w:rsidR="00FC6754" w:rsidRDefault="00A46A53">
      <w:r>
        <w:rPr>
          <w:noProof/>
        </w:rPr>
        <w:drawing>
          <wp:inline distT="0" distB="0" distL="0" distR="0" wp14:anchorId="4BAB23D6" wp14:editId="70B71DBF">
            <wp:extent cx="1800225" cy="809625"/>
            <wp:effectExtent l="0" t="0" r="9525" b="9525"/>
            <wp:docPr id="45" name="图片 45" descr="https://solar.fbcontent.cn/api/apolo-images/14917d7aa0f67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olar.fbcontent.cn/api/apolo-images/14917d7aa0f67c3.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00225" cy="809625"/>
                    </a:xfrm>
                    <a:prstGeom prst="rect">
                      <a:avLst/>
                    </a:prstGeom>
                    <a:noFill/>
                    <a:ln>
                      <a:noFill/>
                    </a:ln>
                  </pic:spPr>
                </pic:pic>
              </a:graphicData>
            </a:graphic>
          </wp:inline>
        </w:drawing>
      </w:r>
    </w:p>
    <w:p w14:paraId="35E0D59F" w14:textId="0D700610" w:rsidR="00FC6754" w:rsidRDefault="00FC6754"/>
    <w:p w14:paraId="1DA54A5D" w14:textId="7CAFC825" w:rsidR="00FC6754" w:rsidRDefault="004413BB" w:rsidP="00A46A53">
      <w:pPr>
        <w:textAlignment w:val="center"/>
      </w:pPr>
      <w:r w:rsidRPr="004413BB">
        <w:rPr>
          <w:rFonts w:hint="eastAsia"/>
        </w:rPr>
        <w:t>【思路分析】</w:t>
      </w:r>
      <w:r w:rsidR="00A46A53" w:rsidRPr="00A46A53">
        <w:t>先根据</w:t>
      </w:r>
      <w:r w:rsidR="003A4009">
        <w:object w:dxaOrig="859" w:dyaOrig="260" w14:anchorId="55184C06">
          <v:shape id="_x0000_i1061" type="#_x0000_t75" style="width:42.6pt;height:12.6pt" o:ole="">
            <v:imagedata r:id="rId87" o:title=""/>
          </v:shape>
          <o:OLEObject Type="Embed" ProgID="Equation.DSMT4" ShapeID="_x0000_i1061" DrawAspect="Content" ObjectID="_1576181956" r:id="rId88"/>
        </w:object>
      </w:r>
      <w:r w:rsidR="003A4009">
        <w:t xml:space="preserve"> </w:t>
      </w:r>
      <w:r w:rsidR="00A46A53" w:rsidRPr="00A46A53">
        <w:t>得出</w:t>
      </w:r>
      <w:r w:rsidR="003A4009">
        <w:object w:dxaOrig="859" w:dyaOrig="260" w14:anchorId="08A3DF45">
          <v:shape id="_x0000_i1062" type="#_x0000_t75" style="width:42.6pt;height:12.6pt" o:ole="">
            <v:imagedata r:id="rId89" o:title=""/>
          </v:shape>
          <o:OLEObject Type="Embed" ProgID="Equation.DSMT4" ShapeID="_x0000_i1062" DrawAspect="Content" ObjectID="_1576181957" r:id="rId90"/>
        </w:object>
      </w:r>
      <w:r w:rsidR="003A4009">
        <w:t xml:space="preserve"> </w:t>
      </w:r>
      <w:r w:rsidR="00A46A53" w:rsidRPr="00A46A53">
        <w:t>,再根据平行线的性质得出</w:t>
      </w:r>
      <w:r w:rsidR="003A4009">
        <w:object w:dxaOrig="880" w:dyaOrig="260" w14:anchorId="4052025C">
          <v:shape id="_x0000_i1063" type="#_x0000_t75" style="width:44.4pt;height:12.6pt" o:ole="">
            <v:imagedata r:id="rId91" o:title=""/>
          </v:shape>
          <o:OLEObject Type="Embed" ProgID="Equation.DSMT4" ShapeID="_x0000_i1063" DrawAspect="Content" ObjectID="_1576181958" r:id="rId92"/>
        </w:object>
      </w:r>
      <w:r w:rsidR="003A4009">
        <w:t xml:space="preserve"> </w:t>
      </w:r>
      <w:r w:rsidR="00A46A53" w:rsidRPr="00A46A53">
        <w:t>,由全等三角形的判定定理即可得出结论.</w:t>
      </w:r>
    </w:p>
    <w:p w14:paraId="6DB81D7D" w14:textId="6408FC1F" w:rsidR="00FC6754" w:rsidRDefault="004413BB" w:rsidP="00A46A53">
      <w:pPr>
        <w:textAlignment w:val="center"/>
      </w:pPr>
      <w:r w:rsidRPr="004413BB">
        <w:rPr>
          <w:rFonts w:hint="eastAsia"/>
        </w:rPr>
        <w:t>【</w:t>
      </w:r>
      <w:r w:rsidR="00A46A53" w:rsidRPr="004413BB">
        <w:t>解</w:t>
      </w:r>
      <w:r w:rsidRPr="004413BB">
        <w:rPr>
          <w:rFonts w:hint="eastAsia"/>
        </w:rPr>
        <w:t>】</w:t>
      </w:r>
      <w:r w:rsidR="003A4009">
        <w:object w:dxaOrig="1020" w:dyaOrig="260" w14:anchorId="59D3A809">
          <v:shape id="_x0000_i1064" type="#_x0000_t75" style="width:51pt;height:12.6pt" o:ole="">
            <v:imagedata r:id="rId93" o:title=""/>
          </v:shape>
          <o:OLEObject Type="Embed" ProgID="Equation.DSMT4" ShapeID="_x0000_i1064" DrawAspect="Content" ObjectID="_1576181959" r:id="rId94"/>
        </w:object>
      </w:r>
      <w:r w:rsidR="003A4009">
        <w:t xml:space="preserve"> </w:t>
      </w:r>
      <w:r w:rsidR="00A46A53" w:rsidRPr="00A46A53">
        <w:t>,</w:t>
      </w:r>
      <w:r w:rsidR="00A46A53" w:rsidRPr="00A46A53">
        <w:br/>
      </w:r>
      <w:r w:rsidR="003A4009">
        <w:object w:dxaOrig="2000" w:dyaOrig="260" w14:anchorId="007A5595">
          <v:shape id="_x0000_i1065" type="#_x0000_t75" style="width:99.6pt;height:12.6pt" o:ole="">
            <v:imagedata r:id="rId95" o:title=""/>
          </v:shape>
          <o:OLEObject Type="Embed" ProgID="Equation.DSMT4" ShapeID="_x0000_i1065" DrawAspect="Content" ObjectID="_1576181960" r:id="rId96"/>
        </w:object>
      </w:r>
      <w:r w:rsidR="003A4009">
        <w:t xml:space="preserve"> </w:t>
      </w:r>
      <w:r w:rsidR="00A46A53" w:rsidRPr="00A46A53">
        <w:t>,即</w:t>
      </w:r>
      <w:r w:rsidR="003A4009">
        <w:object w:dxaOrig="859" w:dyaOrig="260" w14:anchorId="2CDFBA06">
          <v:shape id="_x0000_i1066" type="#_x0000_t75" style="width:42.6pt;height:12.6pt" o:ole="">
            <v:imagedata r:id="rId97" o:title=""/>
          </v:shape>
          <o:OLEObject Type="Embed" ProgID="Equation.DSMT4" ShapeID="_x0000_i1066" DrawAspect="Content" ObjectID="_1576181961" r:id="rId98"/>
        </w:object>
      </w:r>
      <w:r w:rsidR="003A4009">
        <w:t xml:space="preserve"> </w:t>
      </w:r>
      <w:r w:rsidR="00A46A53" w:rsidRPr="00A46A53">
        <w:t>,</w:t>
      </w:r>
      <w:r w:rsidR="00A46A53" w:rsidRPr="00A46A53">
        <w:br/>
      </w:r>
      <w:r w:rsidR="003A4009">
        <w:object w:dxaOrig="999" w:dyaOrig="279" w14:anchorId="1A4ACEAF">
          <v:shape id="_x0000_i1067" type="#_x0000_t75" style="width:50.4pt;height:14.4pt" o:ole="">
            <v:imagedata r:id="rId99" o:title=""/>
          </v:shape>
          <o:OLEObject Type="Embed" ProgID="Equation.DSMT4" ShapeID="_x0000_i1067" DrawAspect="Content" ObjectID="_1576181962" r:id="rId100"/>
        </w:object>
      </w:r>
      <w:r w:rsidR="003A4009">
        <w:t xml:space="preserve"> </w:t>
      </w:r>
      <w:r w:rsidR="00A46A53" w:rsidRPr="00A46A53">
        <w:t>,</w:t>
      </w:r>
      <w:r w:rsidR="00A46A53" w:rsidRPr="00A46A53">
        <w:br/>
      </w:r>
      <w:r w:rsidR="003A4009">
        <w:object w:dxaOrig="1579" w:dyaOrig="240" w14:anchorId="5C75B937">
          <v:shape id="_x0000_i1068" type="#_x0000_t75" style="width:78.6pt;height:12pt" o:ole="">
            <v:imagedata r:id="rId101" o:title=""/>
          </v:shape>
          <o:OLEObject Type="Embed" ProgID="Equation.DSMT4" ShapeID="_x0000_i1068" DrawAspect="Content" ObjectID="_1576181963" r:id="rId102"/>
        </w:object>
      </w:r>
      <w:r w:rsidR="003A4009">
        <w:t xml:space="preserve"> </w:t>
      </w:r>
      <w:r w:rsidR="00A46A53" w:rsidRPr="00A46A53">
        <w:t>,</w:t>
      </w:r>
      <w:r w:rsidR="00A46A53" w:rsidRPr="00A46A53">
        <w:br/>
        <w:t>在</w:t>
      </w:r>
      <w:r w:rsidR="003A4009">
        <w:rPr>
          <w:rFonts w:hint="eastAsia"/>
        </w:rPr>
        <w:t>Δ</w:t>
      </w:r>
      <w:r w:rsidR="003A4009">
        <w:object w:dxaOrig="480" w:dyaOrig="240" w14:anchorId="4F305DA7">
          <v:shape id="_x0000_i1069" type="#_x0000_t75" style="width:24pt;height:12pt" o:ole="">
            <v:imagedata r:id="rId103" o:title=""/>
          </v:shape>
          <o:OLEObject Type="Embed" ProgID="Equation.DSMT4" ShapeID="_x0000_i1069" DrawAspect="Content" ObjectID="_1576181964" r:id="rId104"/>
        </w:object>
      </w:r>
      <w:r w:rsidR="003A4009">
        <w:t xml:space="preserve"> </w:t>
      </w:r>
      <w:r w:rsidR="00A46A53" w:rsidRPr="00A46A53">
        <w:t>与</w:t>
      </w:r>
      <w:r w:rsidR="003A4009">
        <w:rPr>
          <w:rFonts w:hint="eastAsia"/>
        </w:rPr>
        <w:t>Δ</w:t>
      </w:r>
      <w:r w:rsidR="003A4009">
        <w:object w:dxaOrig="520" w:dyaOrig="260" w14:anchorId="68B3201A">
          <v:shape id="_x0000_i1070" type="#_x0000_t75" style="width:26.4pt;height:12.6pt" o:ole="">
            <v:imagedata r:id="rId105" o:title=""/>
          </v:shape>
          <o:OLEObject Type="Embed" ProgID="Equation.DSMT4" ShapeID="_x0000_i1070" DrawAspect="Content" ObjectID="_1576181965" r:id="rId106"/>
        </w:object>
      </w:r>
      <w:r w:rsidR="003A4009">
        <w:t xml:space="preserve"> </w:t>
      </w:r>
      <w:r w:rsidR="00A46A53" w:rsidRPr="00A46A53">
        <w:t>中,</w:t>
      </w:r>
      <w:r w:rsidR="00A46A53" w:rsidRPr="00A46A53">
        <w:br/>
      </w:r>
      <w:r w:rsidR="003A4009">
        <w:object w:dxaOrig="1680" w:dyaOrig="980" w14:anchorId="63AD33D9">
          <v:shape id="_x0000_i1071" type="#_x0000_t75" style="width:84pt;height:48.6pt" o:ole="">
            <v:imagedata r:id="rId107" o:title=""/>
          </v:shape>
          <o:OLEObject Type="Embed" ProgID="Equation.DSMT4" ShapeID="_x0000_i1071" DrawAspect="Content" ObjectID="_1576181966" r:id="rId108"/>
        </w:object>
      </w:r>
      <w:r w:rsidR="003A4009">
        <w:t xml:space="preserve"> </w:t>
      </w:r>
      <w:r w:rsidR="00A46A53" w:rsidRPr="00A46A53">
        <w:t>,</w:t>
      </w:r>
      <w:r w:rsidR="00A46A53" w:rsidRPr="00A46A53">
        <w:br/>
      </w:r>
      <w:r w:rsidR="003A4009">
        <w:object w:dxaOrig="200" w:dyaOrig="200" w14:anchorId="4D9FFBF6">
          <v:shape id="_x0000_i1072" type="#_x0000_t75" style="width:9.6pt;height:9.6pt" o:ole="">
            <v:imagedata r:id="rId109" o:title=""/>
          </v:shape>
          <o:OLEObject Type="Embed" ProgID="Equation.DSMT4" ShapeID="_x0000_i1072" DrawAspect="Content" ObjectID="_1576181967" r:id="rId110"/>
        </w:object>
      </w:r>
      <w:r w:rsidR="003A4009">
        <w:rPr>
          <w:rFonts w:hint="eastAsia"/>
        </w:rPr>
        <w:t>Δ</w:t>
      </w:r>
      <w:del w:id="0" w:author="Administrator" w:date="2017-12-29T23:29:00Z">
        <w:r w:rsidR="003A4009" w:rsidDel="009F3A68">
          <w:delText xml:space="preserve"> </w:delText>
        </w:r>
      </w:del>
      <w:r w:rsidR="003A4009">
        <w:object w:dxaOrig="660" w:dyaOrig="240" w14:anchorId="2823B42F">
          <v:shape id="_x0000_i1073" type="#_x0000_t75" style="width:33pt;height:12pt" o:ole="">
            <v:imagedata r:id="rId111" o:title=""/>
          </v:shape>
          <o:OLEObject Type="Embed" ProgID="Equation.DSMT4" ShapeID="_x0000_i1073" DrawAspect="Content" ObjectID="_1576181968" r:id="rId112"/>
        </w:object>
      </w:r>
      <w:r w:rsidR="003A4009">
        <w:rPr>
          <w:rFonts w:hint="eastAsia"/>
        </w:rPr>
        <w:t>Δ</w:t>
      </w:r>
      <w:del w:id="1" w:author="Administrator" w:date="2017-12-29T23:29:00Z">
        <w:r w:rsidR="003A4009" w:rsidDel="009F3A68">
          <w:delText xml:space="preserve"> </w:delText>
        </w:r>
      </w:del>
      <w:r w:rsidR="003A4009">
        <w:object w:dxaOrig="520" w:dyaOrig="260" w14:anchorId="3361ABDC">
          <v:shape id="_x0000_i1074" type="#_x0000_t75" style="width:26.4pt;height:12.6pt" o:ole="">
            <v:imagedata r:id="rId113" o:title=""/>
          </v:shape>
          <o:OLEObject Type="Embed" ProgID="Equation.DSMT4" ShapeID="_x0000_i1074" DrawAspect="Content" ObjectID="_1576181969" r:id="rId114"/>
        </w:object>
      </w:r>
      <w:r w:rsidR="003A4009">
        <w:t xml:space="preserve"> </w:t>
      </w:r>
      <w:r w:rsidR="00A46A53" w:rsidRPr="00A46A53">
        <w:t>.</w:t>
      </w:r>
    </w:p>
    <w:p w14:paraId="61F4C650" w14:textId="1AD68EB1" w:rsidR="00FC6754" w:rsidRDefault="004413BB" w:rsidP="00A46A53">
      <w:r w:rsidRPr="004413BB">
        <w:rPr>
          <w:rFonts w:hint="eastAsia"/>
        </w:rPr>
        <w:t>【总结提示】</w:t>
      </w:r>
      <w:r w:rsidR="00A46A53">
        <w:rPr>
          <w:rFonts w:hint="eastAsia"/>
        </w:rPr>
        <w:t>运用“</w:t>
      </w:r>
      <w:r w:rsidR="00A46A53">
        <w:t>SAS</w:t>
      </w:r>
      <w:r w:rsidR="00A46A53">
        <w:rPr>
          <w:rFonts w:hint="eastAsia"/>
        </w:rPr>
        <w:t>”</w:t>
      </w:r>
      <w:r w:rsidR="00A46A53">
        <w:t xml:space="preserve"> 判定两个三角形全等时首先要注意角一定是两边的夹角，其次要注意边相等和角相</w:t>
      </w:r>
      <w:r w:rsidR="00A46A53">
        <w:rPr>
          <w:rFonts w:hint="eastAsia"/>
        </w:rPr>
        <w:t>等的隐藏方式，边相等的隐藏方式与“</w:t>
      </w:r>
      <w:r w:rsidR="00A46A53">
        <w:t xml:space="preserve">SSS”的方式相同，角相等隐藏的常见方式有下列几种: </w:t>
      </w:r>
      <w:r w:rsidR="00A46A53">
        <w:rPr>
          <w:rFonts w:hint="eastAsia"/>
        </w:rPr>
        <w:t>①</w:t>
      </w:r>
      <w:r w:rsidR="00A46A53">
        <w:t>公共</w:t>
      </w:r>
      <w:r w:rsidR="00A46A53">
        <w:rPr>
          <w:rFonts w:hint="eastAsia"/>
        </w:rPr>
        <w:t>角</w:t>
      </w:r>
      <w:r w:rsidR="00A46A53">
        <w:t xml:space="preserve">; </w:t>
      </w:r>
      <w:r w:rsidR="00A46A53">
        <w:rPr>
          <w:rFonts w:hint="eastAsia"/>
        </w:rPr>
        <w:t>②</w:t>
      </w:r>
      <w:r w:rsidR="00A46A53">
        <w:t>对</w:t>
      </w:r>
      <w:r w:rsidR="00A46A53">
        <w:rPr>
          <w:rFonts w:hint="eastAsia"/>
        </w:rPr>
        <w:t>顶</w:t>
      </w:r>
      <w:r w:rsidR="00A46A53">
        <w:t xml:space="preserve">角; </w:t>
      </w:r>
      <w:r w:rsidR="00A46A53">
        <w:rPr>
          <w:rFonts w:hint="eastAsia"/>
        </w:rPr>
        <w:t>③</w:t>
      </w:r>
      <w:r w:rsidR="00A46A53">
        <w:t xml:space="preserve">角平分线; </w:t>
      </w:r>
      <w:r w:rsidR="00A46A53">
        <w:rPr>
          <w:rFonts w:hint="eastAsia"/>
        </w:rPr>
        <w:t>④</w:t>
      </w:r>
      <w:r w:rsidR="00A46A53">
        <w:t>角的和差</w:t>
      </w:r>
      <w:r w:rsidR="00A46A53">
        <w:rPr>
          <w:rFonts w:hint="eastAsia"/>
        </w:rPr>
        <w:t>;⑤</w:t>
      </w:r>
      <w:r w:rsidR="00A46A53">
        <w:t xml:space="preserve">平行线的性质; </w:t>
      </w:r>
      <w:r w:rsidR="00A46A53">
        <w:rPr>
          <w:rFonts w:hint="eastAsia"/>
        </w:rPr>
        <w:t>⑥</w:t>
      </w:r>
      <w:r w:rsidR="00A46A53">
        <w:t xml:space="preserve">垂直; </w:t>
      </w:r>
      <w:r w:rsidR="00A46A53">
        <w:rPr>
          <w:rFonts w:hint="eastAsia"/>
        </w:rPr>
        <w:t>⑦</w:t>
      </w:r>
      <w:r w:rsidR="00A46A53">
        <w:t>余角或补角的性质;</w:t>
      </w:r>
      <w:r w:rsidR="00A46A53">
        <w:rPr>
          <w:rFonts w:hint="eastAsia"/>
        </w:rPr>
        <w:t>⑧</w:t>
      </w:r>
      <w:r w:rsidR="00A46A53">
        <w:t>全等三</w:t>
      </w:r>
      <w:r w:rsidR="00A46A53">
        <w:rPr>
          <w:rFonts w:hint="eastAsia"/>
        </w:rPr>
        <w:t>角形的性质.</w:t>
      </w:r>
    </w:p>
    <w:p w14:paraId="00EE4EB3" w14:textId="63BB76EF" w:rsidR="00FC6754" w:rsidRDefault="00FC6754"/>
    <w:p w14:paraId="335EAF0C" w14:textId="6BB2269E" w:rsidR="00FC6754" w:rsidRPr="00016ADC" w:rsidRDefault="00A46A53">
      <w:pPr>
        <w:rPr>
          <w:b/>
        </w:rPr>
      </w:pPr>
      <w:r w:rsidRPr="00016ADC">
        <w:rPr>
          <w:rFonts w:hint="eastAsia"/>
          <w:b/>
        </w:rPr>
        <w:t>配套练习</w:t>
      </w:r>
      <w:r w:rsidR="004413BB" w:rsidRPr="00016ADC">
        <w:rPr>
          <w:rFonts w:hint="eastAsia"/>
          <w:b/>
        </w:rPr>
        <w:t>2-1</w:t>
      </w:r>
    </w:p>
    <w:p w14:paraId="334D8E02" w14:textId="0B7C0E78" w:rsidR="00A46A53" w:rsidRDefault="00A46A53" w:rsidP="00A46A53">
      <w:pPr>
        <w:textAlignment w:val="center"/>
      </w:pPr>
      <w:r w:rsidRPr="00A46A53">
        <w:rPr>
          <w:rFonts w:hint="eastAsia"/>
          <w:b/>
        </w:rPr>
        <w:t>[易错题]</w:t>
      </w:r>
      <w:r w:rsidRPr="00A46A53">
        <w:t>如图,</w:t>
      </w:r>
      <w:r w:rsidR="006732CF">
        <w:object w:dxaOrig="859" w:dyaOrig="260" w14:anchorId="1892F99C">
          <v:shape id="_x0000_i1075" type="#_x0000_t75" style="width:42.6pt;height:12.6pt" o:ole="">
            <v:imagedata r:id="rId115" o:title=""/>
          </v:shape>
          <o:OLEObject Type="Embed" ProgID="Equation.DSMT4" ShapeID="_x0000_i1075" DrawAspect="Content" ObjectID="_1576181970" r:id="rId116"/>
        </w:object>
      </w:r>
      <w:r w:rsidR="006732CF">
        <w:t xml:space="preserve"> </w:t>
      </w:r>
      <w:r w:rsidRPr="00A46A53">
        <w:t>,D、E分别是AB、AC的中点,</w:t>
      </w:r>
      <w:r w:rsidR="006732CF" w:rsidRPr="006732CF">
        <w:rPr>
          <w:rFonts w:hint="eastAsia"/>
        </w:rPr>
        <w:t xml:space="preserve"> </w:t>
      </w:r>
      <w:r w:rsidR="006732CF">
        <w:rPr>
          <w:rFonts w:hint="eastAsia"/>
        </w:rPr>
        <w:t>Δ</w:t>
      </w:r>
      <w:r w:rsidR="006732CF">
        <w:object w:dxaOrig="480" w:dyaOrig="240" w14:anchorId="33CFC34E">
          <v:shape id="_x0000_i1076" type="#_x0000_t75" style="width:24pt;height:12pt" o:ole="">
            <v:imagedata r:id="rId117" o:title=""/>
          </v:shape>
          <o:OLEObject Type="Embed" ProgID="Equation.DSMT4" ShapeID="_x0000_i1076" DrawAspect="Content" ObjectID="_1576181971" r:id="rId118"/>
        </w:object>
      </w:r>
      <w:r w:rsidR="006732CF">
        <w:t xml:space="preserve"> </w:t>
      </w:r>
      <w:r w:rsidRPr="00A46A53">
        <w:t>与</w:t>
      </w:r>
      <w:r w:rsidR="006732CF">
        <w:rPr>
          <w:rFonts w:hint="eastAsia"/>
        </w:rPr>
        <w:t>Δ</w:t>
      </w:r>
      <w:r w:rsidR="006732CF">
        <w:object w:dxaOrig="520" w:dyaOrig="260" w14:anchorId="09876E5D">
          <v:shape id="_x0000_i1077" type="#_x0000_t75" style="width:26.4pt;height:12.6pt" o:ole="">
            <v:imagedata r:id="rId119" o:title=""/>
          </v:shape>
          <o:OLEObject Type="Embed" ProgID="Equation.DSMT4" ShapeID="_x0000_i1077" DrawAspect="Content" ObjectID="_1576181972" r:id="rId120"/>
        </w:object>
      </w:r>
      <w:r w:rsidR="006732CF">
        <w:t xml:space="preserve"> </w:t>
      </w:r>
      <w:proofErr w:type="gramStart"/>
      <w:r w:rsidRPr="00A46A53">
        <w:t>全等吗</w:t>
      </w:r>
      <w:proofErr w:type="gramEnd"/>
      <w:r w:rsidRPr="00A46A53">
        <w:t>?为什么?</w:t>
      </w:r>
    </w:p>
    <w:p w14:paraId="660E93CE" w14:textId="128F91B7" w:rsidR="00FC6754" w:rsidRDefault="00A46A53">
      <w:r>
        <w:rPr>
          <w:noProof/>
        </w:rPr>
        <w:drawing>
          <wp:inline distT="0" distB="0" distL="0" distR="0" wp14:anchorId="4B1020ED" wp14:editId="7A6868F6">
            <wp:extent cx="2038350" cy="1628775"/>
            <wp:effectExtent l="0" t="0" r="0" b="9525"/>
            <wp:docPr id="61" name="图片 61" descr="https://solar.fbcontent.cn/api/apolo-images/150b966dd3303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olar.fbcontent.cn/api/apolo-images/150b966dd3303b4.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38350" cy="1628775"/>
                    </a:xfrm>
                    <a:prstGeom prst="rect">
                      <a:avLst/>
                    </a:prstGeom>
                    <a:noFill/>
                    <a:ln>
                      <a:noFill/>
                    </a:ln>
                  </pic:spPr>
                </pic:pic>
              </a:graphicData>
            </a:graphic>
          </wp:inline>
        </w:drawing>
      </w:r>
    </w:p>
    <w:p w14:paraId="16F8DF92" w14:textId="24A83104" w:rsidR="00A46A53" w:rsidRDefault="00A46A53" w:rsidP="00A46A53">
      <w:pPr>
        <w:textAlignment w:val="center"/>
      </w:pPr>
      <w:r w:rsidRPr="00A46A53">
        <w:t>解:</w:t>
      </w:r>
      <w:r w:rsidR="006732CF" w:rsidRPr="006732CF">
        <w:rPr>
          <w:rFonts w:hint="eastAsia"/>
        </w:rPr>
        <w:t xml:space="preserve"> </w:t>
      </w:r>
      <w:r w:rsidR="006732CF">
        <w:rPr>
          <w:rFonts w:hint="eastAsia"/>
        </w:rPr>
        <w:t>Δ</w:t>
      </w:r>
      <w:r w:rsidR="006732CF">
        <w:object w:dxaOrig="480" w:dyaOrig="240" w14:anchorId="62D81C46">
          <v:shape id="_x0000_i1078" type="#_x0000_t75" style="width:24pt;height:12pt" o:ole="">
            <v:imagedata r:id="rId122" o:title=""/>
          </v:shape>
          <o:OLEObject Type="Embed" ProgID="Equation.DSMT4" ShapeID="_x0000_i1078" DrawAspect="Content" ObjectID="_1576181973" r:id="rId123"/>
        </w:object>
      </w:r>
      <w:r w:rsidR="006732CF">
        <w:t xml:space="preserve"> </w:t>
      </w:r>
      <w:r w:rsidRPr="00A46A53">
        <w:t>与</w:t>
      </w:r>
      <w:r w:rsidR="006732CF">
        <w:rPr>
          <w:rFonts w:hint="eastAsia"/>
        </w:rPr>
        <w:t>Δ</w:t>
      </w:r>
      <w:r w:rsidR="006732CF">
        <w:object w:dxaOrig="520" w:dyaOrig="260" w14:anchorId="688C8CFB">
          <v:shape id="_x0000_i1079" type="#_x0000_t75" style="width:26.4pt;height:12.6pt" o:ole="">
            <v:imagedata r:id="rId124" o:title=""/>
          </v:shape>
          <o:OLEObject Type="Embed" ProgID="Equation.DSMT4" ShapeID="_x0000_i1079" DrawAspect="Content" ObjectID="_1576181974" r:id="rId125"/>
        </w:object>
      </w:r>
      <w:r w:rsidR="006732CF">
        <w:t xml:space="preserve"> </w:t>
      </w:r>
      <w:r w:rsidRPr="00A46A53">
        <w:t>全等.</w:t>
      </w:r>
    </w:p>
    <w:p w14:paraId="0C72D1EE" w14:textId="67927D6A" w:rsidR="00FC6754" w:rsidRDefault="00A46A53" w:rsidP="00A46A53">
      <w:pPr>
        <w:textAlignment w:val="center"/>
      </w:pPr>
      <w:r w:rsidRPr="00A46A53">
        <w:t>理由如下:</w:t>
      </w:r>
      <w:r w:rsidRPr="00A46A53">
        <w:br/>
      </w:r>
      <w:r w:rsidR="006732CF">
        <w:object w:dxaOrig="1040" w:dyaOrig="260" w14:anchorId="27F83272">
          <v:shape id="_x0000_i1080" type="#_x0000_t75" style="width:51.6pt;height:12.6pt" o:ole="">
            <v:imagedata r:id="rId126" o:title=""/>
          </v:shape>
          <o:OLEObject Type="Embed" ProgID="Equation.DSMT4" ShapeID="_x0000_i1080" DrawAspect="Content" ObjectID="_1576181975" r:id="rId127"/>
        </w:object>
      </w:r>
      <w:r w:rsidR="006732CF">
        <w:t xml:space="preserve"> </w:t>
      </w:r>
      <w:r w:rsidRPr="00A46A53">
        <w:t>,D、E分别是AB、AC的中点,</w:t>
      </w:r>
      <w:r w:rsidRPr="00A46A53">
        <w:br/>
      </w:r>
      <w:r w:rsidR="006732CF">
        <w:object w:dxaOrig="1040" w:dyaOrig="240" w14:anchorId="5694FE24">
          <v:shape id="_x0000_i1081" type="#_x0000_t75" style="width:51.6pt;height:12pt" o:ole="">
            <v:imagedata r:id="rId128" o:title=""/>
          </v:shape>
          <o:OLEObject Type="Embed" ProgID="Equation.DSMT4" ShapeID="_x0000_i1081" DrawAspect="Content" ObjectID="_1576181976" r:id="rId129"/>
        </w:object>
      </w:r>
      <w:r w:rsidR="006732CF">
        <w:t xml:space="preserve"> </w:t>
      </w:r>
      <w:r w:rsidRPr="00A46A53">
        <w:t>,</w:t>
      </w:r>
      <w:r w:rsidRPr="00A46A53">
        <w:br/>
        <w:t>在</w:t>
      </w:r>
      <w:r w:rsidR="006732CF">
        <w:rPr>
          <w:rFonts w:hint="eastAsia"/>
        </w:rPr>
        <w:t>Δ</w:t>
      </w:r>
      <w:r w:rsidR="006732CF">
        <w:object w:dxaOrig="480" w:dyaOrig="240" w14:anchorId="1B01AD57">
          <v:shape id="_x0000_i1082" type="#_x0000_t75" style="width:24pt;height:12pt" o:ole="">
            <v:imagedata r:id="rId130" o:title=""/>
          </v:shape>
          <o:OLEObject Type="Embed" ProgID="Equation.DSMT4" ShapeID="_x0000_i1082" DrawAspect="Content" ObjectID="_1576181977" r:id="rId131"/>
        </w:object>
      </w:r>
      <w:r w:rsidR="006732CF">
        <w:t xml:space="preserve"> </w:t>
      </w:r>
      <w:r w:rsidRPr="00A46A53">
        <w:t>和</w:t>
      </w:r>
      <w:r w:rsidR="006732CF">
        <w:rPr>
          <w:rFonts w:hint="eastAsia"/>
        </w:rPr>
        <w:t>Δ</w:t>
      </w:r>
      <w:r w:rsidR="006732CF">
        <w:object w:dxaOrig="520" w:dyaOrig="260" w14:anchorId="2D758EA1">
          <v:shape id="_x0000_i1083" type="#_x0000_t75" style="width:26.4pt;height:12.6pt" o:ole="">
            <v:imagedata r:id="rId132" o:title=""/>
          </v:shape>
          <o:OLEObject Type="Embed" ProgID="Equation.DSMT4" ShapeID="_x0000_i1083" DrawAspect="Content" ObjectID="_1576181978" r:id="rId133"/>
        </w:object>
      </w:r>
      <w:r w:rsidR="006732CF">
        <w:t xml:space="preserve"> </w:t>
      </w:r>
      <w:r w:rsidRPr="00A46A53">
        <w:t>中</w:t>
      </w:r>
      <w:r w:rsidRPr="00A46A53">
        <w:br/>
      </w:r>
      <w:r w:rsidR="006732CF">
        <w:object w:dxaOrig="1540" w:dyaOrig="980" w14:anchorId="6AED6E12">
          <v:shape id="_x0000_i1084" type="#_x0000_t75" style="width:77.4pt;height:48.6pt" o:ole="">
            <v:imagedata r:id="rId134" o:title=""/>
          </v:shape>
          <o:OLEObject Type="Embed" ProgID="Equation.DSMT4" ShapeID="_x0000_i1084" DrawAspect="Content" ObjectID="_1576181979" r:id="rId135"/>
        </w:object>
      </w:r>
      <w:r w:rsidR="006732CF">
        <w:t xml:space="preserve"> </w:t>
      </w:r>
      <w:r w:rsidRPr="00A46A53">
        <w:t>,</w:t>
      </w:r>
      <w:r w:rsidRPr="00A46A53">
        <w:br/>
      </w:r>
      <w:r w:rsidR="006732CF">
        <w:object w:dxaOrig="200" w:dyaOrig="200" w14:anchorId="41F8417C">
          <v:shape id="_x0000_i1085" type="#_x0000_t75" style="width:9.6pt;height:9.6pt" o:ole="">
            <v:imagedata r:id="rId136" o:title=""/>
          </v:shape>
          <o:OLEObject Type="Embed" ProgID="Equation.DSMT4" ShapeID="_x0000_i1085" DrawAspect="Content" ObjectID="_1576181980" r:id="rId137"/>
        </w:object>
      </w:r>
      <w:r w:rsidR="006732CF">
        <w:rPr>
          <w:rFonts w:hint="eastAsia"/>
        </w:rPr>
        <w:t>Δ</w:t>
      </w:r>
      <w:r w:rsidR="006732CF">
        <w:object w:dxaOrig="480" w:dyaOrig="240" w14:anchorId="038A56B3">
          <v:shape id="_x0000_i1086" type="#_x0000_t75" style="width:24pt;height:12pt" o:ole="">
            <v:imagedata r:id="rId138" o:title=""/>
          </v:shape>
          <o:OLEObject Type="Embed" ProgID="Equation.DSMT4" ShapeID="_x0000_i1086" DrawAspect="Content" ObjectID="_1576181981" r:id="rId139"/>
        </w:object>
      </w:r>
      <w:r w:rsidR="006732CF">
        <w:t xml:space="preserve">  </w:t>
      </w:r>
      <w:r w:rsidRPr="00A46A53">
        <w:t>和</w:t>
      </w:r>
      <w:r w:rsidR="006732CF">
        <w:rPr>
          <w:rFonts w:hint="eastAsia"/>
        </w:rPr>
        <w:t>Δ</w:t>
      </w:r>
      <w:r w:rsidR="006732CF">
        <w:object w:dxaOrig="1060" w:dyaOrig="340" w14:anchorId="3141C636">
          <v:shape id="_x0000_i1087" type="#_x0000_t75" style="width:53.4pt;height:17.4pt" o:ole="">
            <v:imagedata r:id="rId140" o:title=""/>
          </v:shape>
          <o:OLEObject Type="Embed" ProgID="Equation.DSMT4" ShapeID="_x0000_i1087" DrawAspect="Content" ObjectID="_1576181982" r:id="rId141"/>
        </w:object>
      </w:r>
      <w:r w:rsidR="006732CF">
        <w:t xml:space="preserve"> </w:t>
      </w:r>
      <w:r w:rsidRPr="00A46A53">
        <w:t>.</w:t>
      </w:r>
    </w:p>
    <w:p w14:paraId="45F7B060" w14:textId="77777777" w:rsidR="00DB352A" w:rsidRDefault="00DB352A"/>
    <w:p w14:paraId="3AE94C48" w14:textId="1D24D2F7" w:rsidR="00FC6754" w:rsidRPr="00016ADC" w:rsidRDefault="0070651C">
      <w:pPr>
        <w:rPr>
          <w:b/>
        </w:rPr>
      </w:pPr>
      <w:r w:rsidRPr="00016ADC">
        <w:rPr>
          <w:rFonts w:hint="eastAsia"/>
          <w:b/>
        </w:rPr>
        <w:t>题型</w:t>
      </w:r>
      <w:r w:rsidR="0047446C">
        <w:rPr>
          <w:rFonts w:hint="eastAsia"/>
          <w:b/>
        </w:rPr>
        <w:t>二</w:t>
      </w:r>
      <w:r w:rsidR="00FD0C82" w:rsidRPr="00016ADC">
        <w:rPr>
          <w:b/>
        </w:rPr>
        <w:t xml:space="preserve"> </w:t>
      </w:r>
      <w:r w:rsidR="00FD0C82" w:rsidRPr="00016ADC">
        <w:rPr>
          <w:rFonts w:hint="eastAsia"/>
          <w:b/>
        </w:rPr>
        <w:t>利用“SAS”判定三角形全等解决实际问题</w:t>
      </w:r>
    </w:p>
    <w:p w14:paraId="7DF8B4C2" w14:textId="39220E5C" w:rsidR="00FD0C82" w:rsidRPr="00FD0C82" w:rsidRDefault="00FD0C82" w:rsidP="00FD0C82">
      <w:r w:rsidRPr="00E175E3">
        <w:rPr>
          <w:rFonts w:hint="eastAsia"/>
          <w:b/>
        </w:rPr>
        <w:t>例</w:t>
      </w:r>
      <w:r w:rsidR="0070651C">
        <w:rPr>
          <w:rFonts w:hint="eastAsia"/>
          <w:b/>
        </w:rPr>
        <w:t>2-</w:t>
      </w:r>
      <w:r w:rsidR="0047446C">
        <w:rPr>
          <w:rFonts w:hint="eastAsia"/>
          <w:b/>
        </w:rPr>
        <w:t>2</w:t>
      </w:r>
      <w:r w:rsidR="004413BB">
        <w:rPr>
          <w:b/>
        </w:rPr>
        <w:t xml:space="preserve"> </w:t>
      </w:r>
      <w:r w:rsidRPr="00FD0C82">
        <w:t>如图，要在湖的两岸A、B之间建一座观赏桥，由于条件限制，无法直接测量A、B两点间的距离，请你用学过的数学知识按以下要求设计一个测量方案．</w:t>
      </w:r>
    </w:p>
    <w:p w14:paraId="493B727C" w14:textId="77777777" w:rsidR="00FD0C82" w:rsidRPr="00FD0C82" w:rsidRDefault="00FD0C82" w:rsidP="00FD0C82">
      <w:r w:rsidRPr="00FD0C82">
        <w:t>(1)画出测量图案．</w:t>
      </w:r>
    </w:p>
    <w:p w14:paraId="08A3CA34" w14:textId="77777777" w:rsidR="00FD0C82" w:rsidRPr="00FD0C82" w:rsidRDefault="00FD0C82" w:rsidP="00FD0C82">
      <w:r w:rsidRPr="00FD0C82">
        <w:t>(2)写出测量步骤．(测量数据用字母表示)</w:t>
      </w:r>
    </w:p>
    <w:p w14:paraId="0E90E77D" w14:textId="77777777" w:rsidR="00FD0C82" w:rsidRPr="00FD0C82" w:rsidRDefault="00FD0C82" w:rsidP="00FD0C82">
      <w:r w:rsidRPr="00FD0C82">
        <w:t>(3)计算A、B两点间的距离．(写出求解或推理过程，结果用字母表示)</w:t>
      </w:r>
    </w:p>
    <w:p w14:paraId="680D5B88" w14:textId="73CEA019" w:rsidR="00FD0C82" w:rsidRPr="00FD0C82" w:rsidRDefault="00FD0C82" w:rsidP="00FD0C82">
      <w:r w:rsidRPr="00FD0C82">
        <w:rPr>
          <w:noProof/>
        </w:rPr>
        <w:lastRenderedPageBreak/>
        <w:drawing>
          <wp:inline distT="0" distB="0" distL="0" distR="0" wp14:anchorId="7CD12155" wp14:editId="6E20B52F">
            <wp:extent cx="1628775" cy="1476375"/>
            <wp:effectExtent l="0" t="0" r="9525" b="9525"/>
            <wp:docPr id="90" name="图片 90" descr="https://solar.fbcontent.cn/api/apolo-images/1557bf48bef4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solar.fbcontent.cn/api/apolo-images/1557bf48bef4659.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628775" cy="1476375"/>
                    </a:xfrm>
                    <a:prstGeom prst="rect">
                      <a:avLst/>
                    </a:prstGeom>
                    <a:noFill/>
                    <a:ln>
                      <a:noFill/>
                    </a:ln>
                  </pic:spPr>
                </pic:pic>
              </a:graphicData>
            </a:graphic>
          </wp:inline>
        </w:drawing>
      </w:r>
    </w:p>
    <w:p w14:paraId="74F20E1F" w14:textId="61827AA6" w:rsidR="00FD0C82" w:rsidRDefault="00FD0C82"/>
    <w:p w14:paraId="316F47E2" w14:textId="78F9706C" w:rsidR="00FD0C82" w:rsidRDefault="004413BB">
      <w:r w:rsidRPr="004413BB">
        <w:rPr>
          <w:rFonts w:hint="eastAsia"/>
        </w:rPr>
        <w:t>【思路分析】</w:t>
      </w:r>
      <w:r w:rsidR="00E175E3" w:rsidRPr="00E175E3">
        <w:t>本题让我们了解测量两点之间的距离的一种方法，设计时，只要符合全等三角形全等的条件，方案具有可操作性，需要测量的线段在陆地一侧可实施，就可以达到目的．</w:t>
      </w:r>
    </w:p>
    <w:p w14:paraId="5C386205" w14:textId="62F89BB8" w:rsidR="00E175E3" w:rsidRPr="00E175E3" w:rsidRDefault="004413BB" w:rsidP="00E175E3">
      <w:r w:rsidRPr="004413BB">
        <w:t>【解】</w:t>
      </w:r>
      <w:r w:rsidR="00E175E3" w:rsidRPr="00E175E3">
        <w:t>(1)见图：</w:t>
      </w:r>
    </w:p>
    <w:p w14:paraId="7A153FDE" w14:textId="72F49828" w:rsidR="00E175E3" w:rsidRPr="00E175E3" w:rsidRDefault="00E175E3" w:rsidP="00E175E3">
      <w:r w:rsidRPr="00E175E3">
        <w:rPr>
          <w:noProof/>
        </w:rPr>
        <w:drawing>
          <wp:inline distT="0" distB="0" distL="0" distR="0" wp14:anchorId="6A3707F0" wp14:editId="031B9DE5">
            <wp:extent cx="2409825" cy="2790825"/>
            <wp:effectExtent l="0" t="0" r="9525" b="9525"/>
            <wp:docPr id="91" name="图片 91" descr="https://solar.fbcontent.cn/api/apolo-images/1557bf4a60ea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solar.fbcontent.cn/api/apolo-images/1557bf4a60ea775.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409825" cy="2790825"/>
                    </a:xfrm>
                    <a:prstGeom prst="rect">
                      <a:avLst/>
                    </a:prstGeom>
                    <a:noFill/>
                    <a:ln>
                      <a:noFill/>
                    </a:ln>
                  </pic:spPr>
                </pic:pic>
              </a:graphicData>
            </a:graphic>
          </wp:inline>
        </w:drawing>
      </w:r>
      <w:r w:rsidRPr="00E175E3">
        <w:br/>
        <w:t>(2)在湖岸上</w:t>
      </w:r>
      <w:proofErr w:type="gramStart"/>
      <w:r w:rsidRPr="00E175E3">
        <w:t>选一点</w:t>
      </w:r>
      <w:proofErr w:type="gramEnd"/>
      <w:r w:rsidRPr="00E175E3">
        <w:t>O，连接BO并延长到C使BO=OC，连接AO并延长到点D使OD=AO，连接CD，则AB=CD．测量DC的长度即为AB的长度；</w:t>
      </w:r>
      <w:r w:rsidRPr="00E175E3">
        <w:br/>
        <w:t>(3)设DC=m</w:t>
      </w:r>
      <w:r w:rsidRPr="00E175E3">
        <w:br/>
        <w:t>∵BO=D，AO=DO</w:t>
      </w:r>
      <w:r w:rsidRPr="00E175E3">
        <w:br/>
        <w:t>∴△AOB≌△COD (SAS)</w:t>
      </w:r>
      <w:r w:rsidRPr="00E175E3">
        <w:br/>
        <w:t>∴AB=CD=m．</w:t>
      </w:r>
    </w:p>
    <w:p w14:paraId="12FAB5E0" w14:textId="4FFEF7FB" w:rsidR="00E175E3" w:rsidRPr="00E175E3" w:rsidRDefault="004413BB" w:rsidP="00E175E3">
      <w:r w:rsidRPr="004413BB">
        <w:rPr>
          <w:rFonts w:hint="eastAsia"/>
        </w:rPr>
        <w:t>【总结提示】</w:t>
      </w:r>
      <w:r w:rsidR="00E175E3" w:rsidRPr="00E175E3">
        <w:t>解答本题的关键是构造全等三角形，巧妙地借助两个三角形全等，寻找所求线段与已知线段之间的等量关系</w:t>
      </w:r>
      <w:r w:rsidR="00E175E3">
        <w:rPr>
          <w:rFonts w:hint="eastAsia"/>
        </w:rPr>
        <w:t>.</w:t>
      </w:r>
    </w:p>
    <w:p w14:paraId="5A6251A1" w14:textId="4E2BAA05" w:rsidR="00FD0C82" w:rsidRPr="00E175E3" w:rsidRDefault="00FD0C82"/>
    <w:p w14:paraId="7077B520" w14:textId="7EEFB96C" w:rsidR="00FD0C82" w:rsidRPr="00016ADC" w:rsidRDefault="00E175E3">
      <w:pPr>
        <w:rPr>
          <w:b/>
        </w:rPr>
      </w:pPr>
      <w:r w:rsidRPr="00016ADC">
        <w:rPr>
          <w:rFonts w:hint="eastAsia"/>
          <w:b/>
        </w:rPr>
        <w:t>配套练习</w:t>
      </w:r>
      <w:r w:rsidR="0070651C" w:rsidRPr="00016ADC">
        <w:rPr>
          <w:rFonts w:hint="eastAsia"/>
          <w:b/>
        </w:rPr>
        <w:t>2-</w:t>
      </w:r>
      <w:r w:rsidR="0047446C">
        <w:rPr>
          <w:rFonts w:hint="eastAsia"/>
          <w:b/>
        </w:rPr>
        <w:t>2</w:t>
      </w:r>
    </w:p>
    <w:p w14:paraId="5803919C" w14:textId="4ABAC23D" w:rsidR="00E175E3" w:rsidRDefault="00E175E3">
      <w:r w:rsidRPr="00E175E3">
        <w:t>有一座锥形小山，如图，要测量锥形小山两端A、B的距离，先在平地上取一个可以直接到达A和B的点C，连接AC并延长到D，使CD=CA，连接BC并延长到E，使CE=CB，连接DE，量出DE的长为50m，你能求出锥形小山两端A、B的距离吗？</w:t>
      </w:r>
    </w:p>
    <w:p w14:paraId="4C162D59" w14:textId="5DC7AA25" w:rsidR="00FD0C82" w:rsidRDefault="00E175E3">
      <w:r>
        <w:rPr>
          <w:noProof/>
        </w:rPr>
        <w:lastRenderedPageBreak/>
        <w:drawing>
          <wp:inline distT="0" distB="0" distL="0" distR="0" wp14:anchorId="7B7815B0" wp14:editId="57F143EC">
            <wp:extent cx="2028825" cy="1924050"/>
            <wp:effectExtent l="0" t="0" r="9525" b="0"/>
            <wp:docPr id="92" name="图片 9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菁优网"/>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28825" cy="1924050"/>
                    </a:xfrm>
                    <a:prstGeom prst="rect">
                      <a:avLst/>
                    </a:prstGeom>
                    <a:noFill/>
                    <a:ln>
                      <a:noFill/>
                    </a:ln>
                  </pic:spPr>
                </pic:pic>
              </a:graphicData>
            </a:graphic>
          </wp:inline>
        </w:drawing>
      </w:r>
    </w:p>
    <w:p w14:paraId="5201AD7E" w14:textId="6210E59C" w:rsidR="00E175E3" w:rsidRDefault="004413BB">
      <w:r w:rsidRPr="004413BB">
        <w:t>【解】</w:t>
      </w:r>
      <w:r w:rsidR="00E175E3" w:rsidRPr="00E175E3">
        <w:t>在△ABC和△EDC中，</w:t>
      </w:r>
    </w:p>
    <w:p w14:paraId="087E35F5" w14:textId="66A35A4A" w:rsidR="00FD0C82" w:rsidRDefault="00E175E3" w:rsidP="00E175E3">
      <w:r>
        <w:t>CA＝CD</w:t>
      </w:r>
      <w:r>
        <w:rPr>
          <w:rFonts w:hint="eastAsia"/>
        </w:rPr>
        <w:t>，∠</w:t>
      </w:r>
      <w:r>
        <w:t>ACB＝∠DCE</w:t>
      </w:r>
      <w:r>
        <w:rPr>
          <w:rFonts w:hint="eastAsia"/>
        </w:rPr>
        <w:t>，</w:t>
      </w:r>
      <w:r>
        <w:t>CB＝CE</w:t>
      </w:r>
      <w:r w:rsidRPr="00E175E3">
        <w:br/>
        <w:t>∴△ABC≌△EDC</w:t>
      </w:r>
      <w:r>
        <w:rPr>
          <w:rFonts w:hint="eastAsia"/>
        </w:rPr>
        <w:t>（SAS）</w:t>
      </w:r>
      <w:r w:rsidRPr="00E175E3">
        <w:t>，</w:t>
      </w:r>
      <w:r w:rsidRPr="00E175E3">
        <w:br/>
        <w:t>∴AB=DE=50．</w:t>
      </w:r>
      <w:r w:rsidRPr="00E175E3">
        <w:br/>
        <w:t>答：锥形小山两端A、B的距离为50m．</w:t>
      </w:r>
    </w:p>
    <w:p w14:paraId="37BC2030" w14:textId="472BAF2C" w:rsidR="00FD0C82" w:rsidRDefault="00FD0C82"/>
    <w:p w14:paraId="71EC0DBD" w14:textId="57E99FC7" w:rsidR="00FD0C82" w:rsidRPr="00016ADC" w:rsidRDefault="0070651C">
      <w:pPr>
        <w:rPr>
          <w:b/>
        </w:rPr>
      </w:pPr>
      <w:r w:rsidRPr="00016ADC">
        <w:rPr>
          <w:rFonts w:hint="eastAsia"/>
          <w:b/>
        </w:rPr>
        <w:t>题型</w:t>
      </w:r>
      <w:r w:rsidR="005219E0">
        <w:rPr>
          <w:rFonts w:hint="eastAsia"/>
          <w:b/>
        </w:rPr>
        <w:t>三</w:t>
      </w:r>
      <w:r w:rsidR="00F05BBF" w:rsidRPr="00016ADC">
        <w:rPr>
          <w:b/>
        </w:rPr>
        <w:t xml:space="preserve"> </w:t>
      </w:r>
      <w:r w:rsidR="00F05BBF" w:rsidRPr="00016ADC">
        <w:rPr>
          <w:rFonts w:hint="eastAsia"/>
          <w:b/>
        </w:rPr>
        <w:t>利用三角形全等证明线段的平行关系</w:t>
      </w:r>
    </w:p>
    <w:p w14:paraId="60C96017" w14:textId="0A25AD66" w:rsidR="00F05BBF" w:rsidRDefault="00F05BBF">
      <w:r w:rsidRPr="00F05BBF">
        <w:rPr>
          <w:rFonts w:hint="eastAsia"/>
          <w:b/>
        </w:rPr>
        <w:t>例</w:t>
      </w:r>
      <w:r w:rsidR="0070651C">
        <w:rPr>
          <w:rFonts w:hint="eastAsia"/>
          <w:b/>
        </w:rPr>
        <w:t>2-</w:t>
      </w:r>
      <w:r w:rsidR="005219E0">
        <w:rPr>
          <w:rFonts w:hint="eastAsia"/>
          <w:b/>
        </w:rPr>
        <w:t>3</w:t>
      </w:r>
      <w:r w:rsidR="0070651C">
        <w:rPr>
          <w:b/>
        </w:rPr>
        <w:t xml:space="preserve"> </w:t>
      </w:r>
      <w:r w:rsidRPr="00F05BBF">
        <w:t>已知：如图，DE⊥AC，BF⊥AC，垂足分别为E、F，DE=BF，AF=CE.求证：AB∥CD</w:t>
      </w:r>
    </w:p>
    <w:p w14:paraId="02DC569C" w14:textId="52E56712" w:rsidR="00FD0C82" w:rsidRDefault="00F05BBF">
      <w:r>
        <w:rPr>
          <w:noProof/>
        </w:rPr>
        <w:drawing>
          <wp:inline distT="0" distB="0" distL="0" distR="0" wp14:anchorId="70C38BD3" wp14:editId="54080645">
            <wp:extent cx="1419225" cy="933450"/>
            <wp:effectExtent l="0" t="0" r="9525" b="0"/>
            <wp:docPr id="93" name="图片 93" descr="https://solar.fbcontent.cn/api/apolo-images/14ad61a486482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solar.fbcontent.cn/api/apolo-images/14ad61a486482bb.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419225" cy="933450"/>
                    </a:xfrm>
                    <a:prstGeom prst="rect">
                      <a:avLst/>
                    </a:prstGeom>
                    <a:noFill/>
                    <a:ln>
                      <a:noFill/>
                    </a:ln>
                  </pic:spPr>
                </pic:pic>
              </a:graphicData>
            </a:graphic>
          </wp:inline>
        </w:drawing>
      </w:r>
    </w:p>
    <w:p w14:paraId="66DFAAC3" w14:textId="2DA6E16B" w:rsidR="00FD0C82" w:rsidRDefault="00FD0C82"/>
    <w:p w14:paraId="762292E5" w14:textId="7B0FD677" w:rsidR="00FD0C82" w:rsidRDefault="004413BB">
      <w:r w:rsidRPr="004413BB">
        <w:rPr>
          <w:rFonts w:hint="eastAsia"/>
        </w:rPr>
        <w:t>【思路分析】</w:t>
      </w:r>
      <w:r w:rsidR="00F05BBF">
        <w:rPr>
          <w:rFonts w:hint="eastAsia"/>
        </w:rPr>
        <w:t>∵</w:t>
      </w:r>
      <w:r w:rsidR="00F05BBF" w:rsidRPr="00F05BBF">
        <w:t>DE=BF，∠DEC=∠BFA=90°，AF=CE，根据SAS证得△DEC≌△BFA；根据全等三角形性质得到，∠ECD=∠FAB；最后由内错角相等，两直线平行即可得证.</w:t>
      </w:r>
    </w:p>
    <w:p w14:paraId="028C1444" w14:textId="24BF58A8" w:rsidR="00F05BBF" w:rsidRPr="00F05BBF" w:rsidRDefault="00F05BBF" w:rsidP="00F05BBF">
      <w:r w:rsidRPr="00F05BBF">
        <w:rPr>
          <w:b/>
        </w:rPr>
        <w:t>证明：</w:t>
      </w:r>
      <w:r w:rsidRPr="00F05BBF">
        <w:t>∵DE⊥AC，BF⊥AC，</w:t>
      </w:r>
    </w:p>
    <w:p w14:paraId="52F21E4A" w14:textId="77777777" w:rsidR="00F05BBF" w:rsidRPr="00F05BBF" w:rsidRDefault="00F05BBF" w:rsidP="00F05BBF">
      <w:r w:rsidRPr="00F05BBF">
        <w:t>∴∠DEC=∠BFA=90°，</w:t>
      </w:r>
    </w:p>
    <w:p w14:paraId="2D80CF75" w14:textId="77777777" w:rsidR="00F05BBF" w:rsidRPr="00F05BBF" w:rsidRDefault="00F05BBF" w:rsidP="00F05BBF">
      <w:r w:rsidRPr="00F05BBF">
        <w:t>在△DEC与△BFA中，</w:t>
      </w:r>
    </w:p>
    <w:p w14:paraId="41A38C6D" w14:textId="77777777" w:rsidR="00F05BBF" w:rsidRPr="00F05BBF" w:rsidRDefault="00F05BBF" w:rsidP="00F05BBF">
      <w:r w:rsidRPr="00F05BBF">
        <w:t>DE=BF</w:t>
      </w:r>
    </w:p>
    <w:p w14:paraId="3A4F1208" w14:textId="77777777" w:rsidR="00F05BBF" w:rsidRPr="00F05BBF" w:rsidRDefault="00F05BBF" w:rsidP="00F05BBF">
      <w:r w:rsidRPr="00F05BBF">
        <w:t>∠DEC=∠BFA=90°</w:t>
      </w:r>
    </w:p>
    <w:p w14:paraId="06738DFC" w14:textId="77777777" w:rsidR="00F05BBF" w:rsidRPr="00F05BBF" w:rsidRDefault="00F05BBF" w:rsidP="00F05BBF">
      <w:r w:rsidRPr="00F05BBF">
        <w:t>AF=CE，</w:t>
      </w:r>
    </w:p>
    <w:p w14:paraId="1A1A9E31" w14:textId="77777777" w:rsidR="00F05BBF" w:rsidRPr="00F05BBF" w:rsidRDefault="00F05BBF" w:rsidP="00F05BBF">
      <w:r w:rsidRPr="00F05BBF">
        <w:t>∴△DEC≌△BFA(SAS)，</w:t>
      </w:r>
    </w:p>
    <w:p w14:paraId="0A3386A2" w14:textId="7223044D" w:rsidR="00F05BBF" w:rsidRPr="00F05BBF" w:rsidRDefault="00F05BBF" w:rsidP="00F05BBF">
      <w:r w:rsidRPr="00F05BBF">
        <w:t>∴</w:t>
      </w:r>
      <w:r w:rsidR="00C96E38">
        <w:rPr>
          <w:rFonts w:hint="eastAsia"/>
        </w:rPr>
        <w:t>∠</w:t>
      </w:r>
      <w:r w:rsidRPr="00F05BBF">
        <w:t>ECD=∠FAB，</w:t>
      </w:r>
    </w:p>
    <w:p w14:paraId="75C0BD9B" w14:textId="77777777" w:rsidR="00F05BBF" w:rsidRPr="00F05BBF" w:rsidRDefault="00F05BBF" w:rsidP="00F05BBF">
      <w:r w:rsidRPr="00F05BBF">
        <w:t>∴AB∥CD.</w:t>
      </w:r>
    </w:p>
    <w:p w14:paraId="34AE958B" w14:textId="4E0DE80F" w:rsidR="00FD0C82" w:rsidRPr="00F05BBF" w:rsidRDefault="004413BB">
      <w:r w:rsidRPr="004413BB">
        <w:rPr>
          <w:rFonts w:hint="eastAsia"/>
        </w:rPr>
        <w:t>【总结提示】</w:t>
      </w:r>
      <w:r w:rsidR="00F05BBF" w:rsidRPr="00F05BBF">
        <w:t>本题考查了全等三角形的判定与性质以及平行线的判定，题目难度不大，解题的关键是熟练运用判定定理及性质，全等三角形及平行线的判定是常考知识点，要灵活运用判定定理.</w:t>
      </w:r>
    </w:p>
    <w:p w14:paraId="005B8D25" w14:textId="53426E2D" w:rsidR="00F05BBF" w:rsidRDefault="00F05BBF"/>
    <w:p w14:paraId="368994DC" w14:textId="70CD79C9" w:rsidR="00F05BBF" w:rsidRPr="00016ADC" w:rsidRDefault="00F05BBF">
      <w:pPr>
        <w:rPr>
          <w:b/>
        </w:rPr>
      </w:pPr>
      <w:r w:rsidRPr="00016ADC">
        <w:rPr>
          <w:rFonts w:hint="eastAsia"/>
          <w:b/>
        </w:rPr>
        <w:t>配套练习</w:t>
      </w:r>
      <w:r w:rsidR="0070651C" w:rsidRPr="00016ADC">
        <w:rPr>
          <w:rFonts w:hint="eastAsia"/>
          <w:b/>
        </w:rPr>
        <w:t>2-</w:t>
      </w:r>
      <w:r w:rsidR="005219E0">
        <w:rPr>
          <w:rFonts w:hint="eastAsia"/>
          <w:b/>
        </w:rPr>
        <w:t>3</w:t>
      </w:r>
    </w:p>
    <w:p w14:paraId="449AF8B1" w14:textId="530A7D66" w:rsidR="00F05BBF" w:rsidRPr="00F05BBF" w:rsidRDefault="00F05BBF" w:rsidP="00F05BBF">
      <w:pPr>
        <w:textAlignment w:val="center"/>
      </w:pPr>
      <w:r w:rsidRPr="00F05BBF">
        <w:t>如图，点</w:t>
      </w:r>
      <w:r w:rsidR="00963616">
        <w:object w:dxaOrig="220" w:dyaOrig="260" w14:anchorId="3505890F">
          <v:shape id="_x0000_i1088" type="#_x0000_t75" style="width:11.4pt;height:12.6pt" o:ole="">
            <v:imagedata r:id="rId146" o:title=""/>
          </v:shape>
          <o:OLEObject Type="Embed" ProgID="Equation.DSMT4" ShapeID="_x0000_i1088" DrawAspect="Content" ObjectID="_1576181983" r:id="rId147"/>
        </w:object>
      </w:r>
      <w:r w:rsidR="00963616">
        <w:t xml:space="preserve"> </w:t>
      </w:r>
      <w:r w:rsidRPr="00F05BBF">
        <w:t>是线段</w:t>
      </w:r>
      <w:r w:rsidR="00963616">
        <w:object w:dxaOrig="360" w:dyaOrig="240" w14:anchorId="000DAD3F">
          <v:shape id="_x0000_i1089" type="#_x0000_t75" style="width:18pt;height:12pt" o:ole="">
            <v:imagedata r:id="rId148" o:title=""/>
          </v:shape>
          <o:OLEObject Type="Embed" ProgID="Equation.DSMT4" ShapeID="_x0000_i1089" DrawAspect="Content" ObjectID="_1576181984" r:id="rId149"/>
        </w:object>
      </w:r>
      <w:r w:rsidR="00963616">
        <w:t xml:space="preserve"> </w:t>
      </w:r>
      <w:r w:rsidRPr="00F05BBF">
        <w:t>和线段</w:t>
      </w:r>
      <w:r w:rsidR="00963616">
        <w:object w:dxaOrig="360" w:dyaOrig="260" w14:anchorId="5030993C">
          <v:shape id="_x0000_i1090" type="#_x0000_t75" style="width:18pt;height:12.6pt" o:ole="">
            <v:imagedata r:id="rId150" o:title=""/>
          </v:shape>
          <o:OLEObject Type="Embed" ProgID="Equation.DSMT4" ShapeID="_x0000_i1090" DrawAspect="Content" ObjectID="_1576181985" r:id="rId151"/>
        </w:object>
      </w:r>
      <w:r w:rsidR="00963616">
        <w:t xml:space="preserve"> </w:t>
      </w:r>
      <w:r w:rsidRPr="00F05BBF">
        <w:t>的中点</w:t>
      </w:r>
      <w:r w:rsidR="005219E0">
        <w:rPr>
          <w:rFonts w:hint="eastAsia"/>
        </w:rPr>
        <w:t>.</w:t>
      </w:r>
    </w:p>
    <w:p w14:paraId="08437FDC" w14:textId="360FB8B4" w:rsidR="00F05BBF" w:rsidRPr="00F05BBF" w:rsidRDefault="00F05BBF" w:rsidP="00F05BBF">
      <w:r w:rsidRPr="00F05BBF">
        <w:rPr>
          <w:noProof/>
        </w:rPr>
        <w:lastRenderedPageBreak/>
        <w:drawing>
          <wp:inline distT="0" distB="0" distL="0" distR="0" wp14:anchorId="2C1B1813" wp14:editId="33EFAC0F">
            <wp:extent cx="1457325" cy="1285875"/>
            <wp:effectExtent l="0" t="0" r="9525" b="9525"/>
            <wp:docPr id="100" name="图片 100" descr="C:\Users\ShaSha\Desktop\1563319f00aa9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Desktop\1563319f00aa9ed.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457325" cy="1285875"/>
                    </a:xfrm>
                    <a:prstGeom prst="rect">
                      <a:avLst/>
                    </a:prstGeom>
                    <a:noFill/>
                    <a:ln>
                      <a:noFill/>
                    </a:ln>
                  </pic:spPr>
                </pic:pic>
              </a:graphicData>
            </a:graphic>
          </wp:inline>
        </w:drawing>
      </w:r>
    </w:p>
    <w:p w14:paraId="208CE16F" w14:textId="21536399" w:rsidR="00F05BBF" w:rsidRPr="00F05BBF" w:rsidRDefault="00F05BBF" w:rsidP="00F05BBF">
      <w:pPr>
        <w:textAlignment w:val="center"/>
      </w:pPr>
      <w:r w:rsidRPr="00F05BBF">
        <w:t>（1）求证：</w:t>
      </w:r>
      <w:r w:rsidR="00963616" w:rsidRPr="00E175E3">
        <w:t>△</w:t>
      </w:r>
      <w:r w:rsidR="00963616">
        <w:object w:dxaOrig="700" w:dyaOrig="260" w14:anchorId="780FE053">
          <v:shape id="_x0000_i1091" type="#_x0000_t75" style="width:35.4pt;height:12.6pt" o:ole="">
            <v:imagedata r:id="rId153" o:title=""/>
          </v:shape>
          <o:OLEObject Type="Embed" ProgID="Equation.DSMT4" ShapeID="_x0000_i1091" DrawAspect="Content" ObjectID="_1576181986" r:id="rId154"/>
        </w:object>
      </w:r>
      <w:r w:rsidR="00963616" w:rsidRPr="00E175E3">
        <w:t>△</w:t>
      </w:r>
      <w:r w:rsidR="00963616">
        <w:t xml:space="preserve"> </w:t>
      </w:r>
      <w:r w:rsidR="00963616">
        <w:object w:dxaOrig="520" w:dyaOrig="260" w14:anchorId="4FEF6741">
          <v:shape id="_x0000_i1092" type="#_x0000_t75" style="width:26.4pt;height:12.6pt" o:ole="">
            <v:imagedata r:id="rId155" o:title=""/>
          </v:shape>
          <o:OLEObject Type="Embed" ProgID="Equation.DSMT4" ShapeID="_x0000_i1092" DrawAspect="Content" ObjectID="_1576181987" r:id="rId156"/>
        </w:object>
      </w:r>
      <w:r w:rsidR="00963616">
        <w:t xml:space="preserve"> </w:t>
      </w:r>
      <w:r w:rsidR="005219E0">
        <w:rPr>
          <w:rFonts w:hint="eastAsia"/>
        </w:rPr>
        <w:t>.</w:t>
      </w:r>
    </w:p>
    <w:p w14:paraId="4050D2F6" w14:textId="6F5A4719" w:rsidR="005219E0" w:rsidRDefault="00F05BBF" w:rsidP="00F05BBF">
      <w:pPr>
        <w:textAlignment w:val="center"/>
      </w:pPr>
      <w:r w:rsidRPr="00F05BBF">
        <w:t>（2）求证：</w:t>
      </w:r>
      <w:r w:rsidR="00963616">
        <w:object w:dxaOrig="840" w:dyaOrig="279" w14:anchorId="67D0F965">
          <v:shape id="_x0000_i1093" type="#_x0000_t75" style="width:42pt;height:14.4pt" o:ole="">
            <v:imagedata r:id="rId157" o:title=""/>
          </v:shape>
          <o:OLEObject Type="Embed" ProgID="Equation.DSMT4" ShapeID="_x0000_i1093" DrawAspect="Content" ObjectID="_1576181988" r:id="rId158"/>
        </w:object>
      </w:r>
      <w:r w:rsidR="00963616">
        <w:t xml:space="preserve"> </w:t>
      </w:r>
      <w:r w:rsidR="005219E0">
        <w:t>.</w:t>
      </w:r>
    </w:p>
    <w:p w14:paraId="4D4A0A8E" w14:textId="77777777" w:rsidR="005219E0" w:rsidRPr="00F05BBF" w:rsidRDefault="005219E0" w:rsidP="00F05BBF">
      <w:pPr>
        <w:textAlignment w:val="center"/>
      </w:pPr>
    </w:p>
    <w:p w14:paraId="46AAE249" w14:textId="4F77F155" w:rsidR="00F05BBF" w:rsidRDefault="004413BB" w:rsidP="00F05BBF">
      <w:pPr>
        <w:textAlignment w:val="center"/>
      </w:pPr>
      <w:r w:rsidRPr="004413BB">
        <w:rPr>
          <w:rFonts w:hint="eastAsia"/>
        </w:rPr>
        <w:t>【解】</w:t>
      </w:r>
      <w:r w:rsidR="00F05BBF" w:rsidRPr="00F05BBF">
        <w:t>（1）根据题意可得，</w:t>
      </w:r>
      <w:r w:rsidR="00963616">
        <w:object w:dxaOrig="880" w:dyaOrig="260" w14:anchorId="32FE82F4">
          <v:shape id="_x0000_i1094" type="#_x0000_t75" style="width:44.4pt;height:12.6pt" o:ole="">
            <v:imagedata r:id="rId159" o:title=""/>
          </v:shape>
          <o:OLEObject Type="Embed" ProgID="Equation.DSMT4" ShapeID="_x0000_i1094" DrawAspect="Content" ObjectID="_1576181989" r:id="rId160"/>
        </w:object>
      </w:r>
      <w:r w:rsidR="00963616">
        <w:t xml:space="preserve"> </w:t>
      </w:r>
      <w:r w:rsidR="00F05BBF" w:rsidRPr="00F05BBF">
        <w:t>，</w:t>
      </w:r>
      <w:r w:rsidR="00963616">
        <w:object w:dxaOrig="840" w:dyaOrig="260" w14:anchorId="2CC1FAC2">
          <v:shape id="_x0000_i1095" type="#_x0000_t75" style="width:42pt;height:12.6pt" o:ole="">
            <v:imagedata r:id="rId161" o:title=""/>
          </v:shape>
          <o:OLEObject Type="Embed" ProgID="Equation.DSMT4" ShapeID="_x0000_i1095" DrawAspect="Content" ObjectID="_1576181990" r:id="rId162"/>
        </w:object>
      </w:r>
      <w:r w:rsidR="00963616">
        <w:t xml:space="preserve"> </w:t>
      </w:r>
      <w:r w:rsidR="00F05BBF" w:rsidRPr="00F05BBF">
        <w:t>，在</w:t>
      </w:r>
      <w:r w:rsidR="00963616" w:rsidRPr="00E175E3">
        <w:t>△</w:t>
      </w:r>
      <w:r w:rsidR="00963616">
        <w:object w:dxaOrig="520" w:dyaOrig="260" w14:anchorId="47275EED">
          <v:shape id="_x0000_i1096" type="#_x0000_t75" style="width:26.4pt;height:12.6pt" o:ole="">
            <v:imagedata r:id="rId163" o:title=""/>
          </v:shape>
          <o:OLEObject Type="Embed" ProgID="Equation.DSMT4" ShapeID="_x0000_i1096" DrawAspect="Content" ObjectID="_1576181991" r:id="rId164"/>
        </w:object>
      </w:r>
      <w:r w:rsidR="00963616">
        <w:t xml:space="preserve"> </w:t>
      </w:r>
      <w:r w:rsidR="00F05BBF" w:rsidRPr="00F05BBF">
        <w:t>和</w:t>
      </w:r>
      <w:r w:rsidR="00963616" w:rsidRPr="00E175E3">
        <w:t>△</w:t>
      </w:r>
      <w:r w:rsidR="00963616">
        <w:object w:dxaOrig="520" w:dyaOrig="260" w14:anchorId="56078023">
          <v:shape id="_x0000_i1097" type="#_x0000_t75" style="width:26.4pt;height:12.6pt" o:ole="">
            <v:imagedata r:id="rId165" o:title=""/>
          </v:shape>
          <o:OLEObject Type="Embed" ProgID="Equation.DSMT4" ShapeID="_x0000_i1097" DrawAspect="Content" ObjectID="_1576181992" r:id="rId166"/>
        </w:object>
      </w:r>
      <w:r w:rsidR="00963616">
        <w:t xml:space="preserve"> </w:t>
      </w:r>
      <w:r w:rsidR="00F05BBF" w:rsidRPr="00F05BBF">
        <w:t>中，</w:t>
      </w:r>
    </w:p>
    <w:p w14:paraId="3C000345" w14:textId="7A3680E6" w:rsidR="00F05BBF" w:rsidRDefault="00963616" w:rsidP="00F05BBF">
      <w:r w:rsidRPr="00C82BF8">
        <w:rPr>
          <w:position w:val="-44"/>
        </w:rPr>
        <w:object w:dxaOrig="1579" w:dyaOrig="980" w14:anchorId="6AF6B798">
          <v:shape id="_x0000_i1098" type="#_x0000_t75" style="width:78.6pt;height:48.6pt" o:ole="">
            <v:imagedata r:id="rId167" o:title=""/>
          </v:shape>
          <o:OLEObject Type="Embed" ProgID="Equation.DSMT4" ShapeID="_x0000_i1098" DrawAspect="Content" ObjectID="_1576181993" r:id="rId168"/>
        </w:object>
      </w:r>
      <w:r>
        <w:t xml:space="preserve"> </w:t>
      </w:r>
      <w:r w:rsidR="00F05BBF" w:rsidRPr="00F05BBF">
        <w:t>，</w:t>
      </w:r>
    </w:p>
    <w:p w14:paraId="7A825E0A" w14:textId="73ECEDBA" w:rsidR="00F05BBF" w:rsidRPr="00F05BBF" w:rsidRDefault="00F05BBF" w:rsidP="00F05BBF">
      <w:r w:rsidRPr="00F05BBF">
        <w:t>所以</w:t>
      </w:r>
      <w:proofErr w:type="gramStart"/>
      <w:r w:rsidR="00963616" w:rsidRPr="00E175E3">
        <w:t>△</w:t>
      </w:r>
      <w:r w:rsidR="00963616" w:rsidRPr="00C82BF8">
        <w:rPr>
          <w:position w:val="-6"/>
        </w:rPr>
        <w:object w:dxaOrig="700" w:dyaOrig="260" w14:anchorId="3C7527E8">
          <v:shape id="_x0000_i1099" type="#_x0000_t75" style="width:35.4pt;height:12.6pt" o:ole="">
            <v:imagedata r:id="rId169" o:title=""/>
          </v:shape>
          <o:OLEObject Type="Embed" ProgID="Equation.DSMT4" ShapeID="_x0000_i1099" DrawAspect="Content" ObjectID="_1576181994" r:id="rId170"/>
        </w:object>
      </w:r>
      <w:r w:rsidR="00963616">
        <w:t xml:space="preserve"> </w:t>
      </w:r>
      <w:r w:rsidR="00963616" w:rsidRPr="00E175E3">
        <w:t>△</w:t>
      </w:r>
      <w:r w:rsidR="006C1AD6" w:rsidRPr="00C82BF8">
        <w:rPr>
          <w:position w:val="-12"/>
        </w:rPr>
        <w:object w:dxaOrig="1060" w:dyaOrig="340" w14:anchorId="2233EF28">
          <v:shape id="_x0000_i1100" type="#_x0000_t75" style="width:53.4pt;height:17.4pt" o:ole="">
            <v:imagedata r:id="rId171" o:title=""/>
          </v:shape>
          <o:OLEObject Type="Embed" ProgID="Equation.DSMT4" ShapeID="_x0000_i1100" DrawAspect="Content" ObjectID="_1576181995" r:id="rId172"/>
        </w:object>
      </w:r>
      <w:r w:rsidR="00963616">
        <w:t xml:space="preserve"> </w:t>
      </w:r>
      <w:proofErr w:type="gramEnd"/>
      <w:r w:rsidR="005219E0">
        <w:rPr>
          <w:rFonts w:hint="eastAsia"/>
        </w:rPr>
        <w:t>.</w:t>
      </w:r>
    </w:p>
    <w:p w14:paraId="765EA010" w14:textId="1760E3F6" w:rsidR="00F05BBF" w:rsidRPr="00F05BBF" w:rsidRDefault="00F05BBF" w:rsidP="00F05BBF">
      <w:pPr>
        <w:textAlignment w:val="center"/>
      </w:pPr>
      <w:r w:rsidRPr="00F05BBF">
        <w:t>（2）由（1）知，</w:t>
      </w:r>
      <w:proofErr w:type="gramStart"/>
      <w:r w:rsidR="006C1AD6" w:rsidRPr="00E175E3">
        <w:t>△</w:t>
      </w:r>
      <w:r w:rsidR="006C1AD6">
        <w:object w:dxaOrig="700" w:dyaOrig="260" w14:anchorId="47FC263B">
          <v:shape id="_x0000_i1101" type="#_x0000_t75" style="width:35.4pt;height:12.6pt" o:ole="">
            <v:imagedata r:id="rId173" o:title=""/>
          </v:shape>
          <o:OLEObject Type="Embed" ProgID="Equation.DSMT4" ShapeID="_x0000_i1101" DrawAspect="Content" ObjectID="_1576181996" r:id="rId174"/>
        </w:object>
      </w:r>
      <w:r w:rsidR="006C1AD6">
        <w:t xml:space="preserve"> </w:t>
      </w:r>
      <w:r w:rsidR="006C1AD6" w:rsidRPr="00E175E3">
        <w:t>△</w:t>
      </w:r>
      <w:r w:rsidR="006C1AD6">
        <w:object w:dxaOrig="520" w:dyaOrig="260" w14:anchorId="36A40BC2">
          <v:shape id="_x0000_i1102" type="#_x0000_t75" style="width:26.4pt;height:12.6pt" o:ole="">
            <v:imagedata r:id="rId175" o:title=""/>
          </v:shape>
          <o:OLEObject Type="Embed" ProgID="Equation.DSMT4" ShapeID="_x0000_i1102" DrawAspect="Content" ObjectID="_1576181997" r:id="rId176"/>
        </w:object>
      </w:r>
      <w:r w:rsidR="006C1AD6">
        <w:t xml:space="preserve"> </w:t>
      </w:r>
      <w:proofErr w:type="gramEnd"/>
      <w:r w:rsidRPr="00F05BBF">
        <w:t>，所以</w:t>
      </w:r>
      <w:r w:rsidR="006C1AD6">
        <w:object w:dxaOrig="1460" w:dyaOrig="260" w14:anchorId="16527EC9">
          <v:shape id="_x0000_i1103" type="#_x0000_t75" style="width:72.6pt;height:12.6pt" o:ole="">
            <v:imagedata r:id="rId177" o:title=""/>
          </v:shape>
          <o:OLEObject Type="Embed" ProgID="Equation.DSMT4" ShapeID="_x0000_i1103" DrawAspect="Content" ObjectID="_1576181998" r:id="rId178"/>
        </w:object>
      </w:r>
      <w:r w:rsidR="006C1AD6">
        <w:t xml:space="preserve"> </w:t>
      </w:r>
      <w:r w:rsidRPr="00F05BBF">
        <w:t>，根据“内错角相等，两直线平行”可得，</w:t>
      </w:r>
      <w:r w:rsidR="006C1AD6">
        <w:object w:dxaOrig="840" w:dyaOrig="279" w14:anchorId="489D20FE">
          <v:shape id="_x0000_i1104" type="#_x0000_t75" style="width:42pt;height:14.4pt" o:ole="">
            <v:imagedata r:id="rId179" o:title=""/>
          </v:shape>
          <o:OLEObject Type="Embed" ProgID="Equation.DSMT4" ShapeID="_x0000_i1104" DrawAspect="Content" ObjectID="_1576181999" r:id="rId180"/>
        </w:object>
      </w:r>
      <w:r w:rsidR="006C1AD6">
        <w:t xml:space="preserve"> </w:t>
      </w:r>
      <w:r w:rsidR="005219E0">
        <w:rPr>
          <w:rFonts w:hint="eastAsia"/>
        </w:rPr>
        <w:t>.</w:t>
      </w:r>
    </w:p>
    <w:p w14:paraId="6B57240B" w14:textId="77777777" w:rsidR="00F05BBF" w:rsidRPr="00F05BBF" w:rsidRDefault="00F05BBF"/>
    <w:p w14:paraId="14415801" w14:textId="29D9CF98" w:rsidR="00F05BBF" w:rsidRDefault="00F05BBF"/>
    <w:p w14:paraId="23FDBAA9" w14:textId="59984EBF" w:rsidR="00F05BBF" w:rsidRPr="00485F8F" w:rsidRDefault="00485F8F">
      <w:pPr>
        <w:rPr>
          <w:b/>
          <w:sz w:val="24"/>
        </w:rPr>
      </w:pPr>
      <w:r w:rsidRPr="00485F8F">
        <w:rPr>
          <w:rFonts w:hint="eastAsia"/>
          <w:b/>
          <w:sz w:val="24"/>
        </w:rPr>
        <w:t>知识点</w:t>
      </w:r>
      <w:r w:rsidR="0070651C">
        <w:rPr>
          <w:rFonts w:hint="eastAsia"/>
          <w:b/>
          <w:sz w:val="24"/>
        </w:rPr>
        <w:t>三</w:t>
      </w:r>
      <w:r w:rsidRPr="00485F8F">
        <w:rPr>
          <w:b/>
          <w:sz w:val="24"/>
        </w:rPr>
        <w:t xml:space="preserve"> </w:t>
      </w:r>
      <w:r w:rsidRPr="00485F8F">
        <w:rPr>
          <w:rFonts w:hint="eastAsia"/>
          <w:b/>
          <w:sz w:val="24"/>
        </w:rPr>
        <w:t>三角形全等的判定方法——ASA、AAS</w:t>
      </w:r>
    </w:p>
    <w:p w14:paraId="1AD9C071" w14:textId="5B5A57A9" w:rsidR="00485F8F" w:rsidRDefault="00485F8F">
      <w:r w:rsidRPr="00485F8F">
        <w:rPr>
          <w:rFonts w:hint="eastAsia"/>
          <w:b/>
        </w:rPr>
        <w:t>1.判定方法三：</w:t>
      </w:r>
      <w:r>
        <w:rPr>
          <w:rFonts w:hint="eastAsia"/>
        </w:rPr>
        <w:t>两角和它们的夹边分别相等的两个三角形全等（简写成“角边角”或“ASA”）.</w:t>
      </w:r>
    </w:p>
    <w:p w14:paraId="468BDECE" w14:textId="64CC7F05" w:rsidR="00485F8F" w:rsidRPr="00485F8F" w:rsidRDefault="00485F8F">
      <w:pPr>
        <w:ind w:firstLine="420"/>
        <w:pPrChange w:id="2" w:author="Administrator" w:date="2017-12-29T23:53:00Z">
          <w:pPr/>
        </w:pPrChange>
      </w:pPr>
      <w:r w:rsidRPr="00485F8F">
        <w:rPr>
          <w:rFonts w:hint="eastAsia"/>
          <w:b/>
        </w:rPr>
        <w:t>证明书写格式：</w:t>
      </w:r>
      <w:r>
        <w:rPr>
          <w:rFonts w:hint="eastAsia"/>
        </w:rPr>
        <w:t>在ΔABC和ΔA´B´C´中，</w:t>
      </w:r>
    </w:p>
    <w:p w14:paraId="78A1E6B7" w14:textId="1084C171" w:rsidR="00F05BBF" w:rsidRDefault="00485F8F">
      <w:r w:rsidRPr="00485F8F">
        <w:rPr>
          <w:position w:val="-50"/>
        </w:rPr>
        <w:object w:dxaOrig="1260" w:dyaOrig="1120" w14:anchorId="383C992F">
          <v:shape id="_x0000_i1105" type="#_x0000_t75" style="width:63pt;height:56.4pt" o:ole="">
            <v:imagedata r:id="rId181" o:title=""/>
          </v:shape>
          <o:OLEObject Type="Embed" ProgID="Equation.DSMT4" ShapeID="_x0000_i1105" DrawAspect="Content" ObjectID="_1576182000" r:id="rId182"/>
        </w:object>
      </w:r>
    </w:p>
    <w:p w14:paraId="4FFDD2DB" w14:textId="11060A1E" w:rsidR="00485F8F" w:rsidRDefault="00485F8F">
      <w:r>
        <w:rPr>
          <w:rFonts w:hint="eastAsia"/>
        </w:rPr>
        <w:t>∴</w:t>
      </w:r>
      <w:r w:rsidRPr="00485F8F">
        <w:rPr>
          <w:rFonts w:hint="eastAsia"/>
        </w:rPr>
        <w:t>Δ</w:t>
      </w:r>
      <w:r w:rsidRPr="00485F8F">
        <w:t>ABC</w:t>
      </w:r>
      <w:r w:rsidRPr="00485F8F">
        <w:rPr>
          <w:rFonts w:hint="eastAsia"/>
        </w:rPr>
        <w:t>≌Δ</w:t>
      </w:r>
      <w:r w:rsidRPr="00485F8F">
        <w:t>A</w:t>
      </w:r>
      <w:r w:rsidRPr="00485F8F">
        <w:rPr>
          <w:rFonts w:hint="eastAsia"/>
        </w:rPr>
        <w:t>´</w:t>
      </w:r>
      <w:r w:rsidRPr="00485F8F">
        <w:t>B</w:t>
      </w:r>
      <w:r w:rsidRPr="00485F8F">
        <w:rPr>
          <w:rFonts w:hint="eastAsia"/>
        </w:rPr>
        <w:t>´</w:t>
      </w:r>
      <w:r w:rsidRPr="00485F8F">
        <w:t>C</w:t>
      </w:r>
      <w:r w:rsidRPr="00485F8F">
        <w:rPr>
          <w:rFonts w:hint="eastAsia"/>
        </w:rPr>
        <w:t>´.</w:t>
      </w:r>
    </w:p>
    <w:p w14:paraId="6ADA7D51" w14:textId="561EC82C" w:rsidR="00485F8F" w:rsidRPr="00485F8F" w:rsidRDefault="00485F8F" w:rsidP="00485F8F">
      <w:pPr>
        <w:tabs>
          <w:tab w:val="left" w:pos="975"/>
        </w:tabs>
      </w:pPr>
      <w:r w:rsidRPr="00485F8F">
        <w:rPr>
          <w:rFonts w:hint="eastAsia"/>
          <w:b/>
        </w:rPr>
        <w:t>注：</w:t>
      </w:r>
      <w:r w:rsidRPr="00485F8F">
        <w:t>(1)相等的元素:两角及两角夹边</w:t>
      </w:r>
      <w:r>
        <w:rPr>
          <w:rFonts w:hint="eastAsia"/>
        </w:rPr>
        <w:t>；</w:t>
      </w:r>
      <w:r w:rsidRPr="00485F8F">
        <w:br/>
        <w:t>(2)在书写两个三角形全等的条件角边角时，一定要把夹边相等写在中间，以</w:t>
      </w:r>
      <w:proofErr w:type="gramStart"/>
      <w:r w:rsidRPr="00485F8F">
        <w:t>突出角</w:t>
      </w:r>
      <w:proofErr w:type="gramEnd"/>
      <w:r w:rsidRPr="00485F8F">
        <w:t>边角的位置以及对应关系</w:t>
      </w:r>
      <w:r>
        <w:rPr>
          <w:rFonts w:hint="eastAsia"/>
        </w:rPr>
        <w:t>；</w:t>
      </w:r>
      <w:r w:rsidRPr="00485F8F">
        <w:br/>
      </w:r>
      <w:r>
        <w:rPr>
          <w:rFonts w:hint="eastAsia"/>
          <w:b/>
        </w:rPr>
        <w:t>2</w:t>
      </w:r>
      <w:r w:rsidRPr="00485F8F">
        <w:rPr>
          <w:b/>
        </w:rPr>
        <w:t>.判定方法四:</w:t>
      </w:r>
      <w:r w:rsidRPr="00485F8F">
        <w:t>两角分别相等且其中一组等角的对边相等的两个三角形全等(简写成“角角</w:t>
      </w:r>
      <w:r w:rsidRPr="00485F8F">
        <w:br/>
        <w:t>边”或“AAS”).</w:t>
      </w:r>
    </w:p>
    <w:p w14:paraId="5F574A63" w14:textId="3548C065" w:rsidR="00485F8F" w:rsidRPr="00485F8F" w:rsidRDefault="00485F8F" w:rsidP="00485F8F">
      <w:pPr>
        <w:tabs>
          <w:tab w:val="left" w:pos="975"/>
        </w:tabs>
      </w:pPr>
      <w:r w:rsidRPr="00485F8F">
        <w:rPr>
          <w:rFonts w:hint="eastAsia"/>
          <w:b/>
        </w:rPr>
        <w:t>证明书写格式：</w:t>
      </w:r>
      <w:r>
        <w:rPr>
          <w:rFonts w:hint="eastAsia"/>
        </w:rPr>
        <w:t>在ΔABC和ΔA´B´C´中，</w:t>
      </w:r>
    </w:p>
    <w:p w14:paraId="4D4345EE" w14:textId="2D55FFEF" w:rsidR="00F05BBF" w:rsidRPr="00485F8F" w:rsidRDefault="00485F8F" w:rsidP="00485F8F">
      <w:pPr>
        <w:tabs>
          <w:tab w:val="left" w:pos="975"/>
        </w:tabs>
      </w:pPr>
      <w:r w:rsidRPr="00485F8F">
        <w:rPr>
          <w:position w:val="-50"/>
        </w:rPr>
        <w:object w:dxaOrig="1280" w:dyaOrig="1120" w14:anchorId="28634127">
          <v:shape id="_x0000_i1106" type="#_x0000_t75" style="width:63.6pt;height:56.4pt" o:ole="">
            <v:imagedata r:id="rId183" o:title=""/>
          </v:shape>
          <o:OLEObject Type="Embed" ProgID="Equation.DSMT4" ShapeID="_x0000_i1106" DrawAspect="Content" ObjectID="_1576182001" r:id="rId184"/>
        </w:object>
      </w:r>
    </w:p>
    <w:p w14:paraId="20DBD252" w14:textId="77777777" w:rsidR="00485F8F" w:rsidRDefault="00485F8F" w:rsidP="00485F8F">
      <w:r>
        <w:rPr>
          <w:rFonts w:hint="eastAsia"/>
        </w:rPr>
        <w:t>∴</w:t>
      </w:r>
      <w:r w:rsidRPr="00485F8F">
        <w:rPr>
          <w:rFonts w:hint="eastAsia"/>
        </w:rPr>
        <w:t>Δ</w:t>
      </w:r>
      <w:r w:rsidRPr="00485F8F">
        <w:t>ABC</w:t>
      </w:r>
      <w:r w:rsidRPr="00485F8F">
        <w:rPr>
          <w:rFonts w:hint="eastAsia"/>
        </w:rPr>
        <w:t>≌Δ</w:t>
      </w:r>
      <w:r w:rsidRPr="00485F8F">
        <w:t>A</w:t>
      </w:r>
      <w:r w:rsidRPr="00485F8F">
        <w:rPr>
          <w:rFonts w:hint="eastAsia"/>
        </w:rPr>
        <w:t>´</w:t>
      </w:r>
      <w:r w:rsidRPr="00485F8F">
        <w:t>B</w:t>
      </w:r>
      <w:r w:rsidRPr="00485F8F">
        <w:rPr>
          <w:rFonts w:hint="eastAsia"/>
        </w:rPr>
        <w:t>´</w:t>
      </w:r>
      <w:r w:rsidRPr="00485F8F">
        <w:t>C</w:t>
      </w:r>
      <w:r w:rsidRPr="00485F8F">
        <w:rPr>
          <w:rFonts w:hint="eastAsia"/>
        </w:rPr>
        <w:t>´.</w:t>
      </w:r>
    </w:p>
    <w:p w14:paraId="0D5B6898" w14:textId="1F8CCBB4" w:rsidR="00485F8F" w:rsidRDefault="00485F8F" w:rsidP="00485F8F">
      <w:r w:rsidRPr="00485F8F">
        <w:rPr>
          <w:rFonts w:hint="eastAsia"/>
          <w:b/>
        </w:rPr>
        <w:t>注：</w:t>
      </w:r>
      <w:r>
        <w:t>(1)相等的元素:两角及其中</w:t>
      </w:r>
      <w:proofErr w:type="gramStart"/>
      <w:r>
        <w:t>一</w:t>
      </w:r>
      <w:proofErr w:type="gramEnd"/>
      <w:r>
        <w:t>角的对边.</w:t>
      </w:r>
    </w:p>
    <w:p w14:paraId="7D82C31B" w14:textId="1AB9AE3E" w:rsidR="00F05BBF" w:rsidRPr="00485F8F" w:rsidRDefault="00485F8F" w:rsidP="00485F8F">
      <w:r>
        <w:t>(2)用判定方法二、判定方法三及判定方法</w:t>
      </w:r>
      <w:proofErr w:type="gramStart"/>
      <w:r>
        <w:rPr>
          <w:rFonts w:hint="eastAsia"/>
        </w:rPr>
        <w:t>四证明</w:t>
      </w:r>
      <w:proofErr w:type="gramEnd"/>
      <w:r>
        <w:rPr>
          <w:rFonts w:hint="eastAsia"/>
        </w:rPr>
        <w:t>全等时</w:t>
      </w:r>
      <w:r>
        <w:t>,要注意图形中隐含的相</w:t>
      </w:r>
      <w:r>
        <w:rPr>
          <w:rFonts w:hint="eastAsia"/>
        </w:rPr>
        <w:t>等的角</w:t>
      </w:r>
      <w:r>
        <w:t>.例</w:t>
      </w:r>
      <w:r>
        <w:rPr>
          <w:rFonts w:hint="eastAsia"/>
        </w:rPr>
        <w:t>如</w:t>
      </w:r>
      <w:r>
        <w:t>:对顶角、公共角、同角的余</w:t>
      </w:r>
      <w:r>
        <w:rPr>
          <w:rFonts w:hint="eastAsia"/>
        </w:rPr>
        <w:t>角</w:t>
      </w:r>
      <w:r>
        <w:t>(补角)都是相等的，虽然已知条件无</w:t>
      </w:r>
      <w:r>
        <w:rPr>
          <w:rFonts w:hint="eastAsia"/>
        </w:rPr>
        <w:t>涉及</w:t>
      </w:r>
      <w:r>
        <w:t>,但证明中要特别注意挖掘这些重</w:t>
      </w:r>
      <w:r>
        <w:rPr>
          <w:rFonts w:hint="eastAsia"/>
        </w:rPr>
        <w:t>要条件</w:t>
      </w:r>
      <w:r>
        <w:t>.</w:t>
      </w:r>
    </w:p>
    <w:p w14:paraId="4027D2A4" w14:textId="52C8B82A" w:rsidR="00485F8F" w:rsidRDefault="00485F8F"/>
    <w:p w14:paraId="794E143F" w14:textId="36048982" w:rsidR="00485F8F" w:rsidRPr="00016ADC" w:rsidRDefault="00CE14F5">
      <w:pPr>
        <w:rPr>
          <w:b/>
        </w:rPr>
      </w:pPr>
      <w:r w:rsidRPr="00016ADC">
        <w:rPr>
          <w:rFonts w:hint="eastAsia"/>
          <w:b/>
        </w:rPr>
        <w:t>题型</w:t>
      </w:r>
      <w:proofErr w:type="gramStart"/>
      <w:r w:rsidRPr="00016ADC">
        <w:rPr>
          <w:rFonts w:hint="eastAsia"/>
          <w:b/>
        </w:rPr>
        <w:t>一</w:t>
      </w:r>
      <w:proofErr w:type="gramEnd"/>
      <w:r w:rsidR="00977ACC" w:rsidRPr="00016ADC">
        <w:rPr>
          <w:b/>
        </w:rPr>
        <w:t xml:space="preserve"> </w:t>
      </w:r>
      <w:r w:rsidR="00977ACC" w:rsidRPr="00016ADC">
        <w:rPr>
          <w:rFonts w:hint="eastAsia"/>
          <w:b/>
        </w:rPr>
        <w:t>利用“ASA”判定两个三角形全等</w:t>
      </w:r>
    </w:p>
    <w:p w14:paraId="15908ACC" w14:textId="1D447EA5" w:rsidR="00485F8F" w:rsidRDefault="00977ACC" w:rsidP="00977ACC">
      <w:pPr>
        <w:textAlignment w:val="center"/>
      </w:pPr>
      <w:r w:rsidRPr="00977ACC">
        <w:rPr>
          <w:rFonts w:hint="eastAsia"/>
          <w:b/>
        </w:rPr>
        <w:t>例</w:t>
      </w:r>
      <w:r w:rsidR="0070651C">
        <w:rPr>
          <w:rFonts w:hint="eastAsia"/>
          <w:b/>
        </w:rPr>
        <w:t>3-1</w:t>
      </w:r>
      <w:r w:rsidR="00044011">
        <w:rPr>
          <w:rFonts w:hint="eastAsia"/>
          <w:b/>
        </w:rPr>
        <w:t>[中考题]</w:t>
      </w:r>
      <w:r w:rsidR="0070651C">
        <w:rPr>
          <w:b/>
        </w:rPr>
        <w:t xml:space="preserve"> </w:t>
      </w:r>
      <w:r w:rsidRPr="00977ACC">
        <w:t>如图,已知:点B、F、C、E在一条直线上,</w:t>
      </w:r>
      <w:r w:rsidR="006C1AD6">
        <w:object w:dxaOrig="880" w:dyaOrig="240" w14:anchorId="2C0A1524">
          <v:shape id="_x0000_i1107" type="#_x0000_t75" style="width:44.4pt;height:12pt" o:ole="">
            <v:imagedata r:id="rId185" o:title=""/>
          </v:shape>
          <o:OLEObject Type="Embed" ProgID="Equation.DSMT4" ShapeID="_x0000_i1107" DrawAspect="Content" ObjectID="_1576182002" r:id="rId186"/>
        </w:object>
      </w:r>
      <w:r w:rsidR="006C1AD6">
        <w:t xml:space="preserve"> </w:t>
      </w:r>
      <w:r w:rsidRPr="00977ACC">
        <w:t>,</w:t>
      </w:r>
      <w:r w:rsidR="006C1AD6">
        <w:object w:dxaOrig="840" w:dyaOrig="260" w14:anchorId="07CA3890">
          <v:shape id="_x0000_i1108" type="#_x0000_t75" style="width:42pt;height:12.6pt" o:ole="">
            <v:imagedata r:id="rId187" o:title=""/>
          </v:shape>
          <o:OLEObject Type="Embed" ProgID="Equation.DSMT4" ShapeID="_x0000_i1108" DrawAspect="Content" ObjectID="_1576182003" r:id="rId188"/>
        </w:object>
      </w:r>
      <w:r w:rsidR="006C1AD6">
        <w:t xml:space="preserve"> </w:t>
      </w:r>
      <w:r w:rsidRPr="00977ACC">
        <w:t>,</w:t>
      </w:r>
      <w:r w:rsidR="006C1AD6">
        <w:object w:dxaOrig="840" w:dyaOrig="279" w14:anchorId="34DB352A">
          <v:shape id="_x0000_i1109" type="#_x0000_t75" style="width:42pt;height:14.4pt" o:ole="">
            <v:imagedata r:id="rId189" o:title=""/>
          </v:shape>
          <o:OLEObject Type="Embed" ProgID="Equation.DSMT4" ShapeID="_x0000_i1109" DrawAspect="Content" ObjectID="_1576182004" r:id="rId190"/>
        </w:object>
      </w:r>
      <w:r w:rsidR="006C1AD6">
        <w:t xml:space="preserve"> </w:t>
      </w:r>
      <w:r w:rsidRPr="00977ACC">
        <w:t>.求证:</w:t>
      </w:r>
      <w:r w:rsidR="006C1AD6" w:rsidRPr="006C1AD6">
        <w:rPr>
          <w:rFonts w:hint="eastAsia"/>
        </w:rPr>
        <w:t xml:space="preserve"> </w:t>
      </w:r>
      <w:proofErr w:type="gramStart"/>
      <w:r w:rsidR="006C1AD6">
        <w:rPr>
          <w:rFonts w:hint="eastAsia"/>
        </w:rPr>
        <w:t>Δ</w:t>
      </w:r>
      <w:r w:rsidR="006C1AD6">
        <w:object w:dxaOrig="680" w:dyaOrig="260" w14:anchorId="69404862">
          <v:shape id="_x0000_i1110" type="#_x0000_t75" style="width:33.6pt;height:12.6pt" o:ole="">
            <v:imagedata r:id="rId191" o:title=""/>
          </v:shape>
          <o:OLEObject Type="Embed" ProgID="Equation.DSMT4" ShapeID="_x0000_i1110" DrawAspect="Content" ObjectID="_1576182005" r:id="rId192"/>
        </w:object>
      </w:r>
      <w:r w:rsidR="006C1AD6">
        <w:t xml:space="preserve"> </w:t>
      </w:r>
      <w:r w:rsidR="006C1AD6">
        <w:rPr>
          <w:rFonts w:hint="eastAsia"/>
        </w:rPr>
        <w:t>Δ</w:t>
      </w:r>
      <w:r w:rsidR="006C1AD6">
        <w:object w:dxaOrig="520" w:dyaOrig="240" w14:anchorId="38B4C1CB">
          <v:shape id="_x0000_i1111" type="#_x0000_t75" style="width:26.4pt;height:12pt" o:ole="">
            <v:imagedata r:id="rId193" o:title=""/>
          </v:shape>
          <o:OLEObject Type="Embed" ProgID="Equation.DSMT4" ShapeID="_x0000_i1111" DrawAspect="Content" ObjectID="_1576182006" r:id="rId194"/>
        </w:object>
      </w:r>
      <w:r w:rsidR="006C1AD6">
        <w:t xml:space="preserve"> </w:t>
      </w:r>
      <w:proofErr w:type="gramEnd"/>
      <w:r w:rsidRPr="00977ACC">
        <w:t>.</w:t>
      </w:r>
    </w:p>
    <w:p w14:paraId="7FDF5E04" w14:textId="211F64DA" w:rsidR="00485F8F" w:rsidRDefault="00977ACC">
      <w:r>
        <w:rPr>
          <w:noProof/>
        </w:rPr>
        <w:drawing>
          <wp:inline distT="0" distB="0" distL="0" distR="0" wp14:anchorId="5DF3D902" wp14:editId="238ECE63">
            <wp:extent cx="2200275" cy="1543050"/>
            <wp:effectExtent l="0" t="0" r="0" b="3810"/>
            <wp:docPr id="114" name="图片 114" descr="https://solar.fbcontent.cn/api/apolo-images/149179d225fa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solar.fbcontent.cn/api/apolo-images/149179d225fa32b.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200275" cy="1543050"/>
                    </a:xfrm>
                    <a:prstGeom prst="rect">
                      <a:avLst/>
                    </a:prstGeom>
                    <a:noFill/>
                    <a:ln>
                      <a:noFill/>
                    </a:ln>
                  </pic:spPr>
                </pic:pic>
              </a:graphicData>
            </a:graphic>
          </wp:inline>
        </w:drawing>
      </w:r>
    </w:p>
    <w:p w14:paraId="62BED6C8" w14:textId="4E42A39A" w:rsidR="00485F8F" w:rsidRDefault="00485F8F"/>
    <w:p w14:paraId="66A23B4D" w14:textId="77777777" w:rsidR="00516A7E" w:rsidRDefault="004413BB" w:rsidP="00516A7E">
      <w:pPr>
        <w:rPr>
          <w:ins w:id="3" w:author="Administrator" w:date="2017-12-29T23:56:00Z"/>
        </w:rPr>
      </w:pPr>
      <w:r w:rsidRPr="004413BB">
        <w:rPr>
          <w:rFonts w:hint="eastAsia"/>
        </w:rPr>
        <w:t>【思路分析】</w:t>
      </w:r>
      <w:r w:rsidR="00977ACC">
        <w:rPr>
          <w:rFonts w:hint="eastAsia"/>
        </w:rPr>
        <w:t>要证明Δ</w:t>
      </w:r>
      <w:r w:rsidR="00977ACC">
        <w:t>ABC</w:t>
      </w:r>
      <w:r w:rsidR="00977ACC">
        <w:rPr>
          <w:rFonts w:hint="eastAsia"/>
        </w:rPr>
        <w:t>≌Δ</w:t>
      </w:r>
      <w:r w:rsidR="00977ACC">
        <w:t>DEF,从条件看，已知有一组边和</w:t>
      </w:r>
      <w:r w:rsidR="00977ACC">
        <w:rPr>
          <w:rFonts w:hint="eastAsia"/>
        </w:rPr>
        <w:t>一组角相等</w:t>
      </w:r>
      <w:r w:rsidR="00977ACC">
        <w:t>,寻找第三组相等元素有</w:t>
      </w:r>
      <w:ins w:id="4" w:author="Administrator" w:date="2017-12-29T23:56:00Z">
        <w:r w:rsidR="00516A7E">
          <w:rPr>
            <w:rFonts w:hint="eastAsia"/>
          </w:rPr>
          <w:t>两种思路:一种</w:t>
        </w:r>
        <w:proofErr w:type="gramStart"/>
        <w:r w:rsidR="00516A7E">
          <w:rPr>
            <w:rFonts w:hint="eastAsia"/>
          </w:rPr>
          <w:t>是找相等角</w:t>
        </w:r>
        <w:proofErr w:type="gramEnd"/>
        <w:r w:rsidR="00516A7E">
          <w:rPr>
            <w:rFonts w:hint="eastAsia"/>
          </w:rPr>
          <w:t>的另一边相等;另一种是找相等线段的另一端点的角相等.</w:t>
        </w:r>
      </w:ins>
    </w:p>
    <w:p w14:paraId="6D8B28D4" w14:textId="5F915CCE" w:rsidR="00485F8F" w:rsidDel="00516A7E" w:rsidRDefault="00977ACC" w:rsidP="00977ACC">
      <w:pPr>
        <w:rPr>
          <w:del w:id="5" w:author="Administrator" w:date="2017-12-29T23:56:00Z"/>
        </w:rPr>
      </w:pPr>
      <w:del w:id="6" w:author="Administrator" w:date="2017-12-29T23:56:00Z">
        <w:r w:rsidDel="00516A7E">
          <w:delText>两个思路:一个是找夹相</w:delText>
        </w:r>
        <w:r w:rsidDel="00516A7E">
          <w:rPr>
            <w:rFonts w:hint="eastAsia"/>
          </w:rPr>
          <w:delText>等角的另一边相等</w:delText>
        </w:r>
        <w:r w:rsidDel="00516A7E">
          <w:delText>;另一个是找相等线段</w:delText>
        </w:r>
        <w:r w:rsidDel="00516A7E">
          <w:rPr>
            <w:rFonts w:hint="eastAsia"/>
          </w:rPr>
          <w:delText>的另一端点的角相等.</w:delText>
        </w:r>
      </w:del>
    </w:p>
    <w:p w14:paraId="340E29C9" w14:textId="6B954CCD" w:rsidR="00485F8F" w:rsidRDefault="004413BB" w:rsidP="00516A7E">
      <w:r w:rsidRPr="004413BB">
        <w:t>【证明】</w:t>
      </w:r>
      <w:r w:rsidR="006C1AD6">
        <w:object w:dxaOrig="1020" w:dyaOrig="279" w14:anchorId="18ADA445">
          <v:shape id="_x0000_i1112" type="#_x0000_t75" style="width:51pt;height:14.4pt" o:ole="">
            <v:imagedata r:id="rId196" o:title=""/>
          </v:shape>
          <o:OLEObject Type="Embed" ProgID="Equation.DSMT4" ShapeID="_x0000_i1112" DrawAspect="Content" ObjectID="_1576182007" r:id="rId197"/>
        </w:object>
      </w:r>
      <w:r w:rsidR="006C1AD6">
        <w:t xml:space="preserve"> </w:t>
      </w:r>
      <w:r w:rsidR="00977ACC" w:rsidRPr="00977ACC">
        <w:t>,</w:t>
      </w:r>
      <w:r w:rsidR="00977ACC" w:rsidRPr="00977ACC">
        <w:br/>
      </w:r>
      <w:r w:rsidR="006C1AD6">
        <w:object w:dxaOrig="1600" w:dyaOrig="260" w14:anchorId="7C9C7E21">
          <v:shape id="_x0000_i1113" type="#_x0000_t75" style="width:80.4pt;height:12.6pt" o:ole="">
            <v:imagedata r:id="rId198" o:title=""/>
          </v:shape>
          <o:OLEObject Type="Embed" ProgID="Equation.DSMT4" ShapeID="_x0000_i1113" DrawAspect="Content" ObjectID="_1576182008" r:id="rId199"/>
        </w:object>
      </w:r>
      <w:r w:rsidR="006C1AD6">
        <w:t xml:space="preserve"> </w:t>
      </w:r>
      <w:r w:rsidR="00977ACC" w:rsidRPr="00977ACC">
        <w:t>,</w:t>
      </w:r>
      <w:r w:rsidR="00977ACC" w:rsidRPr="00977ACC">
        <w:br/>
      </w:r>
      <w:r w:rsidR="006C1AD6">
        <w:object w:dxaOrig="1020" w:dyaOrig="260" w14:anchorId="3A46FA61">
          <v:shape id="_x0000_i1114" type="#_x0000_t75" style="width:51pt;height:12.6pt" o:ole="">
            <v:imagedata r:id="rId200" o:title=""/>
          </v:shape>
          <o:OLEObject Type="Embed" ProgID="Equation.DSMT4" ShapeID="_x0000_i1114" DrawAspect="Content" ObjectID="_1576182009" r:id="rId201"/>
        </w:object>
      </w:r>
      <w:r w:rsidR="006C1AD6">
        <w:t xml:space="preserve"> </w:t>
      </w:r>
      <w:r w:rsidR="00977ACC" w:rsidRPr="00977ACC">
        <w:t>,</w:t>
      </w:r>
      <w:r w:rsidR="00977ACC" w:rsidRPr="00977ACC">
        <w:br/>
      </w:r>
      <w:r w:rsidR="006C1AD6">
        <w:object w:dxaOrig="1020" w:dyaOrig="260" w14:anchorId="7E675E3D">
          <v:shape id="_x0000_i1115" type="#_x0000_t75" style="width:51pt;height:12.6pt" o:ole="">
            <v:imagedata r:id="rId202" o:title=""/>
          </v:shape>
          <o:OLEObject Type="Embed" ProgID="Equation.DSMT4" ShapeID="_x0000_i1115" DrawAspect="Content" ObjectID="_1576182010" r:id="rId203"/>
        </w:object>
      </w:r>
      <w:r w:rsidR="006C1AD6">
        <w:t xml:space="preserve"> </w:t>
      </w:r>
      <w:r w:rsidR="00977ACC" w:rsidRPr="00977ACC">
        <w:t>,</w:t>
      </w:r>
      <w:r w:rsidR="00977ACC" w:rsidRPr="00977ACC">
        <w:br/>
        <w:t>在</w:t>
      </w:r>
      <w:r w:rsidR="006C1AD6">
        <w:rPr>
          <w:rFonts w:hint="eastAsia"/>
        </w:rPr>
        <w:t>Δ</w:t>
      </w:r>
      <w:r w:rsidR="006C1AD6">
        <w:object w:dxaOrig="499" w:dyaOrig="260" w14:anchorId="250B8C81">
          <v:shape id="_x0000_i1116" type="#_x0000_t75" style="width:24.6pt;height:12.6pt" o:ole="">
            <v:imagedata r:id="rId204" o:title=""/>
          </v:shape>
          <o:OLEObject Type="Embed" ProgID="Equation.DSMT4" ShapeID="_x0000_i1116" DrawAspect="Content" ObjectID="_1576182011" r:id="rId205"/>
        </w:object>
      </w:r>
      <w:r w:rsidR="006C1AD6">
        <w:t xml:space="preserve"> </w:t>
      </w:r>
      <w:r w:rsidR="00977ACC" w:rsidRPr="00977ACC">
        <w:t>和</w:t>
      </w:r>
      <w:r w:rsidR="006C1AD6">
        <w:rPr>
          <w:rFonts w:hint="eastAsia"/>
        </w:rPr>
        <w:t>Δ</w:t>
      </w:r>
      <w:r w:rsidR="006C1AD6">
        <w:object w:dxaOrig="520" w:dyaOrig="240" w14:anchorId="3E020B71">
          <v:shape id="_x0000_i1117" type="#_x0000_t75" style="width:26.4pt;height:12pt" o:ole="">
            <v:imagedata r:id="rId206" o:title=""/>
          </v:shape>
          <o:OLEObject Type="Embed" ProgID="Equation.DSMT4" ShapeID="_x0000_i1117" DrawAspect="Content" ObjectID="_1576182012" r:id="rId207"/>
        </w:object>
      </w:r>
      <w:r w:rsidR="006C1AD6">
        <w:t xml:space="preserve"> </w:t>
      </w:r>
      <w:r w:rsidR="00977ACC" w:rsidRPr="00977ACC">
        <w:t>中,</w:t>
      </w:r>
      <w:r w:rsidR="00977ACC" w:rsidRPr="00977ACC">
        <w:br/>
      </w:r>
      <w:r w:rsidR="006C1AD6">
        <w:object w:dxaOrig="1540" w:dyaOrig="980" w14:anchorId="2D7113EB">
          <v:shape id="_x0000_i1118" type="#_x0000_t75" style="width:77.4pt;height:48.6pt" o:ole="">
            <v:imagedata r:id="rId208" o:title=""/>
          </v:shape>
          <o:OLEObject Type="Embed" ProgID="Equation.DSMT4" ShapeID="_x0000_i1118" DrawAspect="Content" ObjectID="_1576182013" r:id="rId209"/>
        </w:object>
      </w:r>
      <w:r w:rsidR="006C1AD6">
        <w:t xml:space="preserve"> </w:t>
      </w:r>
      <w:r w:rsidR="00977ACC" w:rsidRPr="00977ACC">
        <w:t>,</w:t>
      </w:r>
      <w:r w:rsidR="00977ACC" w:rsidRPr="00977ACC">
        <w:br/>
      </w:r>
      <w:r w:rsidR="006C1AD6">
        <w:object w:dxaOrig="200" w:dyaOrig="200" w14:anchorId="3F787745">
          <v:shape id="_x0000_i1119" type="#_x0000_t75" style="width:9.6pt;height:9.6pt" o:ole="">
            <v:imagedata r:id="rId210" o:title=""/>
          </v:shape>
          <o:OLEObject Type="Embed" ProgID="Equation.DSMT4" ShapeID="_x0000_i1119" DrawAspect="Content" ObjectID="_1576182014" r:id="rId211"/>
        </w:object>
      </w:r>
      <w:r w:rsidR="006C1AD6">
        <w:rPr>
          <w:rFonts w:hint="eastAsia"/>
        </w:rPr>
        <w:t>Δ</w:t>
      </w:r>
      <w:r w:rsidR="006C1AD6">
        <w:t xml:space="preserve"> </w:t>
      </w:r>
      <w:r w:rsidR="006C1AD6">
        <w:object w:dxaOrig="680" w:dyaOrig="260" w14:anchorId="668037D7">
          <v:shape id="_x0000_i1120" type="#_x0000_t75" style="width:33.6pt;height:12.6pt" o:ole="">
            <v:imagedata r:id="rId212" o:title=""/>
          </v:shape>
          <o:OLEObject Type="Embed" ProgID="Equation.DSMT4" ShapeID="_x0000_i1120" DrawAspect="Content" ObjectID="_1576182015" r:id="rId213"/>
        </w:object>
      </w:r>
      <w:r w:rsidR="006C1AD6">
        <w:t xml:space="preserve"> </w:t>
      </w:r>
      <w:r w:rsidR="006C1AD6">
        <w:rPr>
          <w:rFonts w:hint="eastAsia"/>
        </w:rPr>
        <w:t>Δ</w:t>
      </w:r>
      <w:r w:rsidR="006C1AD6">
        <w:object w:dxaOrig="1060" w:dyaOrig="340" w14:anchorId="39D7DCA1">
          <v:shape id="_x0000_i1121" type="#_x0000_t75" style="width:53.4pt;height:17.4pt" o:ole="">
            <v:imagedata r:id="rId214" o:title=""/>
          </v:shape>
          <o:OLEObject Type="Embed" ProgID="Equation.DSMT4" ShapeID="_x0000_i1121" DrawAspect="Content" ObjectID="_1576182016" r:id="rId215"/>
        </w:object>
      </w:r>
      <w:r w:rsidR="006C1AD6">
        <w:t xml:space="preserve"> </w:t>
      </w:r>
      <w:r w:rsidR="00977ACC" w:rsidRPr="00977ACC">
        <w:t>.</w:t>
      </w:r>
    </w:p>
    <w:p w14:paraId="6C217551" w14:textId="5351DBFC" w:rsidR="00977ACC" w:rsidRPr="00977ACC" w:rsidRDefault="004413BB" w:rsidP="00977ACC">
      <w:r w:rsidRPr="004413BB">
        <w:rPr>
          <w:rFonts w:hint="eastAsia"/>
        </w:rPr>
        <w:t>【总结提示】</w:t>
      </w:r>
      <w:r w:rsidR="00977ACC" w:rsidRPr="00977ACC">
        <w:t>不管是</w:t>
      </w:r>
      <w:r w:rsidR="00977ACC">
        <w:rPr>
          <w:rFonts w:hint="eastAsia"/>
        </w:rPr>
        <w:t>“</w:t>
      </w:r>
      <w:r w:rsidR="00977ACC" w:rsidRPr="00977ACC">
        <w:t>ASA</w:t>
      </w:r>
      <w:r w:rsidR="00977ACC">
        <w:rPr>
          <w:rFonts w:hint="eastAsia"/>
        </w:rPr>
        <w:t>”</w:t>
      </w:r>
      <w:r w:rsidR="00977ACC" w:rsidRPr="00977ACC">
        <w:t xml:space="preserve"> 还是“AAS”，都是要找两个角和一条边对应相等，找边相等与</w:t>
      </w:r>
      <w:r w:rsidR="00977ACC">
        <w:rPr>
          <w:rFonts w:hint="eastAsia"/>
        </w:rPr>
        <w:t>“</w:t>
      </w:r>
      <w:r w:rsidR="00977ACC" w:rsidRPr="00977ACC">
        <w:t>S</w:t>
      </w:r>
      <w:r w:rsidR="00977ACC">
        <w:rPr>
          <w:rFonts w:hint="eastAsia"/>
        </w:rPr>
        <w:t>S</w:t>
      </w:r>
      <w:r w:rsidR="00977ACC" w:rsidRPr="00977ACC">
        <w:t>S”中找边相等的方式相同，</w:t>
      </w:r>
      <w:proofErr w:type="gramStart"/>
      <w:r w:rsidR="00977ACC" w:rsidRPr="00977ACC">
        <w:t>找角相等</w:t>
      </w:r>
      <w:proofErr w:type="gramEnd"/>
      <w:r w:rsidR="00977ACC" w:rsidRPr="00977ACC">
        <w:t>与“SAS</w:t>
      </w:r>
      <w:r w:rsidR="00977ACC">
        <w:rPr>
          <w:rFonts w:hint="eastAsia"/>
        </w:rPr>
        <w:t>”</w:t>
      </w:r>
      <w:proofErr w:type="gramStart"/>
      <w:r w:rsidR="00977ACC" w:rsidRPr="00977ACC">
        <w:t>中找角相</w:t>
      </w:r>
      <w:proofErr w:type="gramEnd"/>
      <w:r w:rsidR="00977ACC" w:rsidRPr="00977ACC">
        <w:t>等的方式相同</w:t>
      </w:r>
      <w:r w:rsidR="00977ACC">
        <w:rPr>
          <w:rFonts w:hint="eastAsia"/>
        </w:rPr>
        <w:t>.</w:t>
      </w:r>
    </w:p>
    <w:p w14:paraId="4647A3B9" w14:textId="46080236" w:rsidR="00485F8F" w:rsidRDefault="00485F8F"/>
    <w:p w14:paraId="3C49A53D" w14:textId="28FB51EA" w:rsidR="00EF3489" w:rsidRPr="00EF3489" w:rsidRDefault="00EF3489">
      <w:pPr>
        <w:rPr>
          <w:b/>
        </w:rPr>
      </w:pPr>
      <w:r w:rsidRPr="00EF3489">
        <w:rPr>
          <w:rFonts w:hint="eastAsia"/>
          <w:b/>
        </w:rPr>
        <w:t>配套练习3-1</w:t>
      </w:r>
    </w:p>
    <w:p w14:paraId="2940127C" w14:textId="77777777" w:rsidR="00EF3489" w:rsidRPr="00EF3489" w:rsidRDefault="00EF3489" w:rsidP="00EF3489">
      <w:r w:rsidRPr="00EF3489">
        <w:t>如图，点D在AB上，点E在AC上，AB=AC，∠B=∠C，求证：AD=AE。</w:t>
      </w:r>
    </w:p>
    <w:p w14:paraId="1A11DDC4" w14:textId="1F757707" w:rsidR="00EF3489" w:rsidRPr="00EF3489" w:rsidRDefault="00EF3489" w:rsidP="00EF3489">
      <w:r w:rsidRPr="00EF3489">
        <w:rPr>
          <w:noProof/>
        </w:rPr>
        <w:drawing>
          <wp:inline distT="0" distB="0" distL="0" distR="0" wp14:anchorId="567D8ABB" wp14:editId="1A934973">
            <wp:extent cx="1266825" cy="1219200"/>
            <wp:effectExtent l="0" t="0" r="9525" b="0"/>
            <wp:docPr id="33" name="图片 33" descr="https://solar.fbcontent.cn/api/apolo-images/15084febb4eb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lar.fbcontent.cn/api/apolo-images/15084febb4eb744.jp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266825" cy="1219200"/>
                    </a:xfrm>
                    <a:prstGeom prst="rect">
                      <a:avLst/>
                    </a:prstGeom>
                    <a:noFill/>
                    <a:ln>
                      <a:noFill/>
                    </a:ln>
                  </pic:spPr>
                </pic:pic>
              </a:graphicData>
            </a:graphic>
          </wp:inline>
        </w:drawing>
      </w:r>
    </w:p>
    <w:p w14:paraId="132EC5B2" w14:textId="0009BFE0" w:rsidR="00EF3489" w:rsidRPr="00EF3489" w:rsidRDefault="009E0354" w:rsidP="00EF3489">
      <w:r w:rsidRPr="004413BB">
        <w:rPr>
          <w:rFonts w:hint="eastAsia"/>
        </w:rPr>
        <w:lastRenderedPageBreak/>
        <w:t>【</w:t>
      </w:r>
      <w:r w:rsidR="00EF3489" w:rsidRPr="00EF3489">
        <w:t>证明</w:t>
      </w:r>
      <w:r w:rsidRPr="004413BB">
        <w:rPr>
          <w:rFonts w:hint="eastAsia"/>
        </w:rPr>
        <w:t>】</w:t>
      </w:r>
      <w:r w:rsidR="00EF3489" w:rsidRPr="00EF3489">
        <w:t>在△ABE与△ACD中，</w:t>
      </w:r>
      <w:r w:rsidR="00EF3489" w:rsidRPr="00EF3489">
        <w:br/>
        <w:t>∠</w:t>
      </w:r>
      <w:r w:rsidR="00EF3489" w:rsidRPr="00EF3489">
        <w:rPr>
          <w:i/>
          <w:iCs/>
        </w:rPr>
        <w:t>A</w:t>
      </w:r>
      <w:r w:rsidR="00EF3489" w:rsidRPr="00EF3489">
        <w:t>＝∠</w:t>
      </w:r>
      <w:r w:rsidR="00EF3489" w:rsidRPr="00EF3489">
        <w:rPr>
          <w:i/>
          <w:iCs/>
        </w:rPr>
        <w:t>A</w:t>
      </w:r>
    </w:p>
    <w:p w14:paraId="0462F1E5" w14:textId="77777777" w:rsidR="00EF3489" w:rsidRPr="00EF3489" w:rsidRDefault="00EF3489" w:rsidP="00EF3489">
      <w:r w:rsidRPr="00EF3489">
        <w:rPr>
          <w:i/>
          <w:iCs/>
        </w:rPr>
        <w:t>AB</w:t>
      </w:r>
      <w:r w:rsidRPr="00EF3489">
        <w:t>＝</w:t>
      </w:r>
      <w:r w:rsidRPr="00EF3489">
        <w:rPr>
          <w:i/>
          <w:iCs/>
        </w:rPr>
        <w:t>AC</w:t>
      </w:r>
    </w:p>
    <w:p w14:paraId="62E68274" w14:textId="77777777" w:rsidR="00EF3489" w:rsidRPr="00EF3489" w:rsidRDefault="00EF3489" w:rsidP="00EF3489">
      <w:r w:rsidRPr="00EF3489">
        <w:t>∠</w:t>
      </w:r>
      <w:r w:rsidRPr="00EF3489">
        <w:rPr>
          <w:i/>
          <w:iCs/>
        </w:rPr>
        <w:t>B</w:t>
      </w:r>
      <w:r w:rsidRPr="00EF3489">
        <w:t>＝∠</w:t>
      </w:r>
      <w:r w:rsidRPr="00EF3489">
        <w:rPr>
          <w:i/>
          <w:iCs/>
        </w:rPr>
        <w:t>C</w:t>
      </w:r>
    </w:p>
    <w:p w14:paraId="4027990C" w14:textId="77777777" w:rsidR="00EF3489" w:rsidRPr="00EF3489" w:rsidRDefault="00EF3489" w:rsidP="00EF3489">
      <w:r w:rsidRPr="00EF3489">
        <w:t>∴△ACD≌△ABE（ASA），</w:t>
      </w:r>
      <w:r w:rsidRPr="00EF3489">
        <w:br/>
        <w:t>∴AD=AE（全等三角形的对应边相等）．</w:t>
      </w:r>
    </w:p>
    <w:p w14:paraId="5C2D0287" w14:textId="1ABCA2B2" w:rsidR="00EF3489" w:rsidRDefault="00EF3489"/>
    <w:p w14:paraId="76DA0090" w14:textId="77777777" w:rsidR="00EF3489" w:rsidRPr="00977ACC" w:rsidRDefault="00EF3489"/>
    <w:p w14:paraId="29CCF29C" w14:textId="6E83C54A" w:rsidR="00485F8F" w:rsidRPr="00016ADC" w:rsidRDefault="00CE14F5">
      <w:pPr>
        <w:rPr>
          <w:b/>
        </w:rPr>
      </w:pPr>
      <w:r w:rsidRPr="00016ADC">
        <w:rPr>
          <w:rFonts w:hint="eastAsia"/>
          <w:b/>
        </w:rPr>
        <w:t>题型二</w:t>
      </w:r>
      <w:r w:rsidR="00977ACC" w:rsidRPr="00016ADC">
        <w:rPr>
          <w:b/>
        </w:rPr>
        <w:t xml:space="preserve"> </w:t>
      </w:r>
      <w:r w:rsidR="00977ACC" w:rsidRPr="00016ADC">
        <w:rPr>
          <w:rFonts w:hint="eastAsia"/>
          <w:b/>
        </w:rPr>
        <w:t>利用“AAS”证明两个三角形全等</w:t>
      </w:r>
    </w:p>
    <w:p w14:paraId="267EABCF" w14:textId="399A4A70" w:rsidR="006172EF" w:rsidRPr="006172EF" w:rsidRDefault="006172EF" w:rsidP="006172EF">
      <w:pPr>
        <w:textAlignment w:val="center"/>
      </w:pPr>
      <w:r w:rsidRPr="006172EF">
        <w:rPr>
          <w:rFonts w:hint="eastAsia"/>
          <w:b/>
        </w:rPr>
        <w:t>例</w:t>
      </w:r>
      <w:r w:rsidR="00DE7914">
        <w:rPr>
          <w:rFonts w:hint="eastAsia"/>
          <w:b/>
        </w:rPr>
        <w:t>3</w:t>
      </w:r>
      <w:r w:rsidR="0070651C">
        <w:rPr>
          <w:rFonts w:hint="eastAsia"/>
          <w:b/>
        </w:rPr>
        <w:t>-2</w:t>
      </w:r>
      <w:r w:rsidR="00F91852">
        <w:rPr>
          <w:rFonts w:hint="eastAsia"/>
          <w:b/>
        </w:rPr>
        <w:t>[</w:t>
      </w:r>
      <w:r w:rsidR="00044011">
        <w:rPr>
          <w:rFonts w:hint="eastAsia"/>
          <w:b/>
        </w:rPr>
        <w:t>中考题]</w:t>
      </w:r>
      <w:r w:rsidR="0070651C">
        <w:rPr>
          <w:b/>
        </w:rPr>
        <w:t xml:space="preserve"> </w:t>
      </w:r>
      <w:r w:rsidRPr="006172EF">
        <w:t>如图，</w:t>
      </w:r>
      <w:r w:rsidR="00B663C0">
        <w:object w:dxaOrig="840" w:dyaOrig="260" w14:anchorId="5B0E7F7F">
          <v:shape id="_x0000_i1122" type="#_x0000_t75" style="width:42pt;height:12.6pt" o:ole="">
            <v:imagedata r:id="rId217" o:title=""/>
          </v:shape>
          <o:OLEObject Type="Embed" ProgID="Equation.DSMT4" ShapeID="_x0000_i1122" DrawAspect="Content" ObjectID="_1576182017" r:id="rId218"/>
        </w:object>
      </w:r>
      <w:r w:rsidR="00B663C0">
        <w:t xml:space="preserve"> </w:t>
      </w:r>
      <w:r w:rsidRPr="006172EF">
        <w:t>，</w:t>
      </w:r>
      <w:r w:rsidR="00B663C0">
        <w:t xml:space="preserve"> </w:t>
      </w:r>
      <w:r w:rsidR="00B409AF">
        <w:object w:dxaOrig="880" w:dyaOrig="240" w14:anchorId="3017323F">
          <v:shape id="_x0000_i1123" type="#_x0000_t75" style="width:43.8pt;height:12pt" o:ole="">
            <v:imagedata r:id="rId219" o:title=""/>
          </v:shape>
          <o:OLEObject Type="Embed" ProgID="Equation.DSMT4" ShapeID="_x0000_i1123" DrawAspect="Content" ObjectID="_1576182018" r:id="rId220"/>
        </w:object>
      </w:r>
      <w:r w:rsidR="00B409AF">
        <w:t xml:space="preserve"> </w:t>
      </w:r>
      <w:r w:rsidRPr="006172EF">
        <w:t>，</w:t>
      </w:r>
      <w:r w:rsidR="00B663C0">
        <w:object w:dxaOrig="1440" w:dyaOrig="260" w14:anchorId="0DA27CC0">
          <v:shape id="_x0000_i1124" type="#_x0000_t75" style="width:1in;height:12.6pt" o:ole="">
            <v:imagedata r:id="rId221" o:title=""/>
          </v:shape>
          <o:OLEObject Type="Embed" ProgID="Equation.DSMT4" ShapeID="_x0000_i1124" DrawAspect="Content" ObjectID="_1576182019" r:id="rId222"/>
        </w:object>
      </w:r>
      <w:r w:rsidR="00B663C0">
        <w:t xml:space="preserve"> </w:t>
      </w:r>
      <w:r>
        <w:rPr>
          <w:rFonts w:hint="eastAsia"/>
        </w:rPr>
        <w:t>.</w:t>
      </w:r>
      <w:r w:rsidRPr="006172EF">
        <w:t>求证：</w:t>
      </w:r>
      <w:r w:rsidR="00B663C0">
        <w:object w:dxaOrig="859" w:dyaOrig="240" w14:anchorId="31369E63">
          <v:shape id="_x0000_i1125" type="#_x0000_t75" style="width:42.6pt;height:12pt" o:ole="">
            <v:imagedata r:id="rId223" o:title=""/>
          </v:shape>
          <o:OLEObject Type="Embed" ProgID="Equation.DSMT4" ShapeID="_x0000_i1125" DrawAspect="Content" ObjectID="_1576182020" r:id="rId224"/>
        </w:object>
      </w:r>
      <w:r w:rsidR="00B663C0">
        <w:t xml:space="preserve"> </w:t>
      </w:r>
      <w:r>
        <w:rPr>
          <w:rFonts w:hint="eastAsia"/>
        </w:rPr>
        <w:t>.</w:t>
      </w:r>
    </w:p>
    <w:p w14:paraId="6491EB28" w14:textId="6D36E02A" w:rsidR="006172EF" w:rsidRPr="006172EF" w:rsidRDefault="006172EF" w:rsidP="006172EF">
      <w:r w:rsidRPr="006172EF">
        <w:rPr>
          <w:noProof/>
        </w:rPr>
        <w:drawing>
          <wp:inline distT="0" distB="0" distL="0" distR="0" wp14:anchorId="0D1E3EA3" wp14:editId="2E20C900">
            <wp:extent cx="2019300" cy="1428750"/>
            <wp:effectExtent l="0" t="0" r="0" b="0"/>
            <wp:docPr id="129" name="图片 129" descr="C:\Users\ShaSha\Desktop\14ef5560f049d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Desktop\14ef5560f049d52.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019300" cy="1428750"/>
                    </a:xfrm>
                    <a:prstGeom prst="rect">
                      <a:avLst/>
                    </a:prstGeom>
                    <a:noFill/>
                    <a:ln>
                      <a:noFill/>
                    </a:ln>
                  </pic:spPr>
                </pic:pic>
              </a:graphicData>
            </a:graphic>
          </wp:inline>
        </w:drawing>
      </w:r>
    </w:p>
    <w:p w14:paraId="669F1318" w14:textId="00C760E1" w:rsidR="00977ACC" w:rsidRDefault="004413BB" w:rsidP="006172EF">
      <w:pPr>
        <w:textAlignment w:val="center"/>
      </w:pPr>
      <w:r w:rsidRPr="004413BB">
        <w:rPr>
          <w:rFonts w:hint="eastAsia"/>
        </w:rPr>
        <w:t>【思路分析】</w:t>
      </w:r>
      <w:r w:rsidR="006172EF" w:rsidRPr="006172EF">
        <w:t>在等式</w:t>
      </w:r>
      <w:r w:rsidR="00B663C0">
        <w:object w:dxaOrig="1440" w:dyaOrig="260" w14:anchorId="2C667A3B">
          <v:shape id="_x0000_i1126" type="#_x0000_t75" style="width:1in;height:12.6pt" o:ole="">
            <v:imagedata r:id="rId226" o:title=""/>
          </v:shape>
          <o:OLEObject Type="Embed" ProgID="Equation.DSMT4" ShapeID="_x0000_i1126" DrawAspect="Content" ObjectID="_1576182021" r:id="rId227"/>
        </w:object>
      </w:r>
      <w:r w:rsidR="00B663C0">
        <w:t xml:space="preserve"> </w:t>
      </w:r>
      <w:r w:rsidR="006172EF" w:rsidRPr="006172EF">
        <w:t>两边同时加上</w:t>
      </w:r>
      <w:r w:rsidR="00B663C0">
        <w:object w:dxaOrig="639" w:dyaOrig="260" w14:anchorId="074797C1">
          <v:shape id="_x0000_i1127" type="#_x0000_t75" style="width:32.4pt;height:12.6pt" o:ole="">
            <v:imagedata r:id="rId228" o:title=""/>
          </v:shape>
          <o:OLEObject Type="Embed" ProgID="Equation.DSMT4" ShapeID="_x0000_i1127" DrawAspect="Content" ObjectID="_1576182022" r:id="rId229"/>
        </w:object>
      </w:r>
      <w:r w:rsidR="00B663C0">
        <w:t xml:space="preserve"> </w:t>
      </w:r>
      <w:r w:rsidR="006172EF" w:rsidRPr="006172EF">
        <w:t>得到</w:t>
      </w:r>
      <w:r w:rsidR="00B663C0">
        <w:object w:dxaOrig="1440" w:dyaOrig="260" w14:anchorId="0D8F50E4">
          <v:shape id="_x0000_i1128" type="#_x0000_t75" style="width:1in;height:12.6pt" o:ole="">
            <v:imagedata r:id="rId230" o:title=""/>
          </v:shape>
          <o:OLEObject Type="Embed" ProgID="Equation.DSMT4" ShapeID="_x0000_i1128" DrawAspect="Content" ObjectID="_1576182023" r:id="rId231"/>
        </w:object>
      </w:r>
      <w:r w:rsidR="00B663C0">
        <w:t xml:space="preserve"> </w:t>
      </w:r>
      <w:r w:rsidR="006172EF" w:rsidRPr="006172EF">
        <w:t>，根据全等三角形的角角边判定定理，得到</w:t>
      </w:r>
      <w:proofErr w:type="gramStart"/>
      <w:r w:rsidR="00B663C0" w:rsidRPr="00EF3489">
        <w:t>△</w:t>
      </w:r>
      <w:r w:rsidR="00B663C0">
        <w:object w:dxaOrig="660" w:dyaOrig="260" w14:anchorId="435B7BF1">
          <v:shape id="_x0000_i1129" type="#_x0000_t75" style="width:33pt;height:12.6pt" o:ole="">
            <v:imagedata r:id="rId232" o:title=""/>
          </v:shape>
          <o:OLEObject Type="Embed" ProgID="Equation.DSMT4" ShapeID="_x0000_i1129" DrawAspect="Content" ObjectID="_1576182024" r:id="rId233"/>
        </w:object>
      </w:r>
      <w:r w:rsidR="00B663C0">
        <w:t xml:space="preserve"> </w:t>
      </w:r>
      <w:r w:rsidR="00B663C0" w:rsidRPr="00EF3489">
        <w:t>△</w:t>
      </w:r>
      <w:r w:rsidR="00B663C0">
        <w:object w:dxaOrig="520" w:dyaOrig="260" w14:anchorId="3C8149C2">
          <v:shape id="_x0000_i1130" type="#_x0000_t75" style="width:26.4pt;height:12.6pt" o:ole="">
            <v:imagedata r:id="rId234" o:title=""/>
          </v:shape>
          <o:OLEObject Type="Embed" ProgID="Equation.DSMT4" ShapeID="_x0000_i1130" DrawAspect="Content" ObjectID="_1576182025" r:id="rId235"/>
        </w:object>
      </w:r>
      <w:r w:rsidR="00B663C0">
        <w:t xml:space="preserve"> </w:t>
      </w:r>
      <w:proofErr w:type="gramEnd"/>
      <w:r w:rsidR="006172EF" w:rsidRPr="006172EF">
        <w:t>，再根据全等三角形对应边相等，即可得到</w:t>
      </w:r>
      <w:r w:rsidR="00B663C0">
        <w:object w:dxaOrig="859" w:dyaOrig="240" w14:anchorId="61BE37A1">
          <v:shape id="_x0000_i1131" type="#_x0000_t75" style="width:42.6pt;height:12pt" o:ole="">
            <v:imagedata r:id="rId236" o:title=""/>
          </v:shape>
          <o:OLEObject Type="Embed" ProgID="Equation.DSMT4" ShapeID="_x0000_i1131" DrawAspect="Content" ObjectID="_1576182026" r:id="rId237"/>
        </w:object>
      </w:r>
      <w:r w:rsidR="00B663C0">
        <w:t xml:space="preserve"> </w:t>
      </w:r>
      <w:r w:rsidR="006172EF" w:rsidRPr="006172EF">
        <w:t>。</w:t>
      </w:r>
    </w:p>
    <w:p w14:paraId="66D3B01C" w14:textId="57722BB6" w:rsidR="006172EF" w:rsidRDefault="004413BB" w:rsidP="006172EF">
      <w:pPr>
        <w:textAlignment w:val="center"/>
      </w:pPr>
      <w:r w:rsidRPr="004413BB">
        <w:rPr>
          <w:rFonts w:hint="eastAsia"/>
        </w:rPr>
        <w:t>【解】</w:t>
      </w:r>
      <w:r w:rsidR="006172EF" w:rsidRPr="006172EF">
        <w:t>因为</w:t>
      </w:r>
      <w:r w:rsidR="00B663C0">
        <w:object w:dxaOrig="1440" w:dyaOrig="260" w14:anchorId="0A6D4D08">
          <v:shape id="_x0000_i1132" type="#_x0000_t75" style="width:1in;height:12.6pt" o:ole="">
            <v:imagedata r:id="rId238" o:title=""/>
          </v:shape>
          <o:OLEObject Type="Embed" ProgID="Equation.DSMT4" ShapeID="_x0000_i1132" DrawAspect="Content" ObjectID="_1576182027" r:id="rId239"/>
        </w:object>
      </w:r>
      <w:r w:rsidR="00B663C0">
        <w:t xml:space="preserve"> </w:t>
      </w:r>
      <w:r w:rsidR="006172EF" w:rsidRPr="006172EF">
        <w:t>，所以</w:t>
      </w:r>
      <w:r w:rsidR="00B663C0">
        <w:object w:dxaOrig="2980" w:dyaOrig="260" w14:anchorId="4FFAC657">
          <v:shape id="_x0000_i1133" type="#_x0000_t75" style="width:149.4pt;height:12.6pt" o:ole="">
            <v:imagedata r:id="rId240" o:title=""/>
          </v:shape>
          <o:OLEObject Type="Embed" ProgID="Equation.DSMT4" ShapeID="_x0000_i1133" DrawAspect="Content" ObjectID="_1576182028" r:id="rId241"/>
        </w:object>
      </w:r>
      <w:r w:rsidR="00B663C0">
        <w:t xml:space="preserve"> </w:t>
      </w:r>
      <w:r w:rsidR="006172EF" w:rsidRPr="006172EF">
        <w:t>，即</w:t>
      </w:r>
      <w:r w:rsidR="00B663C0">
        <w:object w:dxaOrig="1440" w:dyaOrig="260" w14:anchorId="427FDB46">
          <v:shape id="_x0000_i1134" type="#_x0000_t75" style="width:1in;height:12.6pt" o:ole="">
            <v:imagedata r:id="rId242" o:title=""/>
          </v:shape>
          <o:OLEObject Type="Embed" ProgID="Equation.DSMT4" ShapeID="_x0000_i1134" DrawAspect="Content" ObjectID="_1576182029" r:id="rId243"/>
        </w:object>
      </w:r>
      <w:r w:rsidR="00B663C0">
        <w:t xml:space="preserve"> </w:t>
      </w:r>
      <w:r w:rsidR="006172EF" w:rsidRPr="006172EF">
        <w:t>。在</w:t>
      </w:r>
      <w:r w:rsidR="00B663C0" w:rsidRPr="00EF3489">
        <w:t>△</w:t>
      </w:r>
      <w:r w:rsidR="00B663C0">
        <w:object w:dxaOrig="499" w:dyaOrig="260" w14:anchorId="43FFC463">
          <v:shape id="_x0000_i1135" type="#_x0000_t75" style="width:24.6pt;height:12.6pt" o:ole="">
            <v:imagedata r:id="rId244" o:title=""/>
          </v:shape>
          <o:OLEObject Type="Embed" ProgID="Equation.DSMT4" ShapeID="_x0000_i1135" DrawAspect="Content" ObjectID="_1576182030" r:id="rId245"/>
        </w:object>
      </w:r>
      <w:r w:rsidR="00B663C0">
        <w:t xml:space="preserve"> </w:t>
      </w:r>
      <w:r w:rsidR="006172EF" w:rsidRPr="006172EF">
        <w:t>和</w:t>
      </w:r>
      <w:r w:rsidR="00B663C0" w:rsidRPr="00EF3489">
        <w:t>△</w:t>
      </w:r>
      <w:r w:rsidR="00B663C0">
        <w:object w:dxaOrig="520" w:dyaOrig="260" w14:anchorId="135C0D23">
          <v:shape id="_x0000_i1136" type="#_x0000_t75" style="width:26.4pt;height:12.6pt" o:ole="">
            <v:imagedata r:id="rId246" o:title=""/>
          </v:shape>
          <o:OLEObject Type="Embed" ProgID="Equation.DSMT4" ShapeID="_x0000_i1136" DrawAspect="Content" ObjectID="_1576182031" r:id="rId247"/>
        </w:object>
      </w:r>
      <w:r w:rsidR="00B663C0">
        <w:t xml:space="preserve"> </w:t>
      </w:r>
      <w:r w:rsidR="006172EF" w:rsidRPr="006172EF">
        <w:t>中，</w:t>
      </w:r>
    </w:p>
    <w:p w14:paraId="5064CBA5" w14:textId="528EF262" w:rsidR="006172EF" w:rsidRDefault="00B663C0" w:rsidP="006172EF">
      <w:pPr>
        <w:textAlignment w:val="center"/>
      </w:pPr>
      <w:r>
        <w:object w:dxaOrig="1540" w:dyaOrig="980" w14:anchorId="5700CB3E">
          <v:shape id="_x0000_i1137" type="#_x0000_t75" style="width:77.4pt;height:48.6pt" o:ole="">
            <v:imagedata r:id="rId248" o:title=""/>
          </v:shape>
          <o:OLEObject Type="Embed" ProgID="Equation.DSMT4" ShapeID="_x0000_i1137" DrawAspect="Content" ObjectID="_1576182032" r:id="rId249"/>
        </w:object>
      </w:r>
      <w:r>
        <w:t xml:space="preserve"> </w:t>
      </w:r>
      <w:r w:rsidR="006172EF" w:rsidRPr="006172EF">
        <w:t>，</w:t>
      </w:r>
    </w:p>
    <w:p w14:paraId="0A8E69DB" w14:textId="7613AFBA" w:rsidR="006172EF" w:rsidRDefault="006172EF" w:rsidP="006172EF">
      <w:pPr>
        <w:textAlignment w:val="center"/>
      </w:pPr>
      <w:r w:rsidRPr="006172EF">
        <w:t>所以</w:t>
      </w:r>
      <w:proofErr w:type="gramStart"/>
      <w:r w:rsidR="00B663C0" w:rsidRPr="00EF3489">
        <w:t>△</w:t>
      </w:r>
      <w:r w:rsidR="00B663C0">
        <w:object w:dxaOrig="660" w:dyaOrig="260" w14:anchorId="0A5C1880">
          <v:shape id="_x0000_i1138" type="#_x0000_t75" style="width:33pt;height:12.6pt" o:ole="">
            <v:imagedata r:id="rId250" o:title=""/>
          </v:shape>
          <o:OLEObject Type="Embed" ProgID="Equation.DSMT4" ShapeID="_x0000_i1138" DrawAspect="Content" ObjectID="_1576182033" r:id="rId251"/>
        </w:object>
      </w:r>
      <w:r w:rsidR="00B663C0">
        <w:t xml:space="preserve"> </w:t>
      </w:r>
      <w:r w:rsidR="00B663C0" w:rsidRPr="00EF3489">
        <w:t>△</w:t>
      </w:r>
      <w:r w:rsidR="00B663C0">
        <w:object w:dxaOrig="1100" w:dyaOrig="340" w14:anchorId="0114F1EE">
          <v:shape id="_x0000_i1139" type="#_x0000_t75" style="width:54.6pt;height:17.4pt" o:ole="">
            <v:imagedata r:id="rId252" o:title=""/>
          </v:shape>
          <o:OLEObject Type="Embed" ProgID="Equation.DSMT4" ShapeID="_x0000_i1139" DrawAspect="Content" ObjectID="_1576182034" r:id="rId253"/>
        </w:object>
      </w:r>
      <w:r w:rsidR="00B663C0">
        <w:t xml:space="preserve"> </w:t>
      </w:r>
      <w:proofErr w:type="gramEnd"/>
      <w:r w:rsidRPr="006172EF">
        <w:t>，</w:t>
      </w:r>
    </w:p>
    <w:p w14:paraId="15221006" w14:textId="0C62F4C6" w:rsidR="00977ACC" w:rsidRDefault="006172EF" w:rsidP="006172EF">
      <w:pPr>
        <w:textAlignment w:val="center"/>
      </w:pPr>
      <w:r w:rsidRPr="006172EF">
        <w:t>故</w:t>
      </w:r>
      <w:r w:rsidR="00B663C0">
        <w:object w:dxaOrig="859" w:dyaOrig="240" w14:anchorId="31ADC6E9">
          <v:shape id="_x0000_i1140" type="#_x0000_t75" style="width:42.6pt;height:12pt" o:ole="">
            <v:imagedata r:id="rId254" o:title=""/>
          </v:shape>
          <o:OLEObject Type="Embed" ProgID="Equation.DSMT4" ShapeID="_x0000_i1140" DrawAspect="Content" ObjectID="_1576182035" r:id="rId255"/>
        </w:object>
      </w:r>
      <w:r w:rsidR="00B663C0">
        <w:t xml:space="preserve"> </w:t>
      </w:r>
      <w:r>
        <w:rPr>
          <w:rFonts w:hint="eastAsia"/>
        </w:rPr>
        <w:t>.</w:t>
      </w:r>
    </w:p>
    <w:p w14:paraId="1CB42010" w14:textId="77777777" w:rsidR="0070651C" w:rsidRDefault="0070651C" w:rsidP="006172EF">
      <w:pPr>
        <w:textAlignment w:val="center"/>
      </w:pPr>
    </w:p>
    <w:p w14:paraId="2FDF4369" w14:textId="07ED91B6" w:rsidR="006172EF" w:rsidRPr="00016ADC" w:rsidRDefault="006172EF" w:rsidP="006172EF">
      <w:pPr>
        <w:rPr>
          <w:b/>
        </w:rPr>
      </w:pPr>
      <w:r w:rsidRPr="00016ADC">
        <w:rPr>
          <w:rFonts w:hint="eastAsia"/>
          <w:b/>
        </w:rPr>
        <w:t>配套练习</w:t>
      </w:r>
      <w:r w:rsidR="00DE7914" w:rsidRPr="00016ADC">
        <w:rPr>
          <w:rFonts w:hint="eastAsia"/>
          <w:b/>
        </w:rPr>
        <w:t>3</w:t>
      </w:r>
      <w:r w:rsidR="0070651C" w:rsidRPr="00016ADC">
        <w:rPr>
          <w:rFonts w:hint="eastAsia"/>
          <w:b/>
        </w:rPr>
        <w:t>-2</w:t>
      </w:r>
    </w:p>
    <w:p w14:paraId="5C3A291E" w14:textId="2332CBE0" w:rsidR="00977ACC" w:rsidRDefault="009E0354" w:rsidP="009E0354">
      <w:pPr>
        <w:jc w:val="left"/>
        <w:textAlignment w:val="center"/>
      </w:pPr>
      <w:r w:rsidRPr="009E0354">
        <w:t>如图所示,</w:t>
      </w:r>
      <w:r w:rsidR="00576CDC">
        <w:object w:dxaOrig="880" w:dyaOrig="240" w14:anchorId="54845378">
          <v:shape id="_x0000_i1141" type="#_x0000_t75" style="width:44.4pt;height:12pt" o:ole="">
            <v:imagedata r:id="rId256" o:title=""/>
          </v:shape>
          <o:OLEObject Type="Embed" ProgID="Equation.DSMT4" ShapeID="_x0000_i1141" DrawAspect="Content" ObjectID="_1576182036" r:id="rId257"/>
        </w:object>
      </w:r>
      <w:r w:rsidR="00576CDC">
        <w:t xml:space="preserve"> </w:t>
      </w:r>
      <w:r w:rsidRPr="009E0354">
        <w:t>,</w:t>
      </w:r>
      <w:r w:rsidR="00576CDC">
        <w:object w:dxaOrig="920" w:dyaOrig="260" w14:anchorId="71899BC0">
          <v:shape id="_x0000_i1142" type="#_x0000_t75" style="width:45.6pt;height:12.6pt" o:ole="">
            <v:imagedata r:id="rId258" o:title=""/>
          </v:shape>
          <o:OLEObject Type="Embed" ProgID="Equation.DSMT4" ShapeID="_x0000_i1142" DrawAspect="Content" ObjectID="_1576182037" r:id="rId259"/>
        </w:object>
      </w:r>
      <w:r w:rsidR="00576CDC">
        <w:t xml:space="preserve"> </w:t>
      </w:r>
      <w:r w:rsidRPr="009E0354">
        <w:t>,</w:t>
      </w:r>
      <w:r w:rsidR="00576CDC">
        <w:object w:dxaOrig="859" w:dyaOrig="260" w14:anchorId="37360DD9">
          <v:shape id="_x0000_i1143" type="#_x0000_t75" style="width:42.6pt;height:12.6pt" o:ole="">
            <v:imagedata r:id="rId260" o:title=""/>
          </v:shape>
          <o:OLEObject Type="Embed" ProgID="Equation.DSMT4" ShapeID="_x0000_i1143" DrawAspect="Content" ObjectID="_1576182038" r:id="rId261"/>
        </w:object>
      </w:r>
      <w:r w:rsidR="00576CDC">
        <w:t xml:space="preserve"> </w:t>
      </w:r>
      <w:r w:rsidRPr="009E0354">
        <w:t>,</w:t>
      </w:r>
      <w:r w:rsidR="00576CDC">
        <w:object w:dxaOrig="1420" w:dyaOrig="260" w14:anchorId="0F0BE302">
          <v:shape id="_x0000_i1144" type="#_x0000_t75" style="width:71.4pt;height:12.6pt" o:ole="">
            <v:imagedata r:id="rId262" o:title=""/>
          </v:shape>
          <o:OLEObject Type="Embed" ProgID="Equation.DSMT4" ShapeID="_x0000_i1144" DrawAspect="Content" ObjectID="_1576182039" r:id="rId263"/>
        </w:object>
      </w:r>
      <w:r w:rsidR="00576CDC">
        <w:t xml:space="preserve"> </w:t>
      </w:r>
      <w:r w:rsidRPr="009E0354">
        <w:t>,求证:</w:t>
      </w:r>
      <w:r w:rsidR="00576CDC">
        <w:object w:dxaOrig="859" w:dyaOrig="260" w14:anchorId="2CEF2975">
          <v:shape id="_x0000_i1145" type="#_x0000_t75" style="width:42.6pt;height:12.6pt" o:ole="">
            <v:imagedata r:id="rId264" o:title=""/>
          </v:shape>
          <o:OLEObject Type="Embed" ProgID="Equation.DSMT4" ShapeID="_x0000_i1145" DrawAspect="Content" ObjectID="_1576182040" r:id="rId265"/>
        </w:object>
      </w:r>
      <w:r w:rsidR="00576CDC">
        <w:t xml:space="preserve"> </w:t>
      </w:r>
      <w:r w:rsidRPr="009E0354">
        <w:t>.</w:t>
      </w:r>
    </w:p>
    <w:p w14:paraId="0CBC4661" w14:textId="461A60C0" w:rsidR="009E0354" w:rsidRDefault="009E0354">
      <w:r>
        <w:rPr>
          <w:noProof/>
        </w:rPr>
        <w:drawing>
          <wp:inline distT="0" distB="0" distL="0" distR="0" wp14:anchorId="651AE7EB" wp14:editId="77DF21A3">
            <wp:extent cx="1304925" cy="1790700"/>
            <wp:effectExtent l="0" t="0" r="9525" b="0"/>
            <wp:docPr id="37" name="图片 37" descr="https://solar.fbcontent.cn/api/apolo-images/14917969c9384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lar.fbcontent.cn/api/apolo-images/14917969c9384f1.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304925" cy="1790700"/>
                    </a:xfrm>
                    <a:prstGeom prst="rect">
                      <a:avLst/>
                    </a:prstGeom>
                    <a:noFill/>
                    <a:ln>
                      <a:noFill/>
                    </a:ln>
                  </pic:spPr>
                </pic:pic>
              </a:graphicData>
            </a:graphic>
          </wp:inline>
        </w:drawing>
      </w:r>
    </w:p>
    <w:p w14:paraId="4EBF933B" w14:textId="239159C4" w:rsidR="009E0354" w:rsidRDefault="009E0354" w:rsidP="009E0354">
      <w:pPr>
        <w:textAlignment w:val="center"/>
      </w:pPr>
      <w:r w:rsidRPr="009E0354">
        <w:lastRenderedPageBreak/>
        <w:t>证明:</w:t>
      </w:r>
      <w:r w:rsidR="00576CDC">
        <w:object w:dxaOrig="1040" w:dyaOrig="240" w14:anchorId="53A85282">
          <v:shape id="_x0000_i1146" type="#_x0000_t75" style="width:51.6pt;height:12pt" o:ole="">
            <v:imagedata r:id="rId267" o:title=""/>
          </v:shape>
          <o:OLEObject Type="Embed" ProgID="Equation.DSMT4" ShapeID="_x0000_i1146" DrawAspect="Content" ObjectID="_1576182041" r:id="rId268"/>
        </w:object>
      </w:r>
      <w:r w:rsidR="00576CDC">
        <w:t xml:space="preserve"> </w:t>
      </w:r>
      <w:r w:rsidRPr="009E0354">
        <w:t>,</w:t>
      </w:r>
      <w:r w:rsidR="00576CDC">
        <w:object w:dxaOrig="920" w:dyaOrig="260" w14:anchorId="5F7D2E75">
          <v:shape id="_x0000_i1147" type="#_x0000_t75" style="width:45.6pt;height:12.6pt" o:ole="">
            <v:imagedata r:id="rId269" o:title=""/>
          </v:shape>
          <o:OLEObject Type="Embed" ProgID="Equation.DSMT4" ShapeID="_x0000_i1147" DrawAspect="Content" ObjectID="_1576182042" r:id="rId270"/>
        </w:object>
      </w:r>
      <w:r w:rsidR="00576CDC">
        <w:t xml:space="preserve"> </w:t>
      </w:r>
      <w:r w:rsidRPr="009E0354">
        <w:t>,</w:t>
      </w:r>
      <w:r w:rsidRPr="009E0354">
        <w:br/>
      </w:r>
      <w:r w:rsidR="00576CDC">
        <w:object w:dxaOrig="1560" w:dyaOrig="260" w14:anchorId="0DC76A78">
          <v:shape id="_x0000_i1148" type="#_x0000_t75" style="width:78pt;height:12.6pt" o:ole="">
            <v:imagedata r:id="rId271" o:title=""/>
          </v:shape>
          <o:OLEObject Type="Embed" ProgID="Equation.DSMT4" ShapeID="_x0000_i1148" DrawAspect="Content" ObjectID="_1576182043" r:id="rId272"/>
        </w:object>
      </w:r>
      <w:r w:rsidR="00576CDC">
        <w:t xml:space="preserve"> </w:t>
      </w:r>
      <w:r w:rsidRPr="009E0354">
        <w:t>,</w:t>
      </w:r>
      <w:r w:rsidRPr="009E0354">
        <w:br/>
      </w:r>
      <w:r w:rsidR="00576CDC">
        <w:object w:dxaOrig="1600" w:dyaOrig="260" w14:anchorId="6ACCB62A">
          <v:shape id="_x0000_i1149" type="#_x0000_t75" style="width:80.4pt;height:12.6pt" o:ole="">
            <v:imagedata r:id="rId273" o:title=""/>
          </v:shape>
          <o:OLEObject Type="Embed" ProgID="Equation.DSMT4" ShapeID="_x0000_i1149" DrawAspect="Content" ObjectID="_1576182044" r:id="rId274"/>
        </w:object>
      </w:r>
      <w:r w:rsidR="00576CDC">
        <w:t xml:space="preserve"> </w:t>
      </w:r>
      <w:r w:rsidRPr="009E0354">
        <w:t>,</w:t>
      </w:r>
      <w:r w:rsidRPr="009E0354">
        <w:br/>
      </w:r>
      <w:r w:rsidR="00576CDC">
        <w:object w:dxaOrig="3120" w:dyaOrig="260" w14:anchorId="3FED0C70">
          <v:shape id="_x0000_i1150" type="#_x0000_t75" style="width:156pt;height:12.6pt" o:ole="">
            <v:imagedata r:id="rId275" o:title=""/>
          </v:shape>
          <o:OLEObject Type="Embed" ProgID="Equation.DSMT4" ShapeID="_x0000_i1150" DrawAspect="Content" ObjectID="_1576182045" r:id="rId276"/>
        </w:object>
      </w:r>
      <w:r w:rsidR="00576CDC">
        <w:t xml:space="preserve"> </w:t>
      </w:r>
      <w:r w:rsidRPr="009E0354">
        <w:t>,即</w:t>
      </w:r>
      <w:r w:rsidR="00576CDC">
        <w:object w:dxaOrig="1420" w:dyaOrig="260" w14:anchorId="247E1B9D">
          <v:shape id="_x0000_i1151" type="#_x0000_t75" style="width:71.4pt;height:12.6pt" o:ole="">
            <v:imagedata r:id="rId277" o:title=""/>
          </v:shape>
          <o:OLEObject Type="Embed" ProgID="Equation.DSMT4" ShapeID="_x0000_i1151" DrawAspect="Content" ObjectID="_1576182046" r:id="rId278"/>
        </w:object>
      </w:r>
      <w:r w:rsidR="00576CDC">
        <w:t xml:space="preserve"> </w:t>
      </w:r>
      <w:r w:rsidRPr="009E0354">
        <w:t>,</w:t>
      </w:r>
      <w:r w:rsidRPr="009E0354">
        <w:br/>
        <w:t>在</w:t>
      </w:r>
      <w:r w:rsidR="00BB38AB" w:rsidRPr="00EF3489">
        <w:t>△</w:t>
      </w:r>
      <w:r w:rsidR="00AD6BFB">
        <w:object w:dxaOrig="520" w:dyaOrig="260" w14:anchorId="03DDBA90">
          <v:shape id="_x0000_i1152" type="#_x0000_t75" style="width:26.4pt;height:12.6pt" o:ole="">
            <v:imagedata r:id="rId279" o:title=""/>
          </v:shape>
          <o:OLEObject Type="Embed" ProgID="Equation.DSMT4" ShapeID="_x0000_i1152" DrawAspect="Content" ObjectID="_1576182047" r:id="rId280"/>
        </w:object>
      </w:r>
      <w:r w:rsidR="00BB38AB">
        <w:t xml:space="preserve"> </w:t>
      </w:r>
      <w:r w:rsidRPr="009E0354">
        <w:t>和</w:t>
      </w:r>
      <w:r w:rsidR="00AD6BFB" w:rsidRPr="00EF3489">
        <w:t>△</w:t>
      </w:r>
      <w:r w:rsidR="00AD6BFB">
        <w:object w:dxaOrig="480" w:dyaOrig="240" w14:anchorId="628A5813">
          <v:shape id="_x0000_i1153" type="#_x0000_t75" style="width:24pt;height:12pt" o:ole="">
            <v:imagedata r:id="rId281" o:title=""/>
          </v:shape>
          <o:OLEObject Type="Embed" ProgID="Equation.DSMT4" ShapeID="_x0000_i1153" DrawAspect="Content" ObjectID="_1576182048" r:id="rId282"/>
        </w:object>
      </w:r>
      <w:r w:rsidR="00AD6BFB">
        <w:t xml:space="preserve"> </w:t>
      </w:r>
      <w:r w:rsidRPr="009E0354">
        <w:t>中,</w:t>
      </w:r>
      <w:r w:rsidRPr="009E0354">
        <w:br/>
      </w:r>
      <w:r w:rsidR="00AD6BFB">
        <w:object w:dxaOrig="1540" w:dyaOrig="980" w14:anchorId="4E0C0884">
          <v:shape id="_x0000_i1154" type="#_x0000_t75" style="width:77.4pt;height:48.6pt" o:ole="">
            <v:imagedata r:id="rId283" o:title=""/>
          </v:shape>
          <o:OLEObject Type="Embed" ProgID="Equation.DSMT4" ShapeID="_x0000_i1154" DrawAspect="Content" ObjectID="_1576182049" r:id="rId284"/>
        </w:object>
      </w:r>
      <w:r w:rsidR="00AD6BFB">
        <w:t xml:space="preserve"> </w:t>
      </w:r>
      <w:r w:rsidRPr="009E0354">
        <w:t>,</w:t>
      </w:r>
      <w:r w:rsidRPr="009E0354">
        <w:br/>
      </w:r>
      <w:r w:rsidR="00AD6BFB">
        <w:object w:dxaOrig="200" w:dyaOrig="200" w14:anchorId="6F560019">
          <v:shape id="_x0000_i1155" type="#_x0000_t75" style="width:9.6pt;height:9.6pt" o:ole="">
            <v:imagedata r:id="rId285" o:title=""/>
          </v:shape>
          <o:OLEObject Type="Embed" ProgID="Equation.DSMT4" ShapeID="_x0000_i1155" DrawAspect="Content" ObjectID="_1576182050" r:id="rId286"/>
        </w:object>
      </w:r>
      <w:proofErr w:type="gramStart"/>
      <w:r w:rsidR="00AD6BFB">
        <w:t xml:space="preserve"> </w:t>
      </w:r>
      <w:r w:rsidR="00AD6BFB" w:rsidRPr="00EF3489">
        <w:t>△</w:t>
      </w:r>
      <w:r w:rsidR="00AD6BFB">
        <w:object w:dxaOrig="680" w:dyaOrig="260" w14:anchorId="0238F2A9">
          <v:shape id="_x0000_i1156" type="#_x0000_t75" style="width:33.6pt;height:12.6pt" o:ole="">
            <v:imagedata r:id="rId287" o:title=""/>
          </v:shape>
          <o:OLEObject Type="Embed" ProgID="Equation.DSMT4" ShapeID="_x0000_i1156" DrawAspect="Content" ObjectID="_1576182051" r:id="rId288"/>
        </w:object>
      </w:r>
      <w:r w:rsidR="00AD6BFB">
        <w:t xml:space="preserve"> </w:t>
      </w:r>
      <w:r w:rsidR="00AD6BFB" w:rsidRPr="00EF3489">
        <w:t>△</w:t>
      </w:r>
      <w:proofErr w:type="gramEnd"/>
      <w:r w:rsidR="00B409AF">
        <w:object w:dxaOrig="1060" w:dyaOrig="340" w14:anchorId="3A617AF9">
          <v:shape id="_x0000_i1157" type="#_x0000_t75" style="width:53.4pt;height:17.4pt" o:ole="">
            <v:imagedata r:id="rId289" o:title=""/>
          </v:shape>
          <o:OLEObject Type="Embed" ProgID="Equation.DSMT4" ShapeID="_x0000_i1157" DrawAspect="Content" ObjectID="_1576182052" r:id="rId290"/>
        </w:object>
      </w:r>
      <w:r w:rsidR="00AD6BFB">
        <w:t xml:space="preserve"> </w:t>
      </w:r>
      <w:r w:rsidRPr="009E0354">
        <w:t>,</w:t>
      </w:r>
      <w:r w:rsidRPr="009E0354">
        <w:br/>
      </w:r>
      <w:r w:rsidR="00AD6BFB">
        <w:object w:dxaOrig="1040" w:dyaOrig="260" w14:anchorId="55739415">
          <v:shape id="_x0000_i1158" type="#_x0000_t75" style="width:51.6pt;height:12.6pt" o:ole="">
            <v:imagedata r:id="rId291" o:title=""/>
          </v:shape>
          <o:OLEObject Type="Embed" ProgID="Equation.DSMT4" ShapeID="_x0000_i1158" DrawAspect="Content" ObjectID="_1576182053" r:id="rId292"/>
        </w:object>
      </w:r>
      <w:r w:rsidR="00AD6BFB">
        <w:t xml:space="preserve"> </w:t>
      </w:r>
      <w:r w:rsidRPr="009E0354">
        <w:t>.</w:t>
      </w:r>
    </w:p>
    <w:p w14:paraId="3DB3B99D" w14:textId="77777777" w:rsidR="009E0354" w:rsidRDefault="009E0354"/>
    <w:p w14:paraId="73F11347" w14:textId="1771E3B3" w:rsidR="00977ACC" w:rsidRPr="00016ADC" w:rsidRDefault="00CE14F5">
      <w:pPr>
        <w:rPr>
          <w:b/>
        </w:rPr>
      </w:pPr>
      <w:r w:rsidRPr="00016ADC">
        <w:rPr>
          <w:rFonts w:hint="eastAsia"/>
          <w:b/>
        </w:rPr>
        <w:t>题型三</w:t>
      </w:r>
      <w:r w:rsidR="005F4B01" w:rsidRPr="00016ADC">
        <w:rPr>
          <w:b/>
        </w:rPr>
        <w:t xml:space="preserve"> </w:t>
      </w:r>
      <w:r w:rsidR="005F4B01" w:rsidRPr="00016ADC">
        <w:rPr>
          <w:rFonts w:hint="eastAsia"/>
          <w:b/>
        </w:rPr>
        <w:t>三角形全等条件的补充</w:t>
      </w:r>
    </w:p>
    <w:p w14:paraId="461D2C1A" w14:textId="360771D0" w:rsidR="00044011" w:rsidRPr="00044011" w:rsidRDefault="00044011" w:rsidP="00044011">
      <w:r w:rsidRPr="00044011">
        <w:rPr>
          <w:rFonts w:hint="eastAsia"/>
          <w:b/>
        </w:rPr>
        <w:t>例</w:t>
      </w:r>
      <w:r w:rsidR="00DE7914">
        <w:rPr>
          <w:rFonts w:hint="eastAsia"/>
          <w:b/>
        </w:rPr>
        <w:t>3</w:t>
      </w:r>
      <w:r w:rsidR="0070651C">
        <w:rPr>
          <w:rFonts w:hint="eastAsia"/>
          <w:b/>
        </w:rPr>
        <w:t>-3</w:t>
      </w:r>
      <w:r w:rsidRPr="00044011">
        <w:rPr>
          <w:rFonts w:hint="eastAsia"/>
          <w:b/>
        </w:rPr>
        <w:t>[中考题]</w:t>
      </w:r>
      <w:r w:rsidR="0070651C">
        <w:rPr>
          <w:b/>
        </w:rPr>
        <w:t xml:space="preserve"> </w:t>
      </w:r>
      <w:r w:rsidRPr="00044011">
        <w:t>已知：如图，CD=CA，∠1=∠2，要使△ECD≌△BCA，需添加的条件是</w:t>
      </w:r>
      <w:r w:rsidRPr="00044011">
        <w:rPr>
          <w:u w:val="single"/>
        </w:rPr>
        <w:t xml:space="preserve">    </w:t>
      </w:r>
      <w:r w:rsidRPr="00044011">
        <w:t>（只需要写出一个）.</w:t>
      </w:r>
    </w:p>
    <w:p w14:paraId="6831BBBB" w14:textId="1C43234E" w:rsidR="00044011" w:rsidRPr="00044011" w:rsidRDefault="00044011" w:rsidP="00044011">
      <w:r w:rsidRPr="00044011">
        <w:rPr>
          <w:noProof/>
        </w:rPr>
        <w:drawing>
          <wp:inline distT="0" distB="0" distL="0" distR="0" wp14:anchorId="682748B5" wp14:editId="5FF38506">
            <wp:extent cx="2333625" cy="1085850"/>
            <wp:effectExtent l="0" t="0" r="9525" b="0"/>
            <wp:docPr id="1" name="图片 1" descr="https://solar.fbcontent.cn/api/apolo-images/153a7b4fceecb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lar.fbcontent.cn/api/apolo-images/153a7b4fceecb38.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333625" cy="1085850"/>
                    </a:xfrm>
                    <a:prstGeom prst="rect">
                      <a:avLst/>
                    </a:prstGeom>
                    <a:noFill/>
                    <a:ln>
                      <a:noFill/>
                    </a:ln>
                  </pic:spPr>
                </pic:pic>
              </a:graphicData>
            </a:graphic>
          </wp:inline>
        </w:drawing>
      </w:r>
    </w:p>
    <w:p w14:paraId="68ED975B" w14:textId="6D69BC20" w:rsidR="005F4B01" w:rsidRDefault="005F4B01"/>
    <w:p w14:paraId="3293072A" w14:textId="24F4C25B" w:rsidR="00044011" w:rsidRPr="00044011" w:rsidRDefault="004413BB" w:rsidP="00044011">
      <w:r w:rsidRPr="004413BB">
        <w:rPr>
          <w:rFonts w:hint="eastAsia"/>
        </w:rPr>
        <w:t>【思路分析】</w:t>
      </w:r>
      <w:r w:rsidR="00044011" w:rsidRPr="00044011">
        <w:t>1、分析题意，回忆一下判断两三角形全等所需要的条件；</w:t>
      </w:r>
    </w:p>
    <w:p w14:paraId="4D86B2A5" w14:textId="77777777" w:rsidR="00044011" w:rsidRPr="00044011" w:rsidRDefault="00044011" w:rsidP="00044011">
      <w:r w:rsidRPr="00044011">
        <w:t>2、观察图形，根据∠1=∠2易得到∠ECD=∠BCA，再结合CD=CA，想想还缺什么条件？</w:t>
      </w:r>
    </w:p>
    <w:p w14:paraId="43803C5B" w14:textId="4BE94DD7" w:rsidR="00044011" w:rsidRPr="00044011" w:rsidRDefault="00044011" w:rsidP="00044011">
      <w:r w:rsidRPr="00044011">
        <w:t>3、然后根据全等三角形的判定定理，试着添加条件</w:t>
      </w:r>
      <w:r>
        <w:rPr>
          <w:rFonts w:hint="eastAsia"/>
        </w:rPr>
        <w:t>，</w:t>
      </w:r>
      <w:r w:rsidRPr="00044011">
        <w:t>注意本题不是唯一答案.</w:t>
      </w:r>
    </w:p>
    <w:p w14:paraId="1F01570F" w14:textId="6EBEC25E" w:rsidR="00044011" w:rsidRPr="00044011" w:rsidRDefault="004413BB" w:rsidP="00044011">
      <w:r w:rsidRPr="004413BB">
        <w:t>【解】</w:t>
      </w:r>
      <w:r w:rsidR="00044011" w:rsidRPr="00044011">
        <w:t>可添加条件：CE=CB.理由如下：</w:t>
      </w:r>
    </w:p>
    <w:p w14:paraId="11759366" w14:textId="77777777" w:rsidR="00044011" w:rsidRPr="00044011" w:rsidRDefault="00044011" w:rsidP="00044011">
      <w:r w:rsidRPr="00044011">
        <w:t>∵∠1=∠2，</w:t>
      </w:r>
    </w:p>
    <w:p w14:paraId="66A46554" w14:textId="77777777" w:rsidR="00044011" w:rsidRPr="00044011" w:rsidRDefault="00044011" w:rsidP="00044011">
      <w:r w:rsidRPr="00044011">
        <w:t>∴∠1+∠ACE=∠2+∠ACE，即∠ECD=∠BCA.</w:t>
      </w:r>
    </w:p>
    <w:p w14:paraId="4BD026F9" w14:textId="77777777" w:rsidR="00044011" w:rsidRPr="00044011" w:rsidRDefault="00044011" w:rsidP="00044011">
      <w:r w:rsidRPr="00044011">
        <w:t>在△ECD和△BCA中，∠ECD=∠BCA，CD=CA，CE=CB，</w:t>
      </w:r>
    </w:p>
    <w:p w14:paraId="0B740809" w14:textId="77777777" w:rsidR="00044011" w:rsidRPr="00044011" w:rsidRDefault="00044011" w:rsidP="00044011">
      <w:r w:rsidRPr="00044011">
        <w:t>∴△ECD≌△BCA.</w:t>
      </w:r>
    </w:p>
    <w:p w14:paraId="5AD76F34" w14:textId="3EFA210D" w:rsidR="005F4B01" w:rsidRDefault="004413BB">
      <w:r w:rsidRPr="004413BB">
        <w:rPr>
          <w:rFonts w:hint="eastAsia"/>
        </w:rPr>
        <w:t>【总结提示】</w:t>
      </w:r>
      <w:r w:rsidR="00044011">
        <w:rPr>
          <w:rFonts w:hint="eastAsia"/>
        </w:rPr>
        <w:t>证明两个三角形全等，一般情况下是已知两个相等元素去找第三个相等元素，有以下几种情况：</w:t>
      </w:r>
    </w:p>
    <w:p w14:paraId="197DE978" w14:textId="4750D20A" w:rsidR="00044011" w:rsidRDefault="00044011" w:rsidP="00044011">
      <w:pPr>
        <w:pStyle w:val="a3"/>
        <w:numPr>
          <w:ilvl w:val="0"/>
          <w:numId w:val="2"/>
        </w:numPr>
        <w:ind w:firstLineChars="0"/>
      </w:pPr>
      <w:r>
        <w:rPr>
          <w:rFonts w:hint="eastAsia"/>
        </w:rPr>
        <w:t>已知两边：①找第三边，②找两边的夹角；</w:t>
      </w:r>
    </w:p>
    <w:p w14:paraId="344F2236" w14:textId="1E510826" w:rsidR="00044011" w:rsidRDefault="00044011" w:rsidP="00044011">
      <w:pPr>
        <w:pStyle w:val="a3"/>
        <w:numPr>
          <w:ilvl w:val="0"/>
          <w:numId w:val="2"/>
        </w:numPr>
        <w:ind w:firstLineChars="0"/>
      </w:pPr>
      <w:r>
        <w:rPr>
          <w:rFonts w:hint="eastAsia"/>
        </w:rPr>
        <w:t>已知两角：①</w:t>
      </w:r>
      <w:proofErr w:type="gramStart"/>
      <w:r>
        <w:rPr>
          <w:rFonts w:hint="eastAsia"/>
        </w:rPr>
        <w:t>找其中</w:t>
      </w:r>
      <w:proofErr w:type="gramEnd"/>
      <w:r>
        <w:rPr>
          <w:rFonts w:hint="eastAsia"/>
        </w:rPr>
        <w:t>任意一角的对边，②找两角的夹边；</w:t>
      </w:r>
    </w:p>
    <w:p w14:paraId="3D698735" w14:textId="22064027" w:rsidR="00044011" w:rsidRDefault="00044011" w:rsidP="00044011">
      <w:pPr>
        <w:pStyle w:val="a3"/>
        <w:numPr>
          <w:ilvl w:val="0"/>
          <w:numId w:val="2"/>
        </w:numPr>
        <w:ind w:firstLineChars="0"/>
      </w:pPr>
      <w:r>
        <w:rPr>
          <w:rFonts w:hint="eastAsia"/>
        </w:rPr>
        <w:t>已知一边及其邻角：①找任意一角，②</w:t>
      </w:r>
      <w:proofErr w:type="gramStart"/>
      <w:r>
        <w:rPr>
          <w:rFonts w:hint="eastAsia"/>
        </w:rPr>
        <w:t>找夹该</w:t>
      </w:r>
      <w:proofErr w:type="gramEnd"/>
      <w:r>
        <w:rPr>
          <w:rFonts w:hint="eastAsia"/>
        </w:rPr>
        <w:t>已知角的边；</w:t>
      </w:r>
    </w:p>
    <w:p w14:paraId="64D7E7D1" w14:textId="115E2B72" w:rsidR="00044011" w:rsidRPr="00044011" w:rsidRDefault="00044011" w:rsidP="00044011">
      <w:pPr>
        <w:pStyle w:val="a3"/>
        <w:numPr>
          <w:ilvl w:val="0"/>
          <w:numId w:val="2"/>
        </w:numPr>
        <w:ind w:firstLineChars="0"/>
      </w:pPr>
      <w:r>
        <w:rPr>
          <w:rFonts w:hint="eastAsia"/>
        </w:rPr>
        <w:t>已知一边及其对角，找余下的任一角.</w:t>
      </w:r>
    </w:p>
    <w:p w14:paraId="32C9163A" w14:textId="676688C2" w:rsidR="005F4B01" w:rsidRDefault="005F4B01"/>
    <w:p w14:paraId="63996493" w14:textId="30F8DA57" w:rsidR="005F4B01" w:rsidRPr="00016ADC" w:rsidRDefault="00044011">
      <w:pPr>
        <w:rPr>
          <w:b/>
        </w:rPr>
      </w:pPr>
      <w:r w:rsidRPr="00016ADC">
        <w:rPr>
          <w:rFonts w:hint="eastAsia"/>
          <w:b/>
        </w:rPr>
        <w:t>配套练习</w:t>
      </w:r>
      <w:r w:rsidR="00DE7914" w:rsidRPr="00016ADC">
        <w:rPr>
          <w:rFonts w:hint="eastAsia"/>
          <w:b/>
        </w:rPr>
        <w:t>3</w:t>
      </w:r>
      <w:r w:rsidR="0070651C" w:rsidRPr="00016ADC">
        <w:rPr>
          <w:rFonts w:hint="eastAsia"/>
          <w:b/>
        </w:rPr>
        <w:t>-3</w:t>
      </w:r>
    </w:p>
    <w:p w14:paraId="439DE19F" w14:textId="293D5A39" w:rsidR="00044011" w:rsidRDefault="00044011" w:rsidP="00044011">
      <w:r w:rsidRPr="00044011">
        <w:t>如图，已知MB=ND，∠MBA=∠NDC，下列</w:t>
      </w:r>
      <w:proofErr w:type="gramStart"/>
      <w:r w:rsidRPr="00044011">
        <w:t>哪个条件</w:t>
      </w:r>
      <w:proofErr w:type="gramEnd"/>
      <w:r w:rsidRPr="00044011">
        <w:t>不能判定△ABM≌△CDN（　　）</w:t>
      </w:r>
    </w:p>
    <w:p w14:paraId="31BAF2CF" w14:textId="34786253" w:rsidR="00044011" w:rsidRPr="00044011" w:rsidRDefault="00044011" w:rsidP="00044011">
      <w:r>
        <w:rPr>
          <w:noProof/>
        </w:rPr>
        <w:lastRenderedPageBreak/>
        <w:drawing>
          <wp:inline distT="0" distB="0" distL="0" distR="0" wp14:anchorId="208C4D5C" wp14:editId="04866FB7">
            <wp:extent cx="1743075" cy="962025"/>
            <wp:effectExtent l="0" t="0" r="9525" b="9525"/>
            <wp:docPr id="31" name="图片 3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菁优网"/>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743075" cy="962025"/>
                    </a:xfrm>
                    <a:prstGeom prst="rect">
                      <a:avLst/>
                    </a:prstGeom>
                    <a:noFill/>
                    <a:ln>
                      <a:noFill/>
                    </a:ln>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84"/>
        <w:gridCol w:w="2069"/>
        <w:gridCol w:w="2069"/>
        <w:gridCol w:w="2084"/>
      </w:tblGrid>
      <w:tr w:rsidR="00044011" w:rsidRPr="00044011" w14:paraId="51BE80C6" w14:textId="77777777" w:rsidTr="00044011">
        <w:trPr>
          <w:tblCellSpacing w:w="15" w:type="dxa"/>
        </w:trPr>
        <w:tc>
          <w:tcPr>
            <w:tcW w:w="1227" w:type="pct"/>
            <w:vAlign w:val="center"/>
            <w:hideMark/>
          </w:tcPr>
          <w:p w14:paraId="1AE56189" w14:textId="77777777" w:rsidR="00044011" w:rsidRPr="00044011" w:rsidRDefault="00044011" w:rsidP="00044011">
            <w:r w:rsidRPr="00044011">
              <w:t>A．∠M=∠N</w:t>
            </w:r>
          </w:p>
        </w:tc>
        <w:tc>
          <w:tcPr>
            <w:tcW w:w="1227" w:type="pct"/>
            <w:vAlign w:val="center"/>
            <w:hideMark/>
          </w:tcPr>
          <w:p w14:paraId="6CDB9743" w14:textId="77777777" w:rsidR="00044011" w:rsidRPr="00044011" w:rsidRDefault="00044011" w:rsidP="00044011">
            <w:r w:rsidRPr="00044011">
              <w:t>B．AB=CD</w:t>
            </w:r>
          </w:p>
        </w:tc>
        <w:tc>
          <w:tcPr>
            <w:tcW w:w="1227" w:type="pct"/>
            <w:vAlign w:val="center"/>
            <w:hideMark/>
          </w:tcPr>
          <w:p w14:paraId="3F46E505" w14:textId="77777777" w:rsidR="00044011" w:rsidRPr="00044011" w:rsidRDefault="00044011" w:rsidP="00044011">
            <w:r w:rsidRPr="00044011">
              <w:t>C．AM∥CN</w:t>
            </w:r>
          </w:p>
        </w:tc>
        <w:tc>
          <w:tcPr>
            <w:tcW w:w="1227" w:type="pct"/>
            <w:vAlign w:val="center"/>
            <w:hideMark/>
          </w:tcPr>
          <w:p w14:paraId="1DCCB813" w14:textId="77777777" w:rsidR="00044011" w:rsidRPr="00044011" w:rsidRDefault="00044011" w:rsidP="00044011">
            <w:r w:rsidRPr="00044011">
              <w:t>D．AM=CN</w:t>
            </w:r>
          </w:p>
        </w:tc>
      </w:tr>
    </w:tbl>
    <w:p w14:paraId="388BC492" w14:textId="7FC2A39D" w:rsidR="00044011" w:rsidRDefault="004413BB">
      <w:r w:rsidRPr="004413BB">
        <w:t>【解】</w:t>
      </w:r>
      <w:r w:rsidR="00044011" w:rsidRPr="00044011">
        <w:t>A、加上∠M=∠N可利用ASA定理证明△ABM≌△CDN，故此选项不合题意；</w:t>
      </w:r>
      <w:r w:rsidR="00044011" w:rsidRPr="00044011">
        <w:br/>
        <w:t>B、加上AB=CD可利用SAS定理证明△ABM≌△CDN，故此选项不合题意；</w:t>
      </w:r>
      <w:r w:rsidR="00044011" w:rsidRPr="00044011">
        <w:br/>
        <w:t>C、加上AM∥CN可证明∠A=∠NCB，可利用ASA定理证明△ABM≌△CDN，故此选项不合题意；</w:t>
      </w:r>
      <w:r w:rsidR="00044011" w:rsidRPr="00044011">
        <w:br/>
        <w:t>D、加上AM=CN不能证明△ABM≌△CDN，故此选项符合题意；</w:t>
      </w:r>
      <w:r w:rsidR="00044011" w:rsidRPr="00044011">
        <w:br/>
        <w:t>故选：D．</w:t>
      </w:r>
    </w:p>
    <w:p w14:paraId="33964FBF" w14:textId="77777777" w:rsidR="005F4B01" w:rsidRDefault="005F4B01"/>
    <w:p w14:paraId="06C723C6" w14:textId="20B419C8" w:rsidR="00485F8F" w:rsidRDefault="00485F8F"/>
    <w:p w14:paraId="384DBFA2" w14:textId="3BDD863D" w:rsidR="00485F8F" w:rsidRPr="00016ADC" w:rsidRDefault="00044011">
      <w:pPr>
        <w:rPr>
          <w:b/>
          <w:sz w:val="24"/>
        </w:rPr>
      </w:pPr>
      <w:r w:rsidRPr="00016ADC">
        <w:rPr>
          <w:rFonts w:hint="eastAsia"/>
          <w:b/>
          <w:sz w:val="24"/>
        </w:rPr>
        <w:t>知识点</w:t>
      </w:r>
      <w:r w:rsidR="00DE7914" w:rsidRPr="00016ADC">
        <w:rPr>
          <w:rFonts w:hint="eastAsia"/>
          <w:b/>
          <w:sz w:val="24"/>
        </w:rPr>
        <w:t>四</w:t>
      </w:r>
      <w:r w:rsidRPr="00016ADC">
        <w:rPr>
          <w:b/>
          <w:sz w:val="24"/>
        </w:rPr>
        <w:t xml:space="preserve"> </w:t>
      </w:r>
      <w:r w:rsidRPr="00016ADC">
        <w:rPr>
          <w:rFonts w:hint="eastAsia"/>
          <w:b/>
          <w:sz w:val="24"/>
        </w:rPr>
        <w:t>直角三角形全等的判定方法——HL</w:t>
      </w:r>
    </w:p>
    <w:p w14:paraId="6970EB4B" w14:textId="63DEA9A0" w:rsidR="00F9355D" w:rsidRPr="00F9355D" w:rsidRDefault="00F9355D" w:rsidP="00F9355D">
      <w:r w:rsidRPr="00DE7914">
        <w:rPr>
          <w:b/>
        </w:rPr>
        <w:t>l.</w:t>
      </w:r>
      <w:r w:rsidRPr="00F9355D">
        <w:t>斜边和一条直角边分别相等的两个直角三角形全等(简写成“斜边、直角边”或“HL”).</w:t>
      </w:r>
    </w:p>
    <w:p w14:paraId="58915136" w14:textId="1E2036EE" w:rsidR="00044011" w:rsidRDefault="00F9355D">
      <w:r w:rsidRPr="00DE7914">
        <w:rPr>
          <w:rFonts w:hint="eastAsia"/>
          <w:b/>
        </w:rPr>
        <w:t>2.</w:t>
      </w:r>
      <w:r>
        <w:rPr>
          <w:rFonts w:hint="eastAsia"/>
        </w:rPr>
        <w:t>书写格式：如图，在</w:t>
      </w:r>
      <w:proofErr w:type="spellStart"/>
      <w:r>
        <w:rPr>
          <w:rFonts w:hint="eastAsia"/>
        </w:rPr>
        <w:t>Rt</w:t>
      </w:r>
      <w:proofErr w:type="spellEnd"/>
      <w:r>
        <w:rPr>
          <w:rFonts w:hint="eastAsia"/>
        </w:rPr>
        <w:t>ΔABC和</w:t>
      </w:r>
      <w:proofErr w:type="spellStart"/>
      <w:r>
        <w:rPr>
          <w:rFonts w:hint="eastAsia"/>
        </w:rPr>
        <w:t>Rt</w:t>
      </w:r>
      <w:proofErr w:type="spellEnd"/>
      <w:r>
        <w:rPr>
          <w:rFonts w:hint="eastAsia"/>
        </w:rPr>
        <w:t>ΔA´B´C´中，AB=A´B´，AC=A´C´（或BC=B´C´），则</w:t>
      </w:r>
      <w:proofErr w:type="spellStart"/>
      <w:r>
        <w:rPr>
          <w:rFonts w:hint="eastAsia"/>
        </w:rPr>
        <w:t>Rt</w:t>
      </w:r>
      <w:proofErr w:type="spellEnd"/>
      <w:r>
        <w:rPr>
          <w:rFonts w:hint="eastAsia"/>
        </w:rPr>
        <w:t>ΔABC≌</w:t>
      </w:r>
      <w:proofErr w:type="spellStart"/>
      <w:r>
        <w:rPr>
          <w:rFonts w:hint="eastAsia"/>
        </w:rPr>
        <w:t>Rt</w:t>
      </w:r>
      <w:proofErr w:type="spellEnd"/>
      <w:r>
        <w:rPr>
          <w:rFonts w:hint="eastAsia"/>
        </w:rPr>
        <w:t>ΔA´B´C´</w:t>
      </w:r>
    </w:p>
    <w:p w14:paraId="54E80B4C" w14:textId="007654AD" w:rsidR="0006043E" w:rsidRPr="00F9355D" w:rsidRDefault="00DA752A">
      <w:r>
        <w:rPr>
          <w:noProof/>
        </w:rPr>
        <w:drawing>
          <wp:inline distT="0" distB="0" distL="0" distR="0" wp14:anchorId="1111ED9A" wp14:editId="079BD63B">
            <wp:extent cx="2114550" cy="733425"/>
            <wp:effectExtent l="0" t="0" r="0" b="9525"/>
            <wp:docPr id="32" name="图片 3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菁优网"/>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114550" cy="733425"/>
                    </a:xfrm>
                    <a:prstGeom prst="rect">
                      <a:avLst/>
                    </a:prstGeom>
                    <a:noFill/>
                    <a:ln>
                      <a:noFill/>
                    </a:ln>
                  </pic:spPr>
                </pic:pic>
              </a:graphicData>
            </a:graphic>
          </wp:inline>
        </w:drawing>
      </w:r>
    </w:p>
    <w:p w14:paraId="175504C2" w14:textId="719B61C5" w:rsidR="00485F8F" w:rsidRDefault="00F9355D">
      <w:r w:rsidRPr="00DE7914">
        <w:rPr>
          <w:rFonts w:hint="eastAsia"/>
          <w:b/>
        </w:rPr>
        <w:t>3</w:t>
      </w:r>
      <w:r w:rsidRPr="00DE7914">
        <w:rPr>
          <w:b/>
        </w:rPr>
        <w:t>.</w:t>
      </w:r>
      <w:r>
        <w:rPr>
          <w:rFonts w:hint="eastAsia"/>
        </w:rPr>
        <w:t>易错警示：“HL”是判定两个直角三角形全等的特殊方法，但不是唯一的方法</w:t>
      </w:r>
    </w:p>
    <w:p w14:paraId="4132D613" w14:textId="77777777" w:rsidR="00485F8F" w:rsidRDefault="00485F8F"/>
    <w:p w14:paraId="0CB9A40B" w14:textId="37F93FB3" w:rsidR="00F05BBF" w:rsidRPr="00016ADC" w:rsidRDefault="00CE14F5">
      <w:pPr>
        <w:rPr>
          <w:b/>
        </w:rPr>
      </w:pPr>
      <w:r w:rsidRPr="00016ADC">
        <w:rPr>
          <w:rFonts w:hint="eastAsia"/>
          <w:b/>
        </w:rPr>
        <w:t>题型</w:t>
      </w:r>
      <w:proofErr w:type="gramStart"/>
      <w:r w:rsidRPr="00016ADC">
        <w:rPr>
          <w:rFonts w:hint="eastAsia"/>
          <w:b/>
        </w:rPr>
        <w:t>一</w:t>
      </w:r>
      <w:proofErr w:type="gramEnd"/>
      <w:r w:rsidR="00DA752A" w:rsidRPr="00016ADC">
        <w:rPr>
          <w:b/>
        </w:rPr>
        <w:t xml:space="preserve"> </w:t>
      </w:r>
      <w:r w:rsidR="00DA752A" w:rsidRPr="00016ADC">
        <w:rPr>
          <w:rFonts w:hint="eastAsia"/>
          <w:b/>
        </w:rPr>
        <w:t>利用“HL”判定两个直角三角形全等</w:t>
      </w:r>
    </w:p>
    <w:p w14:paraId="1BE03029" w14:textId="7663A9C0" w:rsidR="00DA752A" w:rsidRPr="00DA752A" w:rsidRDefault="00DA752A" w:rsidP="00DA752A">
      <w:r w:rsidRPr="00DA752A">
        <w:rPr>
          <w:rFonts w:hint="eastAsia"/>
          <w:b/>
        </w:rPr>
        <w:t>例</w:t>
      </w:r>
      <w:r w:rsidR="00DE7914">
        <w:rPr>
          <w:rFonts w:hint="eastAsia"/>
          <w:b/>
        </w:rPr>
        <w:t xml:space="preserve">4-1 </w:t>
      </w:r>
      <w:r w:rsidRPr="00DA752A">
        <w:t>如图所示，在△ABC中，AB=CB，∠ABC=90°，F为AB延长线上一点，点E在BC上，且AE=CF.</w:t>
      </w:r>
    </w:p>
    <w:p w14:paraId="02A445AD" w14:textId="5B9F7236" w:rsidR="00DA752A" w:rsidRPr="00DA752A" w:rsidRDefault="00DA752A" w:rsidP="00DA752A">
      <w:r w:rsidRPr="00DA752A">
        <w:rPr>
          <w:noProof/>
        </w:rPr>
        <w:drawing>
          <wp:inline distT="0" distB="0" distL="0" distR="0" wp14:anchorId="62EC3CAA" wp14:editId="630D14B1">
            <wp:extent cx="1543050" cy="1358805"/>
            <wp:effectExtent l="0" t="0" r="0" b="0"/>
            <wp:docPr id="34" name="图片 34" descr="https://solar.fbcontent.cn/api/apolo-images/1567039adb3e3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olar.fbcontent.cn/api/apolo-images/1567039adb3e31a.png"/>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546607" cy="1361937"/>
                    </a:xfrm>
                    <a:prstGeom prst="rect">
                      <a:avLst/>
                    </a:prstGeom>
                    <a:noFill/>
                    <a:ln>
                      <a:noFill/>
                    </a:ln>
                  </pic:spPr>
                </pic:pic>
              </a:graphicData>
            </a:graphic>
          </wp:inline>
        </w:drawing>
      </w:r>
    </w:p>
    <w:p w14:paraId="7311BAD6" w14:textId="77777777" w:rsidR="00DA752A" w:rsidRPr="00DA752A" w:rsidRDefault="00DA752A" w:rsidP="00DA752A">
      <w:r w:rsidRPr="00DA752A">
        <w:t>求证：</w:t>
      </w:r>
      <w:proofErr w:type="spellStart"/>
      <w:r w:rsidRPr="00DA752A">
        <w:t>Rt△ABE≌Rt△CBF</w:t>
      </w:r>
      <w:proofErr w:type="spellEnd"/>
      <w:r w:rsidRPr="00DA752A">
        <w:t>.</w:t>
      </w:r>
    </w:p>
    <w:p w14:paraId="09162C2F" w14:textId="77777777" w:rsidR="00DA752A" w:rsidRDefault="00DA752A"/>
    <w:p w14:paraId="5D3BBF33" w14:textId="527262B7" w:rsidR="00DA752A" w:rsidRPr="00DA752A" w:rsidRDefault="004413BB" w:rsidP="00DA752A">
      <w:proofErr w:type="gramStart"/>
      <w:r w:rsidRPr="004413BB">
        <w:rPr>
          <w:rFonts w:hint="eastAsia"/>
        </w:rPr>
        <w:t>【思路分析】</w:t>
      </w:r>
      <w:r w:rsidR="00DA752A" w:rsidRPr="00DA752A">
        <w:t>欲证</w:t>
      </w:r>
      <w:proofErr w:type="spellStart"/>
      <w:proofErr w:type="gramEnd"/>
      <w:r w:rsidR="00DA752A" w:rsidRPr="00DA752A">
        <w:t>Rt△ABE</w:t>
      </w:r>
      <w:proofErr w:type="spellEnd"/>
      <w:r w:rsidR="00DA752A" w:rsidRPr="00DA752A">
        <w:t>和</w:t>
      </w:r>
      <w:proofErr w:type="spellStart"/>
      <w:r w:rsidR="00DA752A" w:rsidRPr="00DA752A">
        <w:t>Rt△CBF</w:t>
      </w:r>
      <w:proofErr w:type="spellEnd"/>
      <w:r w:rsidR="00DA752A" w:rsidRPr="00DA752A">
        <w:t>全等，考虑运用HL进行证明；</w:t>
      </w:r>
    </w:p>
    <w:p w14:paraId="5822EF3A" w14:textId="77777777" w:rsidR="00DA752A" w:rsidRPr="00DA752A" w:rsidRDefault="00DA752A" w:rsidP="00DA752A">
      <w:r w:rsidRPr="00DA752A">
        <w:t>根据AB=CB，AE=CF，结合图形即可得出结论.</w:t>
      </w:r>
    </w:p>
    <w:p w14:paraId="58C02055" w14:textId="77777777" w:rsidR="00DA752A" w:rsidRPr="00DA752A" w:rsidRDefault="00DA752A" w:rsidP="00DA752A">
      <w:r w:rsidRPr="00DA752A">
        <w:rPr>
          <w:b/>
        </w:rPr>
        <w:t>证明：</w:t>
      </w:r>
      <w:r w:rsidRPr="00DA752A">
        <w:t>在</w:t>
      </w:r>
      <w:proofErr w:type="spellStart"/>
      <w:r w:rsidRPr="00DA752A">
        <w:t>Rt△ABE</w:t>
      </w:r>
      <w:proofErr w:type="spellEnd"/>
      <w:r w:rsidRPr="00DA752A">
        <w:t>和</w:t>
      </w:r>
      <w:proofErr w:type="spellStart"/>
      <w:r w:rsidRPr="00DA752A">
        <w:t>Rt△CBF</w:t>
      </w:r>
      <w:proofErr w:type="spellEnd"/>
      <w:r w:rsidRPr="00DA752A">
        <w:t>中，∠ABE=∠CBF=90°.</w:t>
      </w:r>
    </w:p>
    <w:p w14:paraId="5DA53837" w14:textId="6A78F138" w:rsidR="00DA752A" w:rsidRPr="00DA752A" w:rsidRDefault="00AD6BFB" w:rsidP="00DA752A">
      <w:pPr>
        <w:textAlignment w:val="center"/>
      </w:pPr>
      <w:r>
        <w:object w:dxaOrig="1140" w:dyaOrig="660" w14:anchorId="5C07B7D9">
          <v:shape id="_x0000_i1159" type="#_x0000_t75" style="width:57pt;height:33pt" o:ole="">
            <v:imagedata r:id="rId297" o:title=""/>
          </v:shape>
          <o:OLEObject Type="Embed" ProgID="Equation.DSMT4" ShapeID="_x0000_i1159" DrawAspect="Content" ObjectID="_1576182054" r:id="rId298"/>
        </w:object>
      </w:r>
      <w:r>
        <w:t xml:space="preserve"> </w:t>
      </w:r>
      <w:r w:rsidR="00DA752A" w:rsidRPr="00DA752A">
        <w:t>，</w:t>
      </w:r>
    </w:p>
    <w:p w14:paraId="266A7FEE" w14:textId="2C97EA30" w:rsidR="00DA752A" w:rsidRPr="00DA752A" w:rsidRDefault="00AD6BFB" w:rsidP="00DA752A">
      <w:r w:rsidRPr="00C82BF8">
        <w:rPr>
          <w:position w:val="-4"/>
        </w:rPr>
        <w:object w:dxaOrig="200" w:dyaOrig="200" w14:anchorId="216B6784">
          <v:shape id="_x0000_i1160" type="#_x0000_t75" style="width:9.6pt;height:9.6pt" o:ole="">
            <v:imagedata r:id="rId299" o:title=""/>
          </v:shape>
          <o:OLEObject Type="Embed" ProgID="Equation.DSMT4" ShapeID="_x0000_i1160" DrawAspect="Content" ObjectID="_1576182055" r:id="rId300"/>
        </w:object>
      </w:r>
      <w:r>
        <w:t xml:space="preserve"> </w:t>
      </w:r>
      <w:proofErr w:type="spellStart"/>
      <w:r w:rsidR="00DA752A" w:rsidRPr="00DA752A">
        <w:t>Rt△ABE≌Rt△CBF</w:t>
      </w:r>
      <w:proofErr w:type="spellEnd"/>
      <w:r w:rsidR="00DA752A" w:rsidRPr="00DA752A">
        <w:t>.</w:t>
      </w:r>
    </w:p>
    <w:p w14:paraId="1A8DC1A7" w14:textId="5C9FB596" w:rsidR="00DA752A" w:rsidRPr="00DA752A" w:rsidRDefault="004413BB">
      <w:r w:rsidRPr="004413BB">
        <w:rPr>
          <w:rFonts w:hint="eastAsia"/>
        </w:rPr>
        <w:t>【总结提示】</w:t>
      </w:r>
      <w:r w:rsidR="00DA752A">
        <w:rPr>
          <w:rFonts w:hint="eastAsia"/>
        </w:rPr>
        <w:t>应用“HL”判定两个直角三角形全等，书写时，两个三角形符号前</w:t>
      </w:r>
      <w:r w:rsidR="00DA752A" w:rsidRPr="00DA752A">
        <w:rPr>
          <w:rFonts w:hint="eastAsia"/>
          <w:b/>
        </w:rPr>
        <w:t>要加上</w:t>
      </w:r>
      <w:r w:rsidR="00DA752A">
        <w:rPr>
          <w:rFonts w:hint="eastAsia"/>
        </w:rPr>
        <w:t>“</w:t>
      </w:r>
      <w:proofErr w:type="spellStart"/>
      <w:r w:rsidR="00DA752A">
        <w:rPr>
          <w:rFonts w:hint="eastAsia"/>
        </w:rPr>
        <w:t>Rt</w:t>
      </w:r>
      <w:proofErr w:type="spellEnd"/>
      <w:r w:rsidR="00DA752A">
        <w:rPr>
          <w:rFonts w:hint="eastAsia"/>
        </w:rPr>
        <w:t>”.</w:t>
      </w:r>
    </w:p>
    <w:p w14:paraId="14377512" w14:textId="2E92E24C" w:rsidR="00DA752A" w:rsidRDefault="00DA752A"/>
    <w:p w14:paraId="54003E46" w14:textId="7498C7C9" w:rsidR="00DA752A" w:rsidRPr="00016ADC" w:rsidRDefault="00747C92">
      <w:pPr>
        <w:rPr>
          <w:b/>
        </w:rPr>
      </w:pPr>
      <w:r w:rsidRPr="00016ADC">
        <w:rPr>
          <w:rFonts w:hint="eastAsia"/>
          <w:b/>
        </w:rPr>
        <w:lastRenderedPageBreak/>
        <w:t>配套练习</w:t>
      </w:r>
      <w:r w:rsidR="00DE7914" w:rsidRPr="00016ADC">
        <w:rPr>
          <w:rFonts w:hint="eastAsia"/>
          <w:b/>
        </w:rPr>
        <w:t>4-1</w:t>
      </w:r>
    </w:p>
    <w:p w14:paraId="5B275152" w14:textId="0B5DB581" w:rsidR="00747C92" w:rsidRDefault="00747C92">
      <w:r w:rsidRPr="00747C92">
        <w:t>如图，∠A=∠D=90°，AB=DE，BF=EC．求证：</w:t>
      </w:r>
      <w:proofErr w:type="spellStart"/>
      <w:r w:rsidRPr="00747C92">
        <w:t>Rt△ABC≌Rt△DEF</w:t>
      </w:r>
      <w:proofErr w:type="spellEnd"/>
      <w:r w:rsidRPr="00747C92">
        <w:t>．</w:t>
      </w:r>
    </w:p>
    <w:p w14:paraId="4C0B21E7" w14:textId="2CB0CB12" w:rsidR="00DA752A" w:rsidRDefault="00747C92">
      <w:r>
        <w:rPr>
          <w:noProof/>
        </w:rPr>
        <w:drawing>
          <wp:inline distT="0" distB="0" distL="0" distR="0" wp14:anchorId="05A90B3E" wp14:editId="74564563">
            <wp:extent cx="2571750" cy="1104900"/>
            <wp:effectExtent l="0" t="0" r="0" b="0"/>
            <wp:docPr id="96" name="图片 96"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菁优网"/>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571750" cy="1104900"/>
                    </a:xfrm>
                    <a:prstGeom prst="rect">
                      <a:avLst/>
                    </a:prstGeom>
                    <a:noFill/>
                    <a:ln>
                      <a:noFill/>
                    </a:ln>
                  </pic:spPr>
                </pic:pic>
              </a:graphicData>
            </a:graphic>
          </wp:inline>
        </w:drawing>
      </w:r>
    </w:p>
    <w:p w14:paraId="54CCA9E2" w14:textId="77777777" w:rsidR="00747C92" w:rsidRDefault="00747C92" w:rsidP="00747C92">
      <w:r>
        <w:rPr>
          <w:rFonts w:hint="eastAsia"/>
        </w:rPr>
        <w:t>证明：∵</w:t>
      </w:r>
      <w:r>
        <w:t>BF=EC，</w:t>
      </w:r>
    </w:p>
    <w:p w14:paraId="4A9E19B8" w14:textId="77777777" w:rsidR="00747C92" w:rsidRDefault="00747C92" w:rsidP="00747C92">
      <w:r>
        <w:rPr>
          <w:rFonts w:hint="eastAsia"/>
        </w:rPr>
        <w:t>∴</w:t>
      </w:r>
      <w:r>
        <w:t>BF+FC=FC+EC，即BC=EF，</w:t>
      </w:r>
    </w:p>
    <w:p w14:paraId="2E4D80C9" w14:textId="77777777" w:rsidR="00747C92" w:rsidRDefault="00747C92" w:rsidP="00747C92">
      <w:r>
        <w:rPr>
          <w:rFonts w:hint="eastAsia"/>
        </w:rPr>
        <w:t>∵∠</w:t>
      </w:r>
      <w:r>
        <w:t>A=∠D=90°，</w:t>
      </w:r>
    </w:p>
    <w:p w14:paraId="6E5269CC" w14:textId="77777777" w:rsidR="00747C92" w:rsidRDefault="00747C92" w:rsidP="00747C92">
      <w:r>
        <w:rPr>
          <w:rFonts w:hint="eastAsia"/>
        </w:rPr>
        <w:t>∴△</w:t>
      </w:r>
      <w:r>
        <w:t>ABC和△DEF都是直角三角形，</w:t>
      </w:r>
    </w:p>
    <w:p w14:paraId="6AB19B96" w14:textId="77777777" w:rsidR="00747C92" w:rsidRDefault="00747C92" w:rsidP="00747C92">
      <w:r>
        <w:rPr>
          <w:rFonts w:hint="eastAsia"/>
        </w:rPr>
        <w:t>在</w:t>
      </w:r>
      <w:proofErr w:type="spellStart"/>
      <w:r>
        <w:t>Rt△ABC</w:t>
      </w:r>
      <w:proofErr w:type="spellEnd"/>
      <w:r>
        <w:t>和</w:t>
      </w:r>
      <w:proofErr w:type="spellStart"/>
      <w:r>
        <w:t>Rt△DEF</w:t>
      </w:r>
      <w:proofErr w:type="spellEnd"/>
      <w:r>
        <w:t>中，</w:t>
      </w:r>
    </w:p>
    <w:p w14:paraId="3D0130AF" w14:textId="44EA7367" w:rsidR="00747C92" w:rsidRDefault="00747C92" w:rsidP="00747C92">
      <w:r>
        <w:t>AB＝DE</w:t>
      </w:r>
      <w:r>
        <w:rPr>
          <w:rFonts w:hint="eastAsia"/>
        </w:rPr>
        <w:t>，</w:t>
      </w:r>
      <w:r>
        <w:t>BC＝EC</w:t>
      </w:r>
      <w:r>
        <w:rPr>
          <w:rFonts w:hint="eastAsia"/>
        </w:rPr>
        <w:t>，</w:t>
      </w:r>
    </w:p>
    <w:p w14:paraId="14904C9B" w14:textId="71B58E0D" w:rsidR="00DA752A" w:rsidRDefault="00747C92" w:rsidP="00747C92">
      <w:r>
        <w:rPr>
          <w:rFonts w:hint="eastAsia"/>
        </w:rPr>
        <w:t>∴</w:t>
      </w:r>
      <w:proofErr w:type="spellStart"/>
      <w:r>
        <w:t>Rt△ABC≌Rt△DEF</w:t>
      </w:r>
      <w:proofErr w:type="spellEnd"/>
      <w:r>
        <w:t>（HL）．</w:t>
      </w:r>
    </w:p>
    <w:p w14:paraId="2E6BCE94" w14:textId="78E0E0C0" w:rsidR="00DA752A" w:rsidRDefault="00DA752A"/>
    <w:p w14:paraId="661B0F8C" w14:textId="0F5AA328" w:rsidR="00DA752A" w:rsidRPr="00016ADC" w:rsidRDefault="00CE14F5">
      <w:pPr>
        <w:rPr>
          <w:b/>
        </w:rPr>
      </w:pPr>
      <w:r w:rsidRPr="00016ADC">
        <w:rPr>
          <w:rFonts w:hint="eastAsia"/>
          <w:b/>
        </w:rPr>
        <w:t>题型二</w:t>
      </w:r>
      <w:r w:rsidR="00747C92" w:rsidRPr="00016ADC">
        <w:rPr>
          <w:b/>
        </w:rPr>
        <w:t xml:space="preserve"> </w:t>
      </w:r>
      <w:r w:rsidR="00747C92" w:rsidRPr="00016ADC">
        <w:rPr>
          <w:rFonts w:hint="eastAsia"/>
          <w:b/>
        </w:rPr>
        <w:t>利用三角形全等的判定方法选用合适方法证明全等</w:t>
      </w:r>
    </w:p>
    <w:p w14:paraId="7095DADD" w14:textId="7BDD1A22" w:rsidR="00747C92" w:rsidRDefault="00747C92">
      <w:r w:rsidRPr="00747C92">
        <w:rPr>
          <w:rFonts w:hint="eastAsia"/>
          <w:b/>
        </w:rPr>
        <w:t>例</w:t>
      </w:r>
      <w:r w:rsidR="00DE7914">
        <w:rPr>
          <w:rFonts w:hint="eastAsia"/>
          <w:b/>
        </w:rPr>
        <w:t>4-2</w:t>
      </w:r>
      <w:r w:rsidR="00DE7914">
        <w:rPr>
          <w:b/>
        </w:rPr>
        <w:t xml:space="preserve"> </w:t>
      </w:r>
      <w:r>
        <w:t xml:space="preserve">如图，AC⊥BC，AD⊥BD，AD=BC，CE⊥AB，DF⊥AB，垂足分别是E，F，那么，CE=DF吗？ </w:t>
      </w:r>
      <w:r>
        <w:br/>
      </w:r>
      <w:r>
        <w:rPr>
          <w:noProof/>
        </w:rPr>
        <w:drawing>
          <wp:inline distT="0" distB="0" distL="0" distR="0" wp14:anchorId="10B27DB4" wp14:editId="223F9269">
            <wp:extent cx="1685925" cy="885825"/>
            <wp:effectExtent l="0" t="0" r="9525" b="9525"/>
            <wp:docPr id="124" name="图片 124" descr="https://solar.fbcontent.cn/api/apolo-images/14cf03b2bf40f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olar.fbcontent.cn/api/apolo-images/14cf03b2bf40f3c.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85925" cy="885825"/>
                    </a:xfrm>
                    <a:prstGeom prst="rect">
                      <a:avLst/>
                    </a:prstGeom>
                    <a:noFill/>
                    <a:ln>
                      <a:noFill/>
                    </a:ln>
                  </pic:spPr>
                </pic:pic>
              </a:graphicData>
            </a:graphic>
          </wp:inline>
        </w:drawing>
      </w:r>
    </w:p>
    <w:p w14:paraId="54F8D025" w14:textId="6855ECBD" w:rsidR="00DA752A" w:rsidRDefault="00DA752A"/>
    <w:p w14:paraId="4367EB92" w14:textId="4197A0D2" w:rsidR="00DA752A" w:rsidRDefault="004413BB">
      <w:r w:rsidRPr="004413BB">
        <w:rPr>
          <w:rFonts w:hint="eastAsia"/>
        </w:rPr>
        <w:t>【思路分析】</w:t>
      </w:r>
      <w:r w:rsidR="00747C92" w:rsidRPr="00747C92">
        <w:t>提示1：相等，先利用HL来判定</w:t>
      </w:r>
      <w:proofErr w:type="spellStart"/>
      <w:r w:rsidR="00747C92" w:rsidRPr="00747C92">
        <w:t>Rt△ABC≌Rt△BAD</w:t>
      </w:r>
      <w:proofErr w:type="spellEnd"/>
      <w:r w:rsidR="00747C92" w:rsidRPr="00747C92">
        <w:t xml:space="preserve">，得出AC=BD，∠CAB=∠DBA，再利用AAS判定△ACE≌△BDF，从而推出CE=DF． </w:t>
      </w:r>
      <w:r w:rsidR="00747C92" w:rsidRPr="00747C92">
        <w:br/>
        <w:t>提示2：本题考查三角形全等的判定方法，判定两个三角形全等的一般方法有：SSS、SAS、ASA、AAS、HL．</w:t>
      </w:r>
    </w:p>
    <w:p w14:paraId="6003E4C5" w14:textId="7F7D3F49" w:rsidR="00747C92" w:rsidRDefault="004413BB" w:rsidP="00747C92">
      <w:r w:rsidRPr="004413BB">
        <w:rPr>
          <w:rFonts w:hint="eastAsia"/>
        </w:rPr>
        <w:t>【解】</w:t>
      </w:r>
      <w:r w:rsidR="00747C92">
        <w:t>CE=DF．理由：</w:t>
      </w:r>
    </w:p>
    <w:p w14:paraId="106C4FCE" w14:textId="77777777" w:rsidR="00747C92" w:rsidRDefault="00747C92" w:rsidP="00747C92">
      <w:r>
        <w:rPr>
          <w:rFonts w:hint="eastAsia"/>
        </w:rPr>
        <w:t>在</w:t>
      </w:r>
      <w:proofErr w:type="spellStart"/>
      <w:r>
        <w:t>Rt△ABC</w:t>
      </w:r>
      <w:proofErr w:type="spellEnd"/>
      <w:r>
        <w:t>和</w:t>
      </w:r>
      <w:proofErr w:type="spellStart"/>
      <w:r>
        <w:t>Rt△BAD</w:t>
      </w:r>
      <w:proofErr w:type="spellEnd"/>
      <w:r>
        <w:t>中，</w:t>
      </w:r>
    </w:p>
    <w:p w14:paraId="4277F774" w14:textId="6B3F2208" w:rsidR="00747C92" w:rsidRDefault="00747C92" w:rsidP="00747C92">
      <w:r>
        <w:t>AD=BC</w:t>
      </w:r>
      <w:r>
        <w:rPr>
          <w:rFonts w:hint="eastAsia"/>
        </w:rPr>
        <w:t>，</w:t>
      </w:r>
      <w:r>
        <w:t>AB=BA</w:t>
      </w:r>
    </w:p>
    <w:p w14:paraId="0F5CF9D5" w14:textId="77777777" w:rsidR="00747C92" w:rsidRDefault="00747C92" w:rsidP="00747C92">
      <w:r>
        <w:rPr>
          <w:rFonts w:hint="eastAsia"/>
        </w:rPr>
        <w:t>∴</w:t>
      </w:r>
      <w:proofErr w:type="spellStart"/>
      <w:r>
        <w:t>Rt△ABC≌Rt△BAD</w:t>
      </w:r>
      <w:proofErr w:type="spellEnd"/>
      <w:r>
        <w:t>（HL），</w:t>
      </w:r>
    </w:p>
    <w:p w14:paraId="7CE907F0" w14:textId="77777777" w:rsidR="00747C92" w:rsidRDefault="00747C92" w:rsidP="00747C92">
      <w:r>
        <w:rPr>
          <w:rFonts w:hint="eastAsia"/>
        </w:rPr>
        <w:t>∴</w:t>
      </w:r>
      <w:r>
        <w:t>AC=BD，∠CAB=∠DBA．</w:t>
      </w:r>
    </w:p>
    <w:p w14:paraId="12E27ECC" w14:textId="77777777" w:rsidR="00747C92" w:rsidRDefault="00747C92" w:rsidP="00747C92">
      <w:r>
        <w:rPr>
          <w:rFonts w:hint="eastAsia"/>
        </w:rPr>
        <w:t>在△</w:t>
      </w:r>
      <w:r>
        <w:t>ACE和△BDF中，</w:t>
      </w:r>
    </w:p>
    <w:p w14:paraId="283F4751" w14:textId="1C5C1488" w:rsidR="00747C92" w:rsidRDefault="00747C92" w:rsidP="00747C92">
      <w:r>
        <w:t>∠CAB=∠DBA</w:t>
      </w:r>
      <w:r>
        <w:rPr>
          <w:rFonts w:hint="eastAsia"/>
        </w:rPr>
        <w:t>，∠</w:t>
      </w:r>
      <w:r>
        <w:t>AEC=∠BFD=90°</w:t>
      </w:r>
      <w:r>
        <w:rPr>
          <w:rFonts w:hint="eastAsia"/>
        </w:rPr>
        <w:t>，</w:t>
      </w:r>
      <w:r>
        <w:t>AC=BD</w:t>
      </w:r>
    </w:p>
    <w:p w14:paraId="1E9FA966" w14:textId="77777777" w:rsidR="00747C92" w:rsidRDefault="00747C92" w:rsidP="00747C92">
      <w:r>
        <w:rPr>
          <w:rFonts w:hint="eastAsia"/>
        </w:rPr>
        <w:t>∴△</w:t>
      </w:r>
      <w:r>
        <w:t>ACE≌△BDF（AAS），</w:t>
      </w:r>
    </w:p>
    <w:p w14:paraId="19D78EE5" w14:textId="6E325FA8" w:rsidR="00DA752A" w:rsidRDefault="00747C92" w:rsidP="00747C92">
      <w:r>
        <w:rPr>
          <w:rFonts w:hint="eastAsia"/>
        </w:rPr>
        <w:t>∴</w:t>
      </w:r>
      <w:r>
        <w:t>CE=DF．</w:t>
      </w:r>
    </w:p>
    <w:p w14:paraId="56771D53" w14:textId="6701FAC9" w:rsidR="00DA752A" w:rsidRDefault="004413BB">
      <w:r w:rsidRPr="004413BB">
        <w:rPr>
          <w:rFonts w:hint="eastAsia"/>
        </w:rPr>
        <w:t>【总结提示】</w:t>
      </w:r>
      <w:r w:rsidR="00747C92" w:rsidRPr="00747C92">
        <w:t>AAA、SSA不能判定两个三角形全等，判定两个三角形全等时，必须有边的参与，若有两边一角对应相等时，</w:t>
      </w:r>
      <w:proofErr w:type="gramStart"/>
      <w:r w:rsidR="00747C92" w:rsidRPr="00747C92">
        <w:t>角必须</w:t>
      </w:r>
      <w:proofErr w:type="gramEnd"/>
      <w:r w:rsidR="00747C92" w:rsidRPr="00747C92">
        <w:t>是两边的夹角．</w:t>
      </w:r>
    </w:p>
    <w:p w14:paraId="2EB38314" w14:textId="37B871C1" w:rsidR="00DA752A" w:rsidRDefault="00DA752A"/>
    <w:p w14:paraId="39F0CAA3" w14:textId="424F749B" w:rsidR="00DA752A" w:rsidRPr="00016ADC" w:rsidRDefault="00747C92">
      <w:pPr>
        <w:rPr>
          <w:b/>
        </w:rPr>
      </w:pPr>
      <w:r w:rsidRPr="00016ADC">
        <w:rPr>
          <w:rFonts w:hint="eastAsia"/>
          <w:b/>
        </w:rPr>
        <w:t>配套练习</w:t>
      </w:r>
      <w:r w:rsidR="00DE7914" w:rsidRPr="00016ADC">
        <w:rPr>
          <w:rFonts w:hint="eastAsia"/>
          <w:b/>
        </w:rPr>
        <w:t>4-2</w:t>
      </w:r>
    </w:p>
    <w:p w14:paraId="3BC7E71B" w14:textId="43BAFF2D" w:rsidR="00747C92" w:rsidRDefault="00747C92" w:rsidP="00016ADC">
      <w:pPr>
        <w:jc w:val="left"/>
        <w:textAlignment w:val="center"/>
      </w:pPr>
      <w:r w:rsidRPr="00747C92">
        <w:t>如图,点C、E、B、F在一条直线上,</w:t>
      </w:r>
      <w:r w:rsidR="00AD6BFB">
        <w:object w:dxaOrig="880" w:dyaOrig="260" w14:anchorId="1AFFFF9A">
          <v:shape id="_x0000_i1161" type="#_x0000_t75" style="width:44.4pt;height:12.6pt" o:ole="">
            <v:imagedata r:id="rId303" o:title=""/>
          </v:shape>
          <o:OLEObject Type="Embed" ProgID="Equation.DSMT4" ShapeID="_x0000_i1161" DrawAspect="Content" ObjectID="_1576182056" r:id="rId304"/>
        </w:object>
      </w:r>
      <w:r w:rsidR="00AD6BFB">
        <w:t xml:space="preserve"> </w:t>
      </w:r>
      <w:r w:rsidRPr="00747C92">
        <w:t>于B,</w:t>
      </w:r>
      <w:r w:rsidR="00AD6BFB">
        <w:object w:dxaOrig="900" w:dyaOrig="260" w14:anchorId="400746CC">
          <v:shape id="_x0000_i1162" type="#_x0000_t75" style="width:45pt;height:12.6pt" o:ole="">
            <v:imagedata r:id="rId305" o:title=""/>
          </v:shape>
          <o:OLEObject Type="Embed" ProgID="Equation.DSMT4" ShapeID="_x0000_i1162" DrawAspect="Content" ObjectID="_1576182057" r:id="rId306"/>
        </w:object>
      </w:r>
      <w:r w:rsidR="00AD6BFB">
        <w:t xml:space="preserve"> </w:t>
      </w:r>
      <w:r w:rsidRPr="00747C92">
        <w:t>于E,</w:t>
      </w:r>
      <w:r w:rsidR="00AD6BFB">
        <w:object w:dxaOrig="900" w:dyaOrig="260" w14:anchorId="02AFDE9E">
          <v:shape id="_x0000_i1163" type="#_x0000_t75" style="width:45pt;height:12.6pt" o:ole="">
            <v:imagedata r:id="rId307" o:title=""/>
          </v:shape>
          <o:OLEObject Type="Embed" ProgID="Equation.DSMT4" ShapeID="_x0000_i1163" DrawAspect="Content" ObjectID="_1576182058" r:id="rId308"/>
        </w:object>
      </w:r>
      <w:r w:rsidR="00AD6BFB">
        <w:t xml:space="preserve"> </w:t>
      </w:r>
      <w:r w:rsidRPr="00747C92">
        <w:t>,</w:t>
      </w:r>
      <w:r w:rsidR="00AD6BFB">
        <w:object w:dxaOrig="859" w:dyaOrig="240" w14:anchorId="602555EC">
          <v:shape id="_x0000_i1164" type="#_x0000_t75" style="width:42.6pt;height:12pt" o:ole="">
            <v:imagedata r:id="rId309" o:title=""/>
          </v:shape>
          <o:OLEObject Type="Embed" ProgID="Equation.DSMT4" ShapeID="_x0000_i1164" DrawAspect="Content" ObjectID="_1576182059" r:id="rId310"/>
        </w:object>
      </w:r>
      <w:r w:rsidR="00AD6BFB">
        <w:t xml:space="preserve"> </w:t>
      </w:r>
      <w:r w:rsidRPr="00747C92">
        <w:t>.求证:</w:t>
      </w:r>
      <w:r w:rsidR="00AD6BFB">
        <w:object w:dxaOrig="840" w:dyaOrig="260" w14:anchorId="1BEB8A78">
          <v:shape id="_x0000_i1165" type="#_x0000_t75" style="width:42pt;height:12.6pt" o:ole="">
            <v:imagedata r:id="rId311" o:title=""/>
          </v:shape>
          <o:OLEObject Type="Embed" ProgID="Equation.DSMT4" ShapeID="_x0000_i1165" DrawAspect="Content" ObjectID="_1576182060" r:id="rId312"/>
        </w:object>
      </w:r>
      <w:r w:rsidR="00AD6BFB">
        <w:t xml:space="preserve"> </w:t>
      </w:r>
      <w:r w:rsidRPr="00747C92">
        <w:t>.</w:t>
      </w:r>
    </w:p>
    <w:p w14:paraId="51503BC5" w14:textId="58F29D95" w:rsidR="00747C92" w:rsidRDefault="00747C92">
      <w:r>
        <w:rPr>
          <w:noProof/>
        </w:rPr>
        <w:lastRenderedPageBreak/>
        <w:drawing>
          <wp:inline distT="0" distB="0" distL="0" distR="0" wp14:anchorId="5A517847" wp14:editId="42E7FD71">
            <wp:extent cx="1924050" cy="1438275"/>
            <wp:effectExtent l="0" t="0" r="0" b="9525"/>
            <wp:docPr id="148" name="图片 148" descr="https://solar.fbcontent.cn/api/apolo-images/14956ca9552f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olar.fbcontent.cn/api/apolo-images/14956ca9552fb60.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1924050" cy="1438275"/>
                    </a:xfrm>
                    <a:prstGeom prst="rect">
                      <a:avLst/>
                    </a:prstGeom>
                    <a:noFill/>
                    <a:ln>
                      <a:noFill/>
                    </a:ln>
                  </pic:spPr>
                </pic:pic>
              </a:graphicData>
            </a:graphic>
          </wp:inline>
        </w:drawing>
      </w:r>
    </w:p>
    <w:p w14:paraId="5B36C851" w14:textId="0CB7BBE8" w:rsidR="00747C92" w:rsidRDefault="004413BB" w:rsidP="00747C92">
      <w:pPr>
        <w:textAlignment w:val="center"/>
      </w:pPr>
      <w:r w:rsidRPr="004413BB">
        <w:t>【证明】</w:t>
      </w:r>
      <w:r w:rsidR="00AD6BFB">
        <w:object w:dxaOrig="1040" w:dyaOrig="260" w14:anchorId="41F6A787">
          <v:shape id="_x0000_i1166" type="#_x0000_t75" style="width:51.6pt;height:12.6pt" o:ole="">
            <v:imagedata r:id="rId314" o:title=""/>
          </v:shape>
          <o:OLEObject Type="Embed" ProgID="Equation.DSMT4" ShapeID="_x0000_i1166" DrawAspect="Content" ObjectID="_1576182061" r:id="rId315"/>
        </w:object>
      </w:r>
      <w:r w:rsidR="00AD6BFB">
        <w:t xml:space="preserve"> </w:t>
      </w:r>
      <w:r w:rsidR="00747C92" w:rsidRPr="00747C92">
        <w:t>,</w:t>
      </w:r>
      <w:r w:rsidR="00AD6BFB">
        <w:object w:dxaOrig="900" w:dyaOrig="260" w14:anchorId="2947F359">
          <v:shape id="_x0000_i1167" type="#_x0000_t75" style="width:45pt;height:12.6pt" o:ole="">
            <v:imagedata r:id="rId316" o:title=""/>
          </v:shape>
          <o:OLEObject Type="Embed" ProgID="Equation.DSMT4" ShapeID="_x0000_i1167" DrawAspect="Content" ObjectID="_1576182062" r:id="rId317"/>
        </w:object>
      </w:r>
      <w:r w:rsidR="00AD6BFB">
        <w:t xml:space="preserve"> </w:t>
      </w:r>
      <w:r w:rsidR="00747C92" w:rsidRPr="00747C92">
        <w:t>,</w:t>
      </w:r>
      <w:r w:rsidR="00747C92" w:rsidRPr="00747C92">
        <w:br/>
      </w:r>
      <w:r w:rsidR="00AD6BFB">
        <w:object w:dxaOrig="2100" w:dyaOrig="260" w14:anchorId="19FC0E60">
          <v:shape id="_x0000_i1168" type="#_x0000_t75" style="width:105pt;height:12.6pt" o:ole="">
            <v:imagedata r:id="rId318" o:title=""/>
          </v:shape>
          <o:OLEObject Type="Embed" ProgID="Equation.DSMT4" ShapeID="_x0000_i1168" DrawAspect="Content" ObjectID="_1576182063" r:id="rId319"/>
        </w:object>
      </w:r>
      <w:r w:rsidR="00AD6BFB">
        <w:t xml:space="preserve"> </w:t>
      </w:r>
      <w:r w:rsidR="00747C92" w:rsidRPr="00747C92">
        <w:t>.</w:t>
      </w:r>
      <w:r w:rsidR="00747C92" w:rsidRPr="00747C92">
        <w:br/>
        <w:t>在</w:t>
      </w:r>
      <w:r w:rsidR="002303C7">
        <w:object w:dxaOrig="279" w:dyaOrig="260" w14:anchorId="19EC223B">
          <v:shape id="_x0000_i1169" type="#_x0000_t75" style="width:14.4pt;height:12.6pt" o:ole="">
            <v:imagedata r:id="rId320" o:title=""/>
          </v:shape>
          <o:OLEObject Type="Embed" ProgID="Equation.DSMT4" ShapeID="_x0000_i1169" DrawAspect="Content" ObjectID="_1576182064" r:id="rId321"/>
        </w:object>
      </w:r>
      <w:r w:rsidR="002303C7" w:rsidRPr="00747C92">
        <w:t>△</w:t>
      </w:r>
      <w:r w:rsidR="00180FCA">
        <w:t xml:space="preserve"> </w:t>
      </w:r>
      <w:r w:rsidR="002303C7">
        <w:object w:dxaOrig="499" w:dyaOrig="260" w14:anchorId="15B38E2E">
          <v:shape id="_x0000_i1170" type="#_x0000_t75" style="width:24.6pt;height:12.6pt" o:ole="">
            <v:imagedata r:id="rId322" o:title=""/>
          </v:shape>
          <o:OLEObject Type="Embed" ProgID="Equation.DSMT4" ShapeID="_x0000_i1170" DrawAspect="Content" ObjectID="_1576182065" r:id="rId323"/>
        </w:object>
      </w:r>
      <w:r w:rsidR="002303C7">
        <w:t xml:space="preserve"> </w:t>
      </w:r>
      <w:r w:rsidR="00747C92" w:rsidRPr="00747C92">
        <w:t>和</w:t>
      </w:r>
      <w:r w:rsidR="002303C7">
        <w:object w:dxaOrig="279" w:dyaOrig="260" w14:anchorId="3ED1B988">
          <v:shape id="_x0000_i1171" type="#_x0000_t75" style="width:14.4pt;height:12.6pt" o:ole="">
            <v:imagedata r:id="rId324" o:title=""/>
          </v:shape>
          <o:OLEObject Type="Embed" ProgID="Equation.DSMT4" ShapeID="_x0000_i1171" DrawAspect="Content" ObjectID="_1576182066" r:id="rId325"/>
        </w:object>
      </w:r>
      <w:r w:rsidR="002303C7">
        <w:t xml:space="preserve"> </w:t>
      </w:r>
      <w:r w:rsidR="002303C7" w:rsidRPr="00747C92">
        <w:t>△</w:t>
      </w:r>
      <w:r w:rsidR="002303C7">
        <w:object w:dxaOrig="520" w:dyaOrig="240" w14:anchorId="73F7F063">
          <v:shape id="_x0000_i1172" type="#_x0000_t75" style="width:26.4pt;height:12pt" o:ole="">
            <v:imagedata r:id="rId326" o:title=""/>
          </v:shape>
          <o:OLEObject Type="Embed" ProgID="Equation.DSMT4" ShapeID="_x0000_i1172" DrawAspect="Content" ObjectID="_1576182067" r:id="rId327"/>
        </w:object>
      </w:r>
      <w:r w:rsidR="002303C7">
        <w:t xml:space="preserve"> </w:t>
      </w:r>
      <w:r w:rsidR="00747C92" w:rsidRPr="00747C92">
        <w:t>中,</w:t>
      </w:r>
      <w:r w:rsidR="00747C92" w:rsidRPr="00747C92">
        <w:br/>
      </w:r>
      <w:r w:rsidR="002303C7">
        <w:object w:dxaOrig="999" w:dyaOrig="660" w14:anchorId="4849187F">
          <v:shape id="_x0000_i1173" type="#_x0000_t75" style="width:50.4pt;height:33pt" o:ole="">
            <v:imagedata r:id="rId328" o:title=""/>
          </v:shape>
          <o:OLEObject Type="Embed" ProgID="Equation.DSMT4" ShapeID="_x0000_i1173" DrawAspect="Content" ObjectID="_1576182068" r:id="rId329"/>
        </w:object>
      </w:r>
      <w:r w:rsidR="002303C7">
        <w:t xml:space="preserve"> </w:t>
      </w:r>
      <w:r w:rsidR="00747C92" w:rsidRPr="00747C92">
        <w:t>,</w:t>
      </w:r>
      <w:r w:rsidR="00747C92" w:rsidRPr="00747C92">
        <w:br/>
      </w:r>
      <w:r w:rsidR="002303C7">
        <w:object w:dxaOrig="460" w:dyaOrig="260" w14:anchorId="3C44CBC4">
          <v:shape id="_x0000_i1174" type="#_x0000_t75" style="width:23.4pt;height:12.6pt" o:ole="">
            <v:imagedata r:id="rId330" o:title=""/>
          </v:shape>
          <o:OLEObject Type="Embed" ProgID="Equation.DSMT4" ShapeID="_x0000_i1174" DrawAspect="Content" ObjectID="_1576182069" r:id="rId331"/>
        </w:object>
      </w:r>
      <w:r w:rsidR="002303C7" w:rsidRPr="00747C92">
        <w:t>△</w:t>
      </w:r>
      <w:r w:rsidR="002303C7">
        <w:t xml:space="preserve"> </w:t>
      </w:r>
      <w:r w:rsidR="002303C7">
        <w:object w:dxaOrig="920" w:dyaOrig="260" w14:anchorId="2935C8BD">
          <v:shape id="_x0000_i1175" type="#_x0000_t75" style="width:45.6pt;height:12.6pt" o:ole="">
            <v:imagedata r:id="rId332" o:title=""/>
          </v:shape>
          <o:OLEObject Type="Embed" ProgID="Equation.DSMT4" ShapeID="_x0000_i1175" DrawAspect="Content" ObjectID="_1576182070" r:id="rId333"/>
        </w:object>
      </w:r>
      <w:r w:rsidR="002303C7" w:rsidRPr="00747C92">
        <w:t>△</w:t>
      </w:r>
      <w:r w:rsidR="002303C7">
        <w:object w:dxaOrig="980" w:dyaOrig="340" w14:anchorId="3C8BBFF2">
          <v:shape id="_x0000_i1176" type="#_x0000_t75" style="width:48.6pt;height:17.4pt" o:ole="">
            <v:imagedata r:id="rId334" o:title=""/>
          </v:shape>
          <o:OLEObject Type="Embed" ProgID="Equation.DSMT4" ShapeID="_x0000_i1176" DrawAspect="Content" ObjectID="_1576182071" r:id="rId335"/>
        </w:object>
      </w:r>
      <w:r w:rsidR="002303C7">
        <w:t xml:space="preserve">  </w:t>
      </w:r>
      <w:r w:rsidR="00747C92" w:rsidRPr="00747C92">
        <w:t>.</w:t>
      </w:r>
      <w:r w:rsidR="00747C92" w:rsidRPr="00747C92">
        <w:br/>
      </w:r>
      <w:r w:rsidR="002303C7">
        <w:object w:dxaOrig="1020" w:dyaOrig="260" w14:anchorId="65ABB60B">
          <v:shape id="_x0000_i1177" type="#_x0000_t75" style="width:51pt;height:12.6pt" o:ole="">
            <v:imagedata r:id="rId336" o:title=""/>
          </v:shape>
          <o:OLEObject Type="Embed" ProgID="Equation.DSMT4" ShapeID="_x0000_i1177" DrawAspect="Content" ObjectID="_1576182072" r:id="rId337"/>
        </w:object>
      </w:r>
      <w:r w:rsidR="002303C7">
        <w:t xml:space="preserve"> </w:t>
      </w:r>
      <w:r w:rsidR="00747C92" w:rsidRPr="00747C92">
        <w:t>.</w:t>
      </w:r>
      <w:r w:rsidR="00747C92" w:rsidRPr="00747C92">
        <w:br/>
      </w:r>
      <w:r w:rsidR="002303C7">
        <w:object w:dxaOrig="1980" w:dyaOrig="260" w14:anchorId="7146CA9A">
          <v:shape id="_x0000_i1178" type="#_x0000_t75" style="width:99pt;height:12.6pt" o:ole="">
            <v:imagedata r:id="rId338" o:title=""/>
          </v:shape>
          <o:OLEObject Type="Embed" ProgID="Equation.DSMT4" ShapeID="_x0000_i1178" DrawAspect="Content" ObjectID="_1576182073" r:id="rId339"/>
        </w:object>
      </w:r>
      <w:r w:rsidR="002303C7">
        <w:t xml:space="preserve"> </w:t>
      </w:r>
      <w:r w:rsidR="00747C92" w:rsidRPr="00747C92">
        <w:t>.</w:t>
      </w:r>
      <w:r w:rsidR="00747C92" w:rsidRPr="00747C92">
        <w:br/>
        <w:t>即:</w:t>
      </w:r>
      <w:r w:rsidR="002303C7">
        <w:object w:dxaOrig="840" w:dyaOrig="260" w14:anchorId="6C0A2715">
          <v:shape id="_x0000_i1179" type="#_x0000_t75" style="width:42pt;height:12.6pt" o:ole="">
            <v:imagedata r:id="rId340" o:title=""/>
          </v:shape>
          <o:OLEObject Type="Embed" ProgID="Equation.DSMT4" ShapeID="_x0000_i1179" DrawAspect="Content" ObjectID="_1576182074" r:id="rId341"/>
        </w:object>
      </w:r>
      <w:r w:rsidR="002303C7">
        <w:t xml:space="preserve"> </w:t>
      </w:r>
      <w:r w:rsidR="00747C92" w:rsidRPr="00747C92">
        <w:t>.</w:t>
      </w:r>
    </w:p>
    <w:p w14:paraId="70753299" w14:textId="5B22FE9B" w:rsidR="00747C92" w:rsidRDefault="00747C92"/>
    <w:p w14:paraId="688E7738" w14:textId="33E8A6EE" w:rsidR="00747C92" w:rsidRPr="00016ADC" w:rsidRDefault="00CE14F5">
      <w:pPr>
        <w:rPr>
          <w:b/>
        </w:rPr>
      </w:pPr>
      <w:r w:rsidRPr="00016ADC">
        <w:rPr>
          <w:rFonts w:hint="eastAsia"/>
          <w:b/>
        </w:rPr>
        <w:t>题型三</w:t>
      </w:r>
      <w:r w:rsidR="00747C92" w:rsidRPr="00016ADC">
        <w:rPr>
          <w:b/>
        </w:rPr>
        <w:t xml:space="preserve"> </w:t>
      </w:r>
      <w:r w:rsidR="00747C92" w:rsidRPr="00016ADC">
        <w:rPr>
          <w:rFonts w:hint="eastAsia"/>
          <w:b/>
        </w:rPr>
        <w:t>利用三角形全等证明线段的垂直关系</w:t>
      </w:r>
    </w:p>
    <w:p w14:paraId="3A971A01" w14:textId="0E251B1F" w:rsidR="00747C92" w:rsidRPr="00747C92" w:rsidRDefault="00747C92" w:rsidP="00747C92">
      <w:r w:rsidRPr="00B9151B">
        <w:rPr>
          <w:rFonts w:hint="eastAsia"/>
          <w:b/>
        </w:rPr>
        <w:t>例</w:t>
      </w:r>
      <w:r w:rsidR="00DE7914">
        <w:rPr>
          <w:rFonts w:hint="eastAsia"/>
          <w:b/>
        </w:rPr>
        <w:t>4-3</w:t>
      </w:r>
      <w:r w:rsidR="00DE7914">
        <w:rPr>
          <w:b/>
        </w:rPr>
        <w:t xml:space="preserve"> </w:t>
      </w:r>
      <w:r w:rsidRPr="00747C92">
        <w:t>如图,已知</w:t>
      </w:r>
      <w:proofErr w:type="spellStart"/>
      <w:r w:rsidRPr="00747C92">
        <w:rPr>
          <w:i/>
          <w:iCs/>
        </w:rPr>
        <w:t>Rt</w:t>
      </w:r>
      <w:r w:rsidRPr="00747C92">
        <w:t>△</w:t>
      </w:r>
      <w:r w:rsidRPr="00747C92">
        <w:rPr>
          <w:i/>
          <w:iCs/>
        </w:rPr>
        <w:t>ABC</w:t>
      </w:r>
      <w:proofErr w:type="spellEnd"/>
      <w:r w:rsidRPr="00747C92">
        <w:t xml:space="preserve"> 中,∠</w:t>
      </w:r>
      <w:r w:rsidRPr="00747C92">
        <w:rPr>
          <w:i/>
          <w:iCs/>
        </w:rPr>
        <w:t>ACB</w:t>
      </w:r>
      <w:r w:rsidRPr="00747C92">
        <w:t>=90</w:t>
      </w:r>
      <w:r w:rsidRPr="00747C92">
        <w:rPr>
          <w:rFonts w:ascii="MS Mincho" w:eastAsia="MS Mincho" w:hAnsi="MS Mincho" w:cs="MS Mincho" w:hint="eastAsia"/>
        </w:rPr>
        <w:t>∘</w:t>
      </w:r>
      <w:r w:rsidRPr="00747C92">
        <w:t>，</w:t>
      </w:r>
      <w:r w:rsidRPr="00747C92">
        <w:rPr>
          <w:i/>
          <w:iCs/>
        </w:rPr>
        <w:t>CA</w:t>
      </w:r>
      <w:r w:rsidRPr="00747C92">
        <w:t>=</w:t>
      </w:r>
      <w:r w:rsidRPr="00747C92">
        <w:rPr>
          <w:i/>
          <w:iCs/>
        </w:rPr>
        <w:t>CB</w:t>
      </w:r>
      <w:r w:rsidRPr="00747C92">
        <w:t>，</w:t>
      </w:r>
      <w:r w:rsidRPr="00747C92">
        <w:rPr>
          <w:i/>
          <w:iCs/>
        </w:rPr>
        <w:t>D</w:t>
      </w:r>
      <w:r w:rsidRPr="00747C92">
        <w:t>是</w:t>
      </w:r>
      <w:r w:rsidRPr="00747C92">
        <w:rPr>
          <w:i/>
          <w:iCs/>
        </w:rPr>
        <w:t>AC</w:t>
      </w:r>
      <w:r w:rsidRPr="00747C92">
        <w:t>上一点，</w:t>
      </w:r>
      <w:r w:rsidRPr="00747C92">
        <w:rPr>
          <w:i/>
          <w:iCs/>
        </w:rPr>
        <w:t>E</w:t>
      </w:r>
      <w:r w:rsidRPr="00747C92">
        <w:t xml:space="preserve"> 在</w:t>
      </w:r>
      <w:r w:rsidRPr="00747C92">
        <w:rPr>
          <w:i/>
          <w:iCs/>
        </w:rPr>
        <w:t>BC</w:t>
      </w:r>
      <w:r w:rsidRPr="00747C92">
        <w:t xml:space="preserve">的延长线上，且 </w:t>
      </w:r>
      <w:r w:rsidRPr="00747C92">
        <w:rPr>
          <w:i/>
          <w:iCs/>
        </w:rPr>
        <w:t>AE</w:t>
      </w:r>
      <w:r w:rsidRPr="00747C92">
        <w:t>=</w:t>
      </w:r>
      <w:r w:rsidRPr="00747C92">
        <w:rPr>
          <w:i/>
          <w:iCs/>
        </w:rPr>
        <w:t>BD</w:t>
      </w:r>
      <w:r w:rsidRPr="00747C92">
        <w:t>，</w:t>
      </w:r>
      <w:r w:rsidRPr="00747C92">
        <w:rPr>
          <w:i/>
          <w:iCs/>
        </w:rPr>
        <w:t>BD</w:t>
      </w:r>
      <w:r w:rsidRPr="00747C92">
        <w:t xml:space="preserve"> 的延长线与</w:t>
      </w:r>
      <w:r w:rsidRPr="00747C92">
        <w:rPr>
          <w:i/>
          <w:iCs/>
        </w:rPr>
        <w:t>AE</w:t>
      </w:r>
      <w:r w:rsidRPr="00747C92">
        <w:t>交于点F.试通过观察、测量、猜想等方法来探索</w:t>
      </w:r>
      <w:r w:rsidRPr="00747C92">
        <w:rPr>
          <w:i/>
          <w:iCs/>
        </w:rPr>
        <w:t>BF</w:t>
      </w:r>
      <w:r w:rsidRPr="00747C92">
        <w:t>与</w:t>
      </w:r>
      <w:r w:rsidRPr="00747C92">
        <w:rPr>
          <w:i/>
          <w:iCs/>
        </w:rPr>
        <w:t>AE</w:t>
      </w:r>
      <w:r w:rsidRPr="00747C92">
        <w:t>有何特殊的位置关系，并说明你猜想的正确性</w:t>
      </w:r>
      <w:r>
        <w:rPr>
          <w:rFonts w:hint="eastAsia"/>
        </w:rPr>
        <w:t>.</w:t>
      </w:r>
    </w:p>
    <w:p w14:paraId="51CD74E6" w14:textId="7A2647D9" w:rsidR="00747C92" w:rsidRPr="00747C92" w:rsidRDefault="00747C92" w:rsidP="00747C92">
      <w:r w:rsidRPr="00747C92">
        <w:rPr>
          <w:noProof/>
        </w:rPr>
        <w:drawing>
          <wp:inline distT="0" distB="0" distL="0" distR="0" wp14:anchorId="765F218D" wp14:editId="411FC06F">
            <wp:extent cx="1647825" cy="1390650"/>
            <wp:effectExtent l="0" t="0" r="9525" b="0"/>
            <wp:docPr id="159" name="图片 159" descr="https://solar.fbcontent.cn/api/apolo-images/154c46eab4725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olar.fbcontent.cn/api/apolo-images/154c46eab4725e4.jp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647825" cy="1390650"/>
                    </a:xfrm>
                    <a:prstGeom prst="rect">
                      <a:avLst/>
                    </a:prstGeom>
                    <a:noFill/>
                    <a:ln>
                      <a:noFill/>
                    </a:ln>
                  </pic:spPr>
                </pic:pic>
              </a:graphicData>
            </a:graphic>
          </wp:inline>
        </w:drawing>
      </w:r>
    </w:p>
    <w:p w14:paraId="752DBB3D" w14:textId="6837EF5C" w:rsidR="00747C92" w:rsidRDefault="00747C92"/>
    <w:p w14:paraId="772C6896" w14:textId="5EB536F8" w:rsidR="00DA752A" w:rsidRDefault="004413BB">
      <w:r w:rsidRPr="004413BB">
        <w:rPr>
          <w:rFonts w:hint="eastAsia"/>
        </w:rPr>
        <w:t>【思路分析】</w:t>
      </w:r>
      <w:r w:rsidR="00747C92" w:rsidRPr="00747C92">
        <w:t xml:space="preserve">猜想：BF⊥AE </w:t>
      </w:r>
      <w:r w:rsidR="00747C92" w:rsidRPr="00747C92">
        <w:br/>
      </w:r>
      <w:proofErr w:type="gramStart"/>
      <w:r w:rsidR="00747C92" w:rsidRPr="00747C92">
        <w:t>先证明</w:t>
      </w:r>
      <w:proofErr w:type="gramEnd"/>
      <w:r w:rsidR="00747C92" w:rsidRPr="00747C92">
        <w:t>△BDC≌△AEC得出∠CBD=∠CAE，从而得出∠BFE=90°，即BF⊥AE．</w:t>
      </w:r>
    </w:p>
    <w:p w14:paraId="0E55C9E3" w14:textId="1079E75F" w:rsidR="00747C92" w:rsidRPr="00747C92" w:rsidRDefault="004413BB" w:rsidP="00747C92">
      <w:r w:rsidRPr="004413BB">
        <w:rPr>
          <w:rFonts w:hint="eastAsia"/>
        </w:rPr>
        <w:t>【解】</w:t>
      </w:r>
      <w:r w:rsidR="00747C92" w:rsidRPr="00747C92">
        <w:t xml:space="preserve">猜想： </w:t>
      </w:r>
      <w:r w:rsidR="00747C92" w:rsidRPr="00747C92">
        <w:rPr>
          <w:i/>
          <w:iCs/>
        </w:rPr>
        <w:t>BF</w:t>
      </w:r>
      <w:r w:rsidR="00747C92" w:rsidRPr="00747C92">
        <w:t>⊥</w:t>
      </w:r>
      <w:r w:rsidR="00747C92" w:rsidRPr="00747C92">
        <w:rPr>
          <w:i/>
          <w:iCs/>
        </w:rPr>
        <w:t>AE</w:t>
      </w:r>
      <w:r w:rsidR="00747C92" w:rsidRPr="00747C92">
        <w:t xml:space="preserve">. </w:t>
      </w:r>
    </w:p>
    <w:p w14:paraId="0C2ED3B9" w14:textId="77777777" w:rsidR="00747C92" w:rsidRPr="00747C92" w:rsidRDefault="00747C92" w:rsidP="00747C92">
      <w:r w:rsidRPr="00747C92">
        <w:t>理由： ∵∠</w:t>
      </w:r>
      <w:r w:rsidRPr="00747C92">
        <w:rPr>
          <w:i/>
          <w:iCs/>
        </w:rPr>
        <w:t>ACB</w:t>
      </w:r>
      <w:r w:rsidRPr="00747C92">
        <w:t>=90</w:t>
      </w:r>
      <w:r w:rsidRPr="00747C92">
        <w:rPr>
          <w:rFonts w:ascii="MS Mincho" w:eastAsia="MS Mincho" w:hAnsi="MS Mincho" w:cs="MS Mincho" w:hint="eastAsia"/>
        </w:rPr>
        <w:t>∘</w:t>
      </w:r>
      <w:r w:rsidRPr="00747C92">
        <w:t xml:space="preserve"> ，</w:t>
      </w:r>
    </w:p>
    <w:p w14:paraId="7B7D13E7" w14:textId="77777777" w:rsidR="00747C92" w:rsidRPr="00747C92" w:rsidRDefault="00747C92" w:rsidP="00747C92">
      <w:r w:rsidRPr="00747C92">
        <w:t>∴∠</w:t>
      </w:r>
      <w:r w:rsidRPr="00747C92">
        <w:rPr>
          <w:i/>
          <w:iCs/>
        </w:rPr>
        <w:t>ACE</w:t>
      </w:r>
      <w:r w:rsidRPr="00747C92">
        <w:t>=∠</w:t>
      </w:r>
      <w:r w:rsidRPr="00747C92">
        <w:rPr>
          <w:i/>
          <w:iCs/>
        </w:rPr>
        <w:t>BCD</w:t>
      </w:r>
      <w:r w:rsidRPr="00747C92">
        <w:t>=90</w:t>
      </w:r>
      <w:r w:rsidRPr="00747C92">
        <w:rPr>
          <w:rFonts w:ascii="MS Mincho" w:eastAsia="MS Mincho" w:hAnsi="MS Mincho" w:cs="MS Mincho" w:hint="eastAsia"/>
        </w:rPr>
        <w:t>∘</w:t>
      </w:r>
      <w:r w:rsidRPr="00747C92">
        <w:t xml:space="preserve">. </w:t>
      </w:r>
    </w:p>
    <w:p w14:paraId="087191DD" w14:textId="77777777" w:rsidR="00747C92" w:rsidRPr="00747C92" w:rsidRDefault="00747C92" w:rsidP="00747C92">
      <w:r w:rsidRPr="00747C92">
        <w:t xml:space="preserve">又 </w:t>
      </w:r>
      <w:r w:rsidRPr="00747C92">
        <w:rPr>
          <w:i/>
          <w:iCs/>
        </w:rPr>
        <w:t>BC</w:t>
      </w:r>
      <w:r w:rsidRPr="00747C92">
        <w:t>=</w:t>
      </w:r>
      <w:r w:rsidRPr="00747C92">
        <w:rPr>
          <w:i/>
          <w:iCs/>
        </w:rPr>
        <w:t>AC</w:t>
      </w:r>
      <w:r w:rsidRPr="00747C92">
        <w:t xml:space="preserve"> ， </w:t>
      </w:r>
      <w:r w:rsidRPr="00747C92">
        <w:rPr>
          <w:i/>
          <w:iCs/>
        </w:rPr>
        <w:t>BD</w:t>
      </w:r>
      <w:r w:rsidRPr="00747C92">
        <w:t>=</w:t>
      </w:r>
      <w:r w:rsidRPr="00747C92">
        <w:rPr>
          <w:i/>
          <w:iCs/>
        </w:rPr>
        <w:t>AE</w:t>
      </w:r>
      <w:r w:rsidRPr="00747C92">
        <w:t xml:space="preserve"> ，</w:t>
      </w:r>
    </w:p>
    <w:p w14:paraId="07F57207" w14:textId="77777777" w:rsidR="00747C92" w:rsidRPr="00747C92" w:rsidRDefault="00747C92" w:rsidP="00747C92">
      <w:r w:rsidRPr="00747C92">
        <w:t>∴△</w:t>
      </w:r>
      <w:r w:rsidRPr="00747C92">
        <w:rPr>
          <w:i/>
          <w:iCs/>
        </w:rPr>
        <w:t>BDC</w:t>
      </w:r>
      <w:r w:rsidRPr="00747C92">
        <w:t xml:space="preserve"> ≌ △</w:t>
      </w:r>
      <w:r w:rsidRPr="00747C92">
        <w:rPr>
          <w:i/>
          <w:iCs/>
        </w:rPr>
        <w:t>AEC</w:t>
      </w:r>
      <w:r w:rsidRPr="00747C92">
        <w:t>(</w:t>
      </w:r>
      <w:r w:rsidRPr="00747C92">
        <w:rPr>
          <w:i/>
          <w:iCs/>
        </w:rPr>
        <w:t>HL</w:t>
      </w:r>
      <w:r w:rsidRPr="00747C92">
        <w:t xml:space="preserve">). </w:t>
      </w:r>
    </w:p>
    <w:p w14:paraId="6E24267F" w14:textId="77777777" w:rsidR="00747C92" w:rsidRPr="00747C92" w:rsidRDefault="00747C92" w:rsidP="00747C92">
      <w:r w:rsidRPr="00747C92">
        <w:t>∴∠</w:t>
      </w:r>
      <w:r w:rsidRPr="00747C92">
        <w:rPr>
          <w:i/>
          <w:iCs/>
        </w:rPr>
        <w:t>CBD</w:t>
      </w:r>
      <w:r w:rsidRPr="00747C92">
        <w:t>=∠</w:t>
      </w:r>
      <w:r w:rsidRPr="00747C92">
        <w:rPr>
          <w:i/>
          <w:iCs/>
        </w:rPr>
        <w:t>CAE</w:t>
      </w:r>
      <w:r w:rsidRPr="00747C92">
        <w:t xml:space="preserve">. </w:t>
      </w:r>
    </w:p>
    <w:p w14:paraId="7BE5B990" w14:textId="781BCE03" w:rsidR="00747C92" w:rsidRPr="00747C92" w:rsidRDefault="00747C92" w:rsidP="00747C92">
      <w:r w:rsidRPr="00747C92">
        <w:t>又 ∴∠</w:t>
      </w:r>
      <w:r w:rsidRPr="00747C92">
        <w:rPr>
          <w:i/>
          <w:iCs/>
        </w:rPr>
        <w:t>CAE</w:t>
      </w:r>
      <w:ins w:id="7" w:author="Administrator" w:date="2017-12-29T23:26:00Z">
        <w:r w:rsidR="004B4988">
          <w:rPr>
            <w:i/>
            <w:iCs/>
          </w:rPr>
          <w:t xml:space="preserve"> </w:t>
        </w:r>
      </w:ins>
      <w:r w:rsidRPr="00747C92">
        <w:t>+∠</w:t>
      </w:r>
      <w:r w:rsidRPr="00747C92">
        <w:rPr>
          <w:i/>
          <w:iCs/>
        </w:rPr>
        <w:t>E</w:t>
      </w:r>
      <w:r w:rsidRPr="00747C92">
        <w:t>=90</w:t>
      </w:r>
      <w:r w:rsidRPr="00747C92">
        <w:rPr>
          <w:rFonts w:ascii="MS Mincho" w:eastAsia="MS Mincho" w:hAnsi="MS Mincho" w:cs="MS Mincho" w:hint="eastAsia"/>
        </w:rPr>
        <w:t>∘</w:t>
      </w:r>
      <w:r w:rsidRPr="00747C92">
        <w:t xml:space="preserve">. </w:t>
      </w:r>
    </w:p>
    <w:p w14:paraId="370CCB04" w14:textId="77777777" w:rsidR="00747C92" w:rsidRPr="00747C92" w:rsidRDefault="00747C92" w:rsidP="00747C92">
      <w:r w:rsidRPr="00747C92">
        <w:t>∴∠</w:t>
      </w:r>
      <w:r w:rsidRPr="00747C92">
        <w:rPr>
          <w:i/>
          <w:iCs/>
        </w:rPr>
        <w:t>EBF</w:t>
      </w:r>
      <w:r w:rsidRPr="00747C92">
        <w:t>+∠</w:t>
      </w:r>
      <w:r w:rsidRPr="00747C92">
        <w:rPr>
          <w:i/>
          <w:iCs/>
        </w:rPr>
        <w:t>E</w:t>
      </w:r>
      <w:r w:rsidRPr="00747C92">
        <w:t>=90</w:t>
      </w:r>
      <w:r w:rsidRPr="00747C92">
        <w:rPr>
          <w:rFonts w:ascii="MS Mincho" w:eastAsia="MS Mincho" w:hAnsi="MS Mincho" w:cs="MS Mincho" w:hint="eastAsia"/>
        </w:rPr>
        <w:t>∘</w:t>
      </w:r>
      <w:r w:rsidRPr="00747C92">
        <w:t xml:space="preserve">. </w:t>
      </w:r>
    </w:p>
    <w:p w14:paraId="00D51C1E" w14:textId="77777777" w:rsidR="00747C92" w:rsidRPr="00747C92" w:rsidRDefault="00747C92" w:rsidP="00747C92">
      <w:r w:rsidRPr="00747C92">
        <w:t>∴∠</w:t>
      </w:r>
      <w:r w:rsidRPr="00747C92">
        <w:rPr>
          <w:i/>
          <w:iCs/>
        </w:rPr>
        <w:t>BFE</w:t>
      </w:r>
      <w:r w:rsidRPr="00747C92">
        <w:t>=90</w:t>
      </w:r>
      <w:r w:rsidRPr="00747C92">
        <w:rPr>
          <w:rFonts w:ascii="MS Mincho" w:eastAsia="MS Mincho" w:hAnsi="MS Mincho" w:cs="MS Mincho" w:hint="eastAsia"/>
        </w:rPr>
        <w:t>∘</w:t>
      </w:r>
      <w:r w:rsidRPr="00747C92">
        <w:t xml:space="preserve"> ，即 </w:t>
      </w:r>
      <w:r w:rsidRPr="00747C92">
        <w:rPr>
          <w:i/>
          <w:iCs/>
        </w:rPr>
        <w:t>BF</w:t>
      </w:r>
      <w:r w:rsidRPr="00747C92">
        <w:t>⊥</w:t>
      </w:r>
      <w:r w:rsidRPr="00747C92">
        <w:rPr>
          <w:i/>
          <w:iCs/>
        </w:rPr>
        <w:t>AE</w:t>
      </w:r>
      <w:r w:rsidRPr="00747C92">
        <w:t xml:space="preserve">. </w:t>
      </w:r>
    </w:p>
    <w:p w14:paraId="01B0A2A3" w14:textId="37AAA0BB" w:rsidR="00B9151B" w:rsidRPr="00B9151B" w:rsidRDefault="004413BB" w:rsidP="00B9151B">
      <w:r w:rsidRPr="004413BB">
        <w:rPr>
          <w:rFonts w:hint="eastAsia"/>
        </w:rPr>
        <w:lastRenderedPageBreak/>
        <w:t>【总结提示】</w:t>
      </w:r>
      <w:r w:rsidR="00B9151B" w:rsidRPr="00B9151B">
        <w:rPr>
          <w:b/>
        </w:rPr>
        <w:t>用三角形全等探求线段的特殊位置关系的方法:</w:t>
      </w:r>
      <w:r w:rsidR="00B9151B" w:rsidRPr="00B9151B">
        <w:t>线段的特殊位置关系常见的有平行和垂直</w:t>
      </w:r>
      <w:r w:rsidR="00B9151B">
        <w:rPr>
          <w:rFonts w:hint="eastAsia"/>
        </w:rPr>
        <w:t>.</w:t>
      </w:r>
      <w:r w:rsidR="00B9151B" w:rsidRPr="00B9151B">
        <w:t>一</w:t>
      </w:r>
      <w:r w:rsidR="00B9151B">
        <w:rPr>
          <w:rFonts w:hint="eastAsia"/>
        </w:rPr>
        <w:t>般</w:t>
      </w:r>
      <w:proofErr w:type="gramStart"/>
      <w:r w:rsidR="00B9151B" w:rsidRPr="00B9151B">
        <w:t>先运用</w:t>
      </w:r>
      <w:proofErr w:type="gramEnd"/>
      <w:r w:rsidR="00B9151B" w:rsidRPr="00B9151B">
        <w:t>三角形全等证明出相等的两角，然后利用三角形内角和、等角的余角相等</w:t>
      </w:r>
      <w:r w:rsidR="00B9151B">
        <w:rPr>
          <w:rFonts w:hint="eastAsia"/>
        </w:rPr>
        <w:t>、</w:t>
      </w:r>
      <w:r w:rsidR="00B9151B" w:rsidRPr="00B9151B">
        <w:t>邻补角的定义等将其转化为具有特殊位置关系的两个角的关系，从而判断两条线段所在的直线的位置关系</w:t>
      </w:r>
      <w:r w:rsidR="00B9151B">
        <w:rPr>
          <w:rFonts w:hint="eastAsia"/>
        </w:rPr>
        <w:t>，</w:t>
      </w:r>
      <w:r w:rsidR="00B9151B" w:rsidRPr="00B9151B">
        <w:t>最后确定两条线段的位置关系</w:t>
      </w:r>
      <w:r w:rsidR="00B9151B">
        <w:rPr>
          <w:rFonts w:hint="eastAsia"/>
        </w:rPr>
        <w:t>.</w:t>
      </w:r>
    </w:p>
    <w:p w14:paraId="237FFF77" w14:textId="00784EB4" w:rsidR="00747C92" w:rsidRPr="00B9151B" w:rsidRDefault="00747C92"/>
    <w:p w14:paraId="226FF408" w14:textId="230017B2" w:rsidR="00747C92" w:rsidRPr="00016ADC" w:rsidRDefault="00B9151B">
      <w:pPr>
        <w:rPr>
          <w:b/>
        </w:rPr>
      </w:pPr>
      <w:r w:rsidRPr="00016ADC">
        <w:rPr>
          <w:rFonts w:hint="eastAsia"/>
          <w:b/>
        </w:rPr>
        <w:t>配套练习</w:t>
      </w:r>
      <w:r w:rsidR="00DE7914" w:rsidRPr="00016ADC">
        <w:rPr>
          <w:rFonts w:hint="eastAsia"/>
          <w:b/>
        </w:rPr>
        <w:t>4-3</w:t>
      </w:r>
    </w:p>
    <w:p w14:paraId="256E5707" w14:textId="55E030A3" w:rsidR="00B9151B" w:rsidRPr="00B9151B" w:rsidRDefault="00B9151B" w:rsidP="00B9151B">
      <w:r w:rsidRPr="00B9151B">
        <w:t>如图，AD为△ABC的高线，E为AC上的一点，BE交AD于点F，且BF=AC，FD=CD，求证：BE⊥AC</w:t>
      </w:r>
      <w:r w:rsidR="001A1BD8">
        <w:t>.</w:t>
      </w:r>
    </w:p>
    <w:p w14:paraId="150D715A" w14:textId="1300C6C2" w:rsidR="00B9151B" w:rsidRPr="00B9151B" w:rsidRDefault="00B9151B" w:rsidP="00B9151B">
      <w:r w:rsidRPr="00B9151B">
        <w:rPr>
          <w:noProof/>
        </w:rPr>
        <w:drawing>
          <wp:inline distT="0" distB="0" distL="0" distR="0" wp14:anchorId="435B6CEB" wp14:editId="423554BE">
            <wp:extent cx="1543050" cy="1590675"/>
            <wp:effectExtent l="0" t="0" r="0" b="9525"/>
            <wp:docPr id="160" name="图片 160" descr="https://solar.fbcontent.cn/api/apolo-images/14b1c3236669e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olar.fbcontent.cn/api/apolo-images/14b1c3236669e27.jp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543050" cy="1590675"/>
                    </a:xfrm>
                    <a:prstGeom prst="rect">
                      <a:avLst/>
                    </a:prstGeom>
                    <a:noFill/>
                    <a:ln>
                      <a:noFill/>
                    </a:ln>
                  </pic:spPr>
                </pic:pic>
              </a:graphicData>
            </a:graphic>
          </wp:inline>
        </w:drawing>
      </w:r>
    </w:p>
    <w:p w14:paraId="07EB1BEA" w14:textId="1FFA597A" w:rsidR="00B9151B" w:rsidRDefault="00B9151B">
      <w:r w:rsidRPr="00B9151B">
        <w:t>证明：∵BF=AC，FD=CD，AD⊥BC，</w:t>
      </w:r>
      <w:r w:rsidRPr="00B9151B">
        <w:br/>
        <w:t>∴</w:t>
      </w:r>
      <w:proofErr w:type="spellStart"/>
      <w:r w:rsidRPr="00B9151B">
        <w:t>Rt△BDF≌Rt△ADC</w:t>
      </w:r>
      <w:proofErr w:type="spellEnd"/>
      <w:r w:rsidRPr="00B9151B">
        <w:t>（HL）</w:t>
      </w:r>
      <w:r w:rsidRPr="00B9151B">
        <w:br/>
        <w:t>∴∠C=∠BFD，</w:t>
      </w:r>
      <w:r w:rsidRPr="00B9151B">
        <w:br/>
        <w:t>∵∠DBF+∠BFD=90°，</w:t>
      </w:r>
      <w:r w:rsidRPr="00B9151B">
        <w:br/>
        <w:t>∴∠C+∠DBF=90°，</w:t>
      </w:r>
      <w:r w:rsidRPr="00B9151B">
        <w:br/>
        <w:t>∵∠C+∠DBF+∠BEC=180°</w:t>
      </w:r>
      <w:r w:rsidRPr="00B9151B">
        <w:br/>
        <w:t>∴∠BEC=90°，即BE⊥AC．</w:t>
      </w:r>
    </w:p>
    <w:p w14:paraId="4110D854" w14:textId="3E47EDFA" w:rsidR="00747C92" w:rsidRDefault="00747C92"/>
    <w:p w14:paraId="68815307" w14:textId="445B311F" w:rsidR="00747C92" w:rsidRDefault="00747C92"/>
    <w:p w14:paraId="24A127E1" w14:textId="065AC79A" w:rsidR="008156F8" w:rsidRPr="00044011" w:rsidRDefault="008156F8" w:rsidP="00842E32">
      <w:pPr>
        <w:textAlignment w:val="center"/>
      </w:pPr>
    </w:p>
    <w:sectPr w:rsidR="008156F8" w:rsidRPr="00044011">
      <w:headerReference w:type="even" r:id="rId344"/>
      <w:headerReference w:type="default" r:id="rId345"/>
      <w:footerReference w:type="even" r:id="rId346"/>
      <w:footerReference w:type="default" r:id="rId347"/>
      <w:headerReference w:type="first" r:id="rId348"/>
      <w:footerReference w:type="first" r:id="rId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8A0CF" w14:textId="77777777" w:rsidR="003A7FC4" w:rsidRDefault="003A7FC4" w:rsidP="001B4D27">
      <w:r>
        <w:separator/>
      </w:r>
    </w:p>
  </w:endnote>
  <w:endnote w:type="continuationSeparator" w:id="0">
    <w:p w14:paraId="0941D76A" w14:textId="77777777" w:rsidR="003A7FC4" w:rsidRDefault="003A7FC4" w:rsidP="001B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EA90D" w14:textId="77777777" w:rsidR="00BA4723" w:rsidRDefault="00BA472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319078"/>
      <w:docPartObj>
        <w:docPartGallery w:val="Page Numbers (Bottom of Page)"/>
        <w:docPartUnique/>
      </w:docPartObj>
    </w:sdtPr>
    <w:sdtEndPr/>
    <w:sdtContent>
      <w:sdt>
        <w:sdtPr>
          <w:id w:val="-1705238520"/>
          <w:docPartObj>
            <w:docPartGallery w:val="Page Numbers (Top of Page)"/>
            <w:docPartUnique/>
          </w:docPartObj>
        </w:sdtPr>
        <w:sdtEndPr/>
        <w:sdtContent>
          <w:p w14:paraId="1FB5A82F" w14:textId="18D84444" w:rsidR="00BA4723" w:rsidRDefault="00BA4723" w:rsidP="001B4D2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C680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C6802">
              <w:rPr>
                <w:b/>
                <w:bCs/>
                <w:noProof/>
              </w:rPr>
              <w:t>15</w:t>
            </w:r>
            <w:r>
              <w:rPr>
                <w:b/>
                <w:bCs/>
                <w:sz w:val="24"/>
                <w:szCs w:val="24"/>
              </w:rPr>
              <w:fldChar w:fldCharType="end"/>
            </w:r>
          </w:p>
        </w:sdtContent>
      </w:sdt>
    </w:sdtContent>
  </w:sdt>
  <w:p w14:paraId="61A6611E" w14:textId="77777777" w:rsidR="00BA4723" w:rsidRDefault="00BA472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3F9C3" w14:textId="77777777" w:rsidR="00BA4723" w:rsidRDefault="00BA472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1B9B7" w14:textId="77777777" w:rsidR="003A7FC4" w:rsidRDefault="003A7FC4" w:rsidP="001B4D27">
      <w:r>
        <w:separator/>
      </w:r>
    </w:p>
  </w:footnote>
  <w:footnote w:type="continuationSeparator" w:id="0">
    <w:p w14:paraId="48662E02" w14:textId="77777777" w:rsidR="003A7FC4" w:rsidRDefault="003A7FC4" w:rsidP="001B4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4E0B7" w14:textId="77777777" w:rsidR="00BA4723" w:rsidRDefault="00BA472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D6E78" w14:textId="60CFEC84" w:rsidR="00BA4723" w:rsidRPr="001309B5" w:rsidRDefault="00BA4723">
    <w:pPr>
      <w:pStyle w:val="a5"/>
      <w:rPr>
        <w:rFonts w:ascii="楷体" w:eastAsia="楷体" w:hAnsi="楷体"/>
        <w:sz w:val="22"/>
        <w:rPrChange w:id="8" w:author="Administrator" w:date="2017-12-29T23:38:00Z">
          <w:rPr/>
        </w:rPrChange>
      </w:rPr>
    </w:pPr>
    <w:ins w:id="9" w:author="Administrator" w:date="2017-12-29T23:37:00Z">
      <w:r w:rsidRPr="001309B5">
        <w:rPr>
          <w:rFonts w:ascii="楷体" w:eastAsia="楷体" w:hAnsi="楷体"/>
          <w:sz w:val="22"/>
          <w:rPrChange w:id="10" w:author="Administrator" w:date="2017-12-29T23:38:00Z">
            <w:rPr/>
          </w:rPrChange>
        </w:rPr>
        <w:t>(</w:t>
      </w:r>
      <w:r w:rsidRPr="001309B5">
        <w:rPr>
          <w:rFonts w:ascii="楷体" w:eastAsia="楷体" w:hAnsi="楷体" w:hint="eastAsia"/>
          <w:sz w:val="22"/>
          <w:rPrChange w:id="11" w:author="Administrator" w:date="2017-12-29T23:38:00Z">
            <w:rPr>
              <w:rFonts w:hint="eastAsia"/>
            </w:rPr>
          </w:rPrChange>
        </w:rPr>
        <w:t>人教版</w:t>
      </w:r>
      <w:r w:rsidRPr="001309B5">
        <w:rPr>
          <w:rFonts w:ascii="楷体" w:eastAsia="楷体" w:hAnsi="楷体"/>
          <w:sz w:val="22"/>
          <w:rPrChange w:id="12" w:author="Administrator" w:date="2017-12-29T23:38:00Z">
            <w:rPr/>
          </w:rPrChange>
        </w:rPr>
        <w:t>)</w:t>
      </w:r>
    </w:ins>
    <w:ins w:id="13" w:author="Administrator" w:date="2017-12-30T23:30:00Z">
      <w:r w:rsidR="00DC6802">
        <w:rPr>
          <w:rFonts w:ascii="楷体" w:eastAsia="楷体" w:hAnsi="楷体" w:hint="eastAsia"/>
          <w:sz w:val="22"/>
        </w:rPr>
        <w:t>七</w:t>
      </w:r>
    </w:ins>
    <w:bookmarkStart w:id="14" w:name="_GoBack"/>
    <w:bookmarkEnd w:id="14"/>
    <w:ins w:id="15" w:author="Administrator" w:date="2017-12-29T23:38:00Z">
      <w:r w:rsidRPr="001309B5">
        <w:rPr>
          <w:rFonts w:ascii="楷体" w:eastAsia="楷体" w:hAnsi="楷体" w:hint="eastAsia"/>
          <w:sz w:val="22"/>
          <w:rPrChange w:id="16" w:author="Administrator" w:date="2017-12-29T23:38:00Z">
            <w:rPr>
              <w:rFonts w:hint="eastAsia"/>
            </w:rPr>
          </w:rPrChange>
        </w:rPr>
        <w:t>年级寒假培优班</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0F816" w14:textId="77777777" w:rsidR="00BA4723" w:rsidRDefault="00BA472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113E"/>
    <w:multiLevelType w:val="hybridMultilevel"/>
    <w:tmpl w:val="CA2809A8"/>
    <w:lvl w:ilvl="0" w:tplc="CC2E7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FD41D2"/>
    <w:multiLevelType w:val="hybridMultilevel"/>
    <w:tmpl w:val="E45A05CC"/>
    <w:lvl w:ilvl="0" w:tplc="66F2D2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2D4"/>
    <w:rsid w:val="00005A6A"/>
    <w:rsid w:val="00016ADC"/>
    <w:rsid w:val="00024078"/>
    <w:rsid w:val="00024A8E"/>
    <w:rsid w:val="00044011"/>
    <w:rsid w:val="0006043E"/>
    <w:rsid w:val="001309B5"/>
    <w:rsid w:val="00180FCA"/>
    <w:rsid w:val="00190B38"/>
    <w:rsid w:val="001A1BD8"/>
    <w:rsid w:val="001B4D27"/>
    <w:rsid w:val="002303C7"/>
    <w:rsid w:val="00275FC1"/>
    <w:rsid w:val="00286941"/>
    <w:rsid w:val="002D7346"/>
    <w:rsid w:val="003200B8"/>
    <w:rsid w:val="003A4009"/>
    <w:rsid w:val="003A7FC4"/>
    <w:rsid w:val="0042767E"/>
    <w:rsid w:val="004413BB"/>
    <w:rsid w:val="0047446C"/>
    <w:rsid w:val="004807F7"/>
    <w:rsid w:val="00485F8F"/>
    <w:rsid w:val="004A2595"/>
    <w:rsid w:val="004B0BEC"/>
    <w:rsid w:val="004B4988"/>
    <w:rsid w:val="0050141E"/>
    <w:rsid w:val="00506B71"/>
    <w:rsid w:val="00514860"/>
    <w:rsid w:val="00516A7E"/>
    <w:rsid w:val="005219E0"/>
    <w:rsid w:val="0052706B"/>
    <w:rsid w:val="00576CDC"/>
    <w:rsid w:val="00590941"/>
    <w:rsid w:val="005D11FD"/>
    <w:rsid w:val="005F4B01"/>
    <w:rsid w:val="00606D77"/>
    <w:rsid w:val="006172EF"/>
    <w:rsid w:val="00627789"/>
    <w:rsid w:val="00640CFB"/>
    <w:rsid w:val="006732CF"/>
    <w:rsid w:val="00682B55"/>
    <w:rsid w:val="00694AB4"/>
    <w:rsid w:val="006B60FB"/>
    <w:rsid w:val="006C14AC"/>
    <w:rsid w:val="006C1AD6"/>
    <w:rsid w:val="006D4376"/>
    <w:rsid w:val="0070651C"/>
    <w:rsid w:val="00747C92"/>
    <w:rsid w:val="007F3B15"/>
    <w:rsid w:val="008156F8"/>
    <w:rsid w:val="00842E32"/>
    <w:rsid w:val="00930B2B"/>
    <w:rsid w:val="00963616"/>
    <w:rsid w:val="00977ACC"/>
    <w:rsid w:val="0098423B"/>
    <w:rsid w:val="00996EBA"/>
    <w:rsid w:val="009A5155"/>
    <w:rsid w:val="009E0354"/>
    <w:rsid w:val="009F3A68"/>
    <w:rsid w:val="00A075D5"/>
    <w:rsid w:val="00A14BB7"/>
    <w:rsid w:val="00A341FC"/>
    <w:rsid w:val="00A46A53"/>
    <w:rsid w:val="00A81B58"/>
    <w:rsid w:val="00AD6BFB"/>
    <w:rsid w:val="00AE4FE2"/>
    <w:rsid w:val="00B409AF"/>
    <w:rsid w:val="00B663C0"/>
    <w:rsid w:val="00B9151B"/>
    <w:rsid w:val="00BA4723"/>
    <w:rsid w:val="00BA785A"/>
    <w:rsid w:val="00BB38AB"/>
    <w:rsid w:val="00BE7EA0"/>
    <w:rsid w:val="00C82BF8"/>
    <w:rsid w:val="00C96E38"/>
    <w:rsid w:val="00CC54D6"/>
    <w:rsid w:val="00CE14F5"/>
    <w:rsid w:val="00CE59DA"/>
    <w:rsid w:val="00D06CB6"/>
    <w:rsid w:val="00D46CB7"/>
    <w:rsid w:val="00D848A6"/>
    <w:rsid w:val="00DA752A"/>
    <w:rsid w:val="00DB352A"/>
    <w:rsid w:val="00DC6802"/>
    <w:rsid w:val="00DE7914"/>
    <w:rsid w:val="00E175E3"/>
    <w:rsid w:val="00E719D9"/>
    <w:rsid w:val="00EA72D4"/>
    <w:rsid w:val="00EF3489"/>
    <w:rsid w:val="00F00C0B"/>
    <w:rsid w:val="00F05BBF"/>
    <w:rsid w:val="00F33A54"/>
    <w:rsid w:val="00F91852"/>
    <w:rsid w:val="00F9355D"/>
    <w:rsid w:val="00FC6754"/>
    <w:rsid w:val="00FD0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CF781"/>
  <w15:chartTrackingRefBased/>
  <w15:docId w15:val="{79C1D054-307D-4467-83D7-53BBDCB6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06B"/>
    <w:pPr>
      <w:ind w:firstLineChars="200" w:firstLine="420"/>
    </w:pPr>
  </w:style>
  <w:style w:type="paragraph" w:styleId="a4">
    <w:name w:val="Normal (Web)"/>
    <w:basedOn w:val="a"/>
    <w:uiPriority w:val="99"/>
    <w:semiHidden/>
    <w:unhideWhenUsed/>
    <w:rsid w:val="00FC6754"/>
    <w:rPr>
      <w:rFonts w:ascii="Times New Roman" w:hAnsi="Times New Roman" w:cs="Times New Roman"/>
      <w:sz w:val="24"/>
      <w:szCs w:val="24"/>
    </w:rPr>
  </w:style>
  <w:style w:type="paragraph" w:styleId="a5">
    <w:name w:val="header"/>
    <w:basedOn w:val="a"/>
    <w:link w:val="a6"/>
    <w:uiPriority w:val="99"/>
    <w:unhideWhenUsed/>
    <w:rsid w:val="001B4D2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B4D27"/>
    <w:rPr>
      <w:sz w:val="18"/>
      <w:szCs w:val="18"/>
    </w:rPr>
  </w:style>
  <w:style w:type="paragraph" w:styleId="a7">
    <w:name w:val="footer"/>
    <w:basedOn w:val="a"/>
    <w:link w:val="a8"/>
    <w:uiPriority w:val="99"/>
    <w:unhideWhenUsed/>
    <w:rsid w:val="001B4D27"/>
    <w:pPr>
      <w:tabs>
        <w:tab w:val="center" w:pos="4153"/>
        <w:tab w:val="right" w:pos="8306"/>
      </w:tabs>
      <w:snapToGrid w:val="0"/>
      <w:jc w:val="left"/>
    </w:pPr>
    <w:rPr>
      <w:sz w:val="18"/>
      <w:szCs w:val="18"/>
    </w:rPr>
  </w:style>
  <w:style w:type="character" w:customStyle="1" w:styleId="a8">
    <w:name w:val="页脚 字符"/>
    <w:basedOn w:val="a0"/>
    <w:link w:val="a7"/>
    <w:uiPriority w:val="99"/>
    <w:rsid w:val="001B4D27"/>
    <w:rPr>
      <w:sz w:val="18"/>
      <w:szCs w:val="18"/>
    </w:rPr>
  </w:style>
  <w:style w:type="paragraph" w:styleId="a9">
    <w:name w:val="Balloon Text"/>
    <w:basedOn w:val="a"/>
    <w:link w:val="aa"/>
    <w:uiPriority w:val="99"/>
    <w:semiHidden/>
    <w:unhideWhenUsed/>
    <w:rsid w:val="00AE4FE2"/>
    <w:rPr>
      <w:sz w:val="18"/>
      <w:szCs w:val="18"/>
    </w:rPr>
  </w:style>
  <w:style w:type="character" w:customStyle="1" w:styleId="aa">
    <w:name w:val="批注框文本 字符"/>
    <w:basedOn w:val="a0"/>
    <w:link w:val="a9"/>
    <w:uiPriority w:val="99"/>
    <w:semiHidden/>
    <w:rsid w:val="00AE4F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8907">
      <w:bodyDiv w:val="1"/>
      <w:marLeft w:val="0"/>
      <w:marRight w:val="0"/>
      <w:marTop w:val="0"/>
      <w:marBottom w:val="0"/>
      <w:divBdr>
        <w:top w:val="none" w:sz="0" w:space="0" w:color="auto"/>
        <w:left w:val="none" w:sz="0" w:space="0" w:color="auto"/>
        <w:bottom w:val="none" w:sz="0" w:space="0" w:color="auto"/>
        <w:right w:val="none" w:sz="0" w:space="0" w:color="auto"/>
      </w:divBdr>
    </w:div>
    <w:div w:id="20980466">
      <w:bodyDiv w:val="1"/>
      <w:marLeft w:val="0"/>
      <w:marRight w:val="0"/>
      <w:marTop w:val="0"/>
      <w:marBottom w:val="0"/>
      <w:divBdr>
        <w:top w:val="none" w:sz="0" w:space="0" w:color="auto"/>
        <w:left w:val="none" w:sz="0" w:space="0" w:color="auto"/>
        <w:bottom w:val="none" w:sz="0" w:space="0" w:color="auto"/>
        <w:right w:val="none" w:sz="0" w:space="0" w:color="auto"/>
      </w:divBdr>
      <w:divsChild>
        <w:div w:id="2034190194">
          <w:marLeft w:val="0"/>
          <w:marRight w:val="0"/>
          <w:marTop w:val="0"/>
          <w:marBottom w:val="0"/>
          <w:divBdr>
            <w:top w:val="none" w:sz="0" w:space="0" w:color="auto"/>
            <w:left w:val="none" w:sz="0" w:space="0" w:color="auto"/>
            <w:bottom w:val="none" w:sz="0" w:space="0" w:color="auto"/>
            <w:right w:val="none" w:sz="0" w:space="0" w:color="auto"/>
          </w:divBdr>
        </w:div>
      </w:divsChild>
    </w:div>
    <w:div w:id="24521921">
      <w:bodyDiv w:val="1"/>
      <w:marLeft w:val="0"/>
      <w:marRight w:val="0"/>
      <w:marTop w:val="0"/>
      <w:marBottom w:val="0"/>
      <w:divBdr>
        <w:top w:val="none" w:sz="0" w:space="0" w:color="auto"/>
        <w:left w:val="none" w:sz="0" w:space="0" w:color="auto"/>
        <w:bottom w:val="none" w:sz="0" w:space="0" w:color="auto"/>
        <w:right w:val="none" w:sz="0" w:space="0" w:color="auto"/>
      </w:divBdr>
      <w:divsChild>
        <w:div w:id="1839685168">
          <w:marLeft w:val="0"/>
          <w:marRight w:val="0"/>
          <w:marTop w:val="0"/>
          <w:marBottom w:val="0"/>
          <w:divBdr>
            <w:top w:val="none" w:sz="0" w:space="0" w:color="auto"/>
            <w:left w:val="none" w:sz="0" w:space="0" w:color="auto"/>
            <w:bottom w:val="none" w:sz="0" w:space="0" w:color="auto"/>
            <w:right w:val="none" w:sz="0" w:space="0" w:color="auto"/>
          </w:divBdr>
          <w:divsChild>
            <w:div w:id="42102434">
              <w:marLeft w:val="0"/>
              <w:marRight w:val="0"/>
              <w:marTop w:val="0"/>
              <w:marBottom w:val="0"/>
              <w:divBdr>
                <w:top w:val="none" w:sz="0" w:space="0" w:color="auto"/>
                <w:left w:val="none" w:sz="0" w:space="0" w:color="auto"/>
                <w:bottom w:val="none" w:sz="0" w:space="0" w:color="auto"/>
                <w:right w:val="none" w:sz="0" w:space="0" w:color="auto"/>
              </w:divBdr>
              <w:divsChild>
                <w:div w:id="1156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2769">
      <w:bodyDiv w:val="1"/>
      <w:marLeft w:val="0"/>
      <w:marRight w:val="0"/>
      <w:marTop w:val="0"/>
      <w:marBottom w:val="0"/>
      <w:divBdr>
        <w:top w:val="none" w:sz="0" w:space="0" w:color="auto"/>
        <w:left w:val="none" w:sz="0" w:space="0" w:color="auto"/>
        <w:bottom w:val="none" w:sz="0" w:space="0" w:color="auto"/>
        <w:right w:val="none" w:sz="0" w:space="0" w:color="auto"/>
      </w:divBdr>
      <w:divsChild>
        <w:div w:id="1205286325">
          <w:marLeft w:val="0"/>
          <w:marRight w:val="0"/>
          <w:marTop w:val="0"/>
          <w:marBottom w:val="0"/>
          <w:divBdr>
            <w:top w:val="none" w:sz="0" w:space="0" w:color="auto"/>
            <w:left w:val="none" w:sz="0" w:space="0" w:color="auto"/>
            <w:bottom w:val="none" w:sz="0" w:space="0" w:color="auto"/>
            <w:right w:val="none" w:sz="0" w:space="0" w:color="auto"/>
          </w:divBdr>
          <w:divsChild>
            <w:div w:id="2054769684">
              <w:marLeft w:val="0"/>
              <w:marRight w:val="0"/>
              <w:marTop w:val="0"/>
              <w:marBottom w:val="0"/>
              <w:divBdr>
                <w:top w:val="none" w:sz="0" w:space="0" w:color="auto"/>
                <w:left w:val="none" w:sz="0" w:space="0" w:color="auto"/>
                <w:bottom w:val="none" w:sz="0" w:space="0" w:color="auto"/>
                <w:right w:val="none" w:sz="0" w:space="0" w:color="auto"/>
              </w:divBdr>
              <w:divsChild>
                <w:div w:id="301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9968">
      <w:bodyDiv w:val="1"/>
      <w:marLeft w:val="0"/>
      <w:marRight w:val="0"/>
      <w:marTop w:val="0"/>
      <w:marBottom w:val="0"/>
      <w:divBdr>
        <w:top w:val="none" w:sz="0" w:space="0" w:color="auto"/>
        <w:left w:val="none" w:sz="0" w:space="0" w:color="auto"/>
        <w:bottom w:val="none" w:sz="0" w:space="0" w:color="auto"/>
        <w:right w:val="none" w:sz="0" w:space="0" w:color="auto"/>
      </w:divBdr>
    </w:div>
    <w:div w:id="105588994">
      <w:bodyDiv w:val="1"/>
      <w:marLeft w:val="0"/>
      <w:marRight w:val="0"/>
      <w:marTop w:val="0"/>
      <w:marBottom w:val="0"/>
      <w:divBdr>
        <w:top w:val="none" w:sz="0" w:space="0" w:color="auto"/>
        <w:left w:val="none" w:sz="0" w:space="0" w:color="auto"/>
        <w:bottom w:val="none" w:sz="0" w:space="0" w:color="auto"/>
        <w:right w:val="none" w:sz="0" w:space="0" w:color="auto"/>
      </w:divBdr>
      <w:divsChild>
        <w:div w:id="1741513762">
          <w:marLeft w:val="0"/>
          <w:marRight w:val="0"/>
          <w:marTop w:val="0"/>
          <w:marBottom w:val="0"/>
          <w:divBdr>
            <w:top w:val="none" w:sz="0" w:space="0" w:color="auto"/>
            <w:left w:val="none" w:sz="0" w:space="0" w:color="auto"/>
            <w:bottom w:val="none" w:sz="0" w:space="0" w:color="auto"/>
            <w:right w:val="none" w:sz="0" w:space="0" w:color="auto"/>
          </w:divBdr>
        </w:div>
      </w:divsChild>
    </w:div>
    <w:div w:id="110707805">
      <w:bodyDiv w:val="1"/>
      <w:marLeft w:val="0"/>
      <w:marRight w:val="0"/>
      <w:marTop w:val="0"/>
      <w:marBottom w:val="0"/>
      <w:divBdr>
        <w:top w:val="none" w:sz="0" w:space="0" w:color="auto"/>
        <w:left w:val="none" w:sz="0" w:space="0" w:color="auto"/>
        <w:bottom w:val="none" w:sz="0" w:space="0" w:color="auto"/>
        <w:right w:val="none" w:sz="0" w:space="0" w:color="auto"/>
      </w:divBdr>
      <w:divsChild>
        <w:div w:id="602615466">
          <w:marLeft w:val="0"/>
          <w:marRight w:val="0"/>
          <w:marTop w:val="0"/>
          <w:marBottom w:val="0"/>
          <w:divBdr>
            <w:top w:val="none" w:sz="0" w:space="0" w:color="auto"/>
            <w:left w:val="none" w:sz="0" w:space="0" w:color="auto"/>
            <w:bottom w:val="none" w:sz="0" w:space="0" w:color="auto"/>
            <w:right w:val="none" w:sz="0" w:space="0" w:color="auto"/>
          </w:divBdr>
        </w:div>
        <w:div w:id="445391708">
          <w:marLeft w:val="0"/>
          <w:marRight w:val="0"/>
          <w:marTop w:val="0"/>
          <w:marBottom w:val="0"/>
          <w:divBdr>
            <w:top w:val="none" w:sz="0" w:space="0" w:color="auto"/>
            <w:left w:val="none" w:sz="0" w:space="0" w:color="auto"/>
            <w:bottom w:val="none" w:sz="0" w:space="0" w:color="auto"/>
            <w:right w:val="none" w:sz="0" w:space="0" w:color="auto"/>
          </w:divBdr>
        </w:div>
      </w:divsChild>
    </w:div>
    <w:div w:id="147406501">
      <w:bodyDiv w:val="1"/>
      <w:marLeft w:val="0"/>
      <w:marRight w:val="0"/>
      <w:marTop w:val="0"/>
      <w:marBottom w:val="0"/>
      <w:divBdr>
        <w:top w:val="none" w:sz="0" w:space="0" w:color="auto"/>
        <w:left w:val="none" w:sz="0" w:space="0" w:color="auto"/>
        <w:bottom w:val="none" w:sz="0" w:space="0" w:color="auto"/>
        <w:right w:val="none" w:sz="0" w:space="0" w:color="auto"/>
      </w:divBdr>
    </w:div>
    <w:div w:id="228197174">
      <w:bodyDiv w:val="1"/>
      <w:marLeft w:val="0"/>
      <w:marRight w:val="0"/>
      <w:marTop w:val="0"/>
      <w:marBottom w:val="0"/>
      <w:divBdr>
        <w:top w:val="none" w:sz="0" w:space="0" w:color="auto"/>
        <w:left w:val="none" w:sz="0" w:space="0" w:color="auto"/>
        <w:bottom w:val="none" w:sz="0" w:space="0" w:color="auto"/>
        <w:right w:val="none" w:sz="0" w:space="0" w:color="auto"/>
      </w:divBdr>
    </w:div>
    <w:div w:id="252668088">
      <w:bodyDiv w:val="1"/>
      <w:marLeft w:val="0"/>
      <w:marRight w:val="0"/>
      <w:marTop w:val="0"/>
      <w:marBottom w:val="0"/>
      <w:divBdr>
        <w:top w:val="none" w:sz="0" w:space="0" w:color="auto"/>
        <w:left w:val="none" w:sz="0" w:space="0" w:color="auto"/>
        <w:bottom w:val="none" w:sz="0" w:space="0" w:color="auto"/>
        <w:right w:val="none" w:sz="0" w:space="0" w:color="auto"/>
      </w:divBdr>
      <w:divsChild>
        <w:div w:id="1141458062">
          <w:marLeft w:val="0"/>
          <w:marRight w:val="0"/>
          <w:marTop w:val="0"/>
          <w:marBottom w:val="0"/>
          <w:divBdr>
            <w:top w:val="none" w:sz="0" w:space="0" w:color="auto"/>
            <w:left w:val="none" w:sz="0" w:space="0" w:color="auto"/>
            <w:bottom w:val="none" w:sz="0" w:space="0" w:color="auto"/>
            <w:right w:val="none" w:sz="0" w:space="0" w:color="auto"/>
          </w:divBdr>
        </w:div>
      </w:divsChild>
    </w:div>
    <w:div w:id="260726473">
      <w:bodyDiv w:val="1"/>
      <w:marLeft w:val="0"/>
      <w:marRight w:val="0"/>
      <w:marTop w:val="0"/>
      <w:marBottom w:val="0"/>
      <w:divBdr>
        <w:top w:val="none" w:sz="0" w:space="0" w:color="auto"/>
        <w:left w:val="none" w:sz="0" w:space="0" w:color="auto"/>
        <w:bottom w:val="none" w:sz="0" w:space="0" w:color="auto"/>
        <w:right w:val="none" w:sz="0" w:space="0" w:color="auto"/>
      </w:divBdr>
      <w:divsChild>
        <w:div w:id="1911648608">
          <w:marLeft w:val="0"/>
          <w:marRight w:val="0"/>
          <w:marTop w:val="0"/>
          <w:marBottom w:val="0"/>
          <w:divBdr>
            <w:top w:val="none" w:sz="0" w:space="0" w:color="auto"/>
            <w:left w:val="none" w:sz="0" w:space="0" w:color="auto"/>
            <w:bottom w:val="none" w:sz="0" w:space="0" w:color="auto"/>
            <w:right w:val="none" w:sz="0" w:space="0" w:color="auto"/>
          </w:divBdr>
          <w:divsChild>
            <w:div w:id="1334576752">
              <w:marLeft w:val="0"/>
              <w:marRight w:val="0"/>
              <w:marTop w:val="0"/>
              <w:marBottom w:val="0"/>
              <w:divBdr>
                <w:top w:val="none" w:sz="0" w:space="0" w:color="auto"/>
                <w:left w:val="none" w:sz="0" w:space="0" w:color="auto"/>
                <w:bottom w:val="none" w:sz="0" w:space="0" w:color="auto"/>
                <w:right w:val="none" w:sz="0" w:space="0" w:color="auto"/>
              </w:divBdr>
              <w:divsChild>
                <w:div w:id="432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8482">
      <w:bodyDiv w:val="1"/>
      <w:marLeft w:val="0"/>
      <w:marRight w:val="0"/>
      <w:marTop w:val="0"/>
      <w:marBottom w:val="0"/>
      <w:divBdr>
        <w:top w:val="none" w:sz="0" w:space="0" w:color="auto"/>
        <w:left w:val="none" w:sz="0" w:space="0" w:color="auto"/>
        <w:bottom w:val="none" w:sz="0" w:space="0" w:color="auto"/>
        <w:right w:val="none" w:sz="0" w:space="0" w:color="auto"/>
      </w:divBdr>
      <w:divsChild>
        <w:div w:id="1631979398">
          <w:marLeft w:val="0"/>
          <w:marRight w:val="0"/>
          <w:marTop w:val="0"/>
          <w:marBottom w:val="0"/>
          <w:divBdr>
            <w:top w:val="none" w:sz="0" w:space="0" w:color="auto"/>
            <w:left w:val="none" w:sz="0" w:space="0" w:color="auto"/>
            <w:bottom w:val="none" w:sz="0" w:space="0" w:color="auto"/>
            <w:right w:val="none" w:sz="0" w:space="0" w:color="auto"/>
          </w:divBdr>
          <w:divsChild>
            <w:div w:id="19261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643">
      <w:bodyDiv w:val="1"/>
      <w:marLeft w:val="0"/>
      <w:marRight w:val="0"/>
      <w:marTop w:val="0"/>
      <w:marBottom w:val="0"/>
      <w:divBdr>
        <w:top w:val="none" w:sz="0" w:space="0" w:color="auto"/>
        <w:left w:val="none" w:sz="0" w:space="0" w:color="auto"/>
        <w:bottom w:val="none" w:sz="0" w:space="0" w:color="auto"/>
        <w:right w:val="none" w:sz="0" w:space="0" w:color="auto"/>
      </w:divBdr>
      <w:divsChild>
        <w:div w:id="808941941">
          <w:marLeft w:val="0"/>
          <w:marRight w:val="0"/>
          <w:marTop w:val="0"/>
          <w:marBottom w:val="0"/>
          <w:divBdr>
            <w:top w:val="none" w:sz="0" w:space="0" w:color="auto"/>
            <w:left w:val="none" w:sz="0" w:space="0" w:color="auto"/>
            <w:bottom w:val="none" w:sz="0" w:space="0" w:color="auto"/>
            <w:right w:val="none" w:sz="0" w:space="0" w:color="auto"/>
          </w:divBdr>
          <w:divsChild>
            <w:div w:id="7397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0244">
      <w:bodyDiv w:val="1"/>
      <w:marLeft w:val="0"/>
      <w:marRight w:val="0"/>
      <w:marTop w:val="0"/>
      <w:marBottom w:val="0"/>
      <w:divBdr>
        <w:top w:val="none" w:sz="0" w:space="0" w:color="auto"/>
        <w:left w:val="none" w:sz="0" w:space="0" w:color="auto"/>
        <w:bottom w:val="none" w:sz="0" w:space="0" w:color="auto"/>
        <w:right w:val="none" w:sz="0" w:space="0" w:color="auto"/>
      </w:divBdr>
      <w:divsChild>
        <w:div w:id="1037505344">
          <w:marLeft w:val="0"/>
          <w:marRight w:val="0"/>
          <w:marTop w:val="0"/>
          <w:marBottom w:val="0"/>
          <w:divBdr>
            <w:top w:val="none" w:sz="0" w:space="0" w:color="auto"/>
            <w:left w:val="none" w:sz="0" w:space="0" w:color="auto"/>
            <w:bottom w:val="none" w:sz="0" w:space="0" w:color="auto"/>
            <w:right w:val="none" w:sz="0" w:space="0" w:color="auto"/>
          </w:divBdr>
        </w:div>
      </w:divsChild>
    </w:div>
    <w:div w:id="509175884">
      <w:bodyDiv w:val="1"/>
      <w:marLeft w:val="0"/>
      <w:marRight w:val="0"/>
      <w:marTop w:val="0"/>
      <w:marBottom w:val="0"/>
      <w:divBdr>
        <w:top w:val="none" w:sz="0" w:space="0" w:color="auto"/>
        <w:left w:val="none" w:sz="0" w:space="0" w:color="auto"/>
        <w:bottom w:val="none" w:sz="0" w:space="0" w:color="auto"/>
        <w:right w:val="none" w:sz="0" w:space="0" w:color="auto"/>
      </w:divBdr>
    </w:div>
    <w:div w:id="630791355">
      <w:bodyDiv w:val="1"/>
      <w:marLeft w:val="0"/>
      <w:marRight w:val="0"/>
      <w:marTop w:val="0"/>
      <w:marBottom w:val="0"/>
      <w:divBdr>
        <w:top w:val="none" w:sz="0" w:space="0" w:color="auto"/>
        <w:left w:val="none" w:sz="0" w:space="0" w:color="auto"/>
        <w:bottom w:val="none" w:sz="0" w:space="0" w:color="auto"/>
        <w:right w:val="none" w:sz="0" w:space="0" w:color="auto"/>
      </w:divBdr>
      <w:divsChild>
        <w:div w:id="662246446">
          <w:marLeft w:val="0"/>
          <w:marRight w:val="0"/>
          <w:marTop w:val="0"/>
          <w:marBottom w:val="0"/>
          <w:divBdr>
            <w:top w:val="none" w:sz="0" w:space="0" w:color="auto"/>
            <w:left w:val="none" w:sz="0" w:space="0" w:color="auto"/>
            <w:bottom w:val="none" w:sz="0" w:space="0" w:color="auto"/>
            <w:right w:val="none" w:sz="0" w:space="0" w:color="auto"/>
          </w:divBdr>
        </w:div>
      </w:divsChild>
    </w:div>
    <w:div w:id="682628993">
      <w:bodyDiv w:val="1"/>
      <w:marLeft w:val="0"/>
      <w:marRight w:val="0"/>
      <w:marTop w:val="0"/>
      <w:marBottom w:val="0"/>
      <w:divBdr>
        <w:top w:val="none" w:sz="0" w:space="0" w:color="auto"/>
        <w:left w:val="none" w:sz="0" w:space="0" w:color="auto"/>
        <w:bottom w:val="none" w:sz="0" w:space="0" w:color="auto"/>
        <w:right w:val="none" w:sz="0" w:space="0" w:color="auto"/>
      </w:divBdr>
      <w:divsChild>
        <w:div w:id="618340278">
          <w:marLeft w:val="0"/>
          <w:marRight w:val="0"/>
          <w:marTop w:val="0"/>
          <w:marBottom w:val="0"/>
          <w:divBdr>
            <w:top w:val="none" w:sz="0" w:space="0" w:color="auto"/>
            <w:left w:val="none" w:sz="0" w:space="0" w:color="auto"/>
            <w:bottom w:val="none" w:sz="0" w:space="0" w:color="auto"/>
            <w:right w:val="none" w:sz="0" w:space="0" w:color="auto"/>
          </w:divBdr>
          <w:divsChild>
            <w:div w:id="15820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460">
      <w:bodyDiv w:val="1"/>
      <w:marLeft w:val="0"/>
      <w:marRight w:val="0"/>
      <w:marTop w:val="0"/>
      <w:marBottom w:val="0"/>
      <w:divBdr>
        <w:top w:val="none" w:sz="0" w:space="0" w:color="auto"/>
        <w:left w:val="none" w:sz="0" w:space="0" w:color="auto"/>
        <w:bottom w:val="none" w:sz="0" w:space="0" w:color="auto"/>
        <w:right w:val="none" w:sz="0" w:space="0" w:color="auto"/>
      </w:divBdr>
      <w:divsChild>
        <w:div w:id="1602294940">
          <w:marLeft w:val="0"/>
          <w:marRight w:val="0"/>
          <w:marTop w:val="0"/>
          <w:marBottom w:val="0"/>
          <w:divBdr>
            <w:top w:val="none" w:sz="0" w:space="0" w:color="auto"/>
            <w:left w:val="none" w:sz="0" w:space="0" w:color="auto"/>
            <w:bottom w:val="none" w:sz="0" w:space="0" w:color="auto"/>
            <w:right w:val="none" w:sz="0" w:space="0" w:color="auto"/>
          </w:divBdr>
          <w:divsChild>
            <w:div w:id="12880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211">
      <w:bodyDiv w:val="1"/>
      <w:marLeft w:val="0"/>
      <w:marRight w:val="0"/>
      <w:marTop w:val="0"/>
      <w:marBottom w:val="0"/>
      <w:divBdr>
        <w:top w:val="none" w:sz="0" w:space="0" w:color="auto"/>
        <w:left w:val="none" w:sz="0" w:space="0" w:color="auto"/>
        <w:bottom w:val="none" w:sz="0" w:space="0" w:color="auto"/>
        <w:right w:val="none" w:sz="0" w:space="0" w:color="auto"/>
      </w:divBdr>
      <w:divsChild>
        <w:div w:id="2825282">
          <w:marLeft w:val="0"/>
          <w:marRight w:val="0"/>
          <w:marTop w:val="0"/>
          <w:marBottom w:val="0"/>
          <w:divBdr>
            <w:top w:val="none" w:sz="0" w:space="0" w:color="auto"/>
            <w:left w:val="none" w:sz="0" w:space="0" w:color="auto"/>
            <w:bottom w:val="none" w:sz="0" w:space="0" w:color="auto"/>
            <w:right w:val="none" w:sz="0" w:space="0" w:color="auto"/>
          </w:divBdr>
          <w:divsChild>
            <w:div w:id="483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8259">
      <w:bodyDiv w:val="1"/>
      <w:marLeft w:val="0"/>
      <w:marRight w:val="0"/>
      <w:marTop w:val="0"/>
      <w:marBottom w:val="0"/>
      <w:divBdr>
        <w:top w:val="none" w:sz="0" w:space="0" w:color="auto"/>
        <w:left w:val="none" w:sz="0" w:space="0" w:color="auto"/>
        <w:bottom w:val="none" w:sz="0" w:space="0" w:color="auto"/>
        <w:right w:val="none" w:sz="0" w:space="0" w:color="auto"/>
      </w:divBdr>
      <w:divsChild>
        <w:div w:id="658117668">
          <w:marLeft w:val="0"/>
          <w:marRight w:val="0"/>
          <w:marTop w:val="0"/>
          <w:marBottom w:val="0"/>
          <w:divBdr>
            <w:top w:val="none" w:sz="0" w:space="0" w:color="auto"/>
            <w:left w:val="none" w:sz="0" w:space="0" w:color="auto"/>
            <w:bottom w:val="none" w:sz="0" w:space="0" w:color="auto"/>
            <w:right w:val="none" w:sz="0" w:space="0" w:color="auto"/>
          </w:divBdr>
        </w:div>
      </w:divsChild>
    </w:div>
    <w:div w:id="731201314">
      <w:bodyDiv w:val="1"/>
      <w:marLeft w:val="0"/>
      <w:marRight w:val="0"/>
      <w:marTop w:val="0"/>
      <w:marBottom w:val="0"/>
      <w:divBdr>
        <w:top w:val="none" w:sz="0" w:space="0" w:color="auto"/>
        <w:left w:val="none" w:sz="0" w:space="0" w:color="auto"/>
        <w:bottom w:val="none" w:sz="0" w:space="0" w:color="auto"/>
        <w:right w:val="none" w:sz="0" w:space="0" w:color="auto"/>
      </w:divBdr>
      <w:divsChild>
        <w:div w:id="1706909080">
          <w:marLeft w:val="0"/>
          <w:marRight w:val="0"/>
          <w:marTop w:val="0"/>
          <w:marBottom w:val="0"/>
          <w:divBdr>
            <w:top w:val="none" w:sz="0" w:space="0" w:color="auto"/>
            <w:left w:val="none" w:sz="0" w:space="0" w:color="auto"/>
            <w:bottom w:val="none" w:sz="0" w:space="0" w:color="auto"/>
            <w:right w:val="none" w:sz="0" w:space="0" w:color="auto"/>
          </w:divBdr>
        </w:div>
      </w:divsChild>
    </w:div>
    <w:div w:id="754478377">
      <w:bodyDiv w:val="1"/>
      <w:marLeft w:val="0"/>
      <w:marRight w:val="0"/>
      <w:marTop w:val="0"/>
      <w:marBottom w:val="0"/>
      <w:divBdr>
        <w:top w:val="none" w:sz="0" w:space="0" w:color="auto"/>
        <w:left w:val="none" w:sz="0" w:space="0" w:color="auto"/>
        <w:bottom w:val="none" w:sz="0" w:space="0" w:color="auto"/>
        <w:right w:val="none" w:sz="0" w:space="0" w:color="auto"/>
      </w:divBdr>
      <w:divsChild>
        <w:div w:id="1606107872">
          <w:marLeft w:val="0"/>
          <w:marRight w:val="0"/>
          <w:marTop w:val="0"/>
          <w:marBottom w:val="0"/>
          <w:divBdr>
            <w:top w:val="none" w:sz="0" w:space="0" w:color="auto"/>
            <w:left w:val="none" w:sz="0" w:space="0" w:color="auto"/>
            <w:bottom w:val="none" w:sz="0" w:space="0" w:color="auto"/>
            <w:right w:val="none" w:sz="0" w:space="0" w:color="auto"/>
          </w:divBdr>
        </w:div>
      </w:divsChild>
    </w:div>
    <w:div w:id="798304766">
      <w:bodyDiv w:val="1"/>
      <w:marLeft w:val="0"/>
      <w:marRight w:val="0"/>
      <w:marTop w:val="0"/>
      <w:marBottom w:val="0"/>
      <w:divBdr>
        <w:top w:val="none" w:sz="0" w:space="0" w:color="auto"/>
        <w:left w:val="none" w:sz="0" w:space="0" w:color="auto"/>
        <w:bottom w:val="none" w:sz="0" w:space="0" w:color="auto"/>
        <w:right w:val="none" w:sz="0" w:space="0" w:color="auto"/>
      </w:divBdr>
      <w:divsChild>
        <w:div w:id="553352325">
          <w:marLeft w:val="0"/>
          <w:marRight w:val="0"/>
          <w:marTop w:val="0"/>
          <w:marBottom w:val="0"/>
          <w:divBdr>
            <w:top w:val="none" w:sz="0" w:space="0" w:color="auto"/>
            <w:left w:val="none" w:sz="0" w:space="0" w:color="auto"/>
            <w:bottom w:val="none" w:sz="0" w:space="0" w:color="auto"/>
            <w:right w:val="none" w:sz="0" w:space="0" w:color="auto"/>
          </w:divBdr>
        </w:div>
      </w:divsChild>
    </w:div>
    <w:div w:id="809395297">
      <w:bodyDiv w:val="1"/>
      <w:marLeft w:val="0"/>
      <w:marRight w:val="0"/>
      <w:marTop w:val="0"/>
      <w:marBottom w:val="0"/>
      <w:divBdr>
        <w:top w:val="none" w:sz="0" w:space="0" w:color="auto"/>
        <w:left w:val="none" w:sz="0" w:space="0" w:color="auto"/>
        <w:bottom w:val="none" w:sz="0" w:space="0" w:color="auto"/>
        <w:right w:val="none" w:sz="0" w:space="0" w:color="auto"/>
      </w:divBdr>
      <w:divsChild>
        <w:div w:id="373046634">
          <w:marLeft w:val="0"/>
          <w:marRight w:val="0"/>
          <w:marTop w:val="0"/>
          <w:marBottom w:val="0"/>
          <w:divBdr>
            <w:top w:val="none" w:sz="0" w:space="0" w:color="auto"/>
            <w:left w:val="none" w:sz="0" w:space="0" w:color="auto"/>
            <w:bottom w:val="none" w:sz="0" w:space="0" w:color="auto"/>
            <w:right w:val="none" w:sz="0" w:space="0" w:color="auto"/>
          </w:divBdr>
        </w:div>
        <w:div w:id="749619793">
          <w:marLeft w:val="0"/>
          <w:marRight w:val="0"/>
          <w:marTop w:val="0"/>
          <w:marBottom w:val="0"/>
          <w:divBdr>
            <w:top w:val="none" w:sz="0" w:space="0" w:color="auto"/>
            <w:left w:val="none" w:sz="0" w:space="0" w:color="auto"/>
            <w:bottom w:val="none" w:sz="0" w:space="0" w:color="auto"/>
            <w:right w:val="none" w:sz="0" w:space="0" w:color="auto"/>
          </w:divBdr>
        </w:div>
      </w:divsChild>
    </w:div>
    <w:div w:id="822501744">
      <w:bodyDiv w:val="1"/>
      <w:marLeft w:val="0"/>
      <w:marRight w:val="0"/>
      <w:marTop w:val="0"/>
      <w:marBottom w:val="0"/>
      <w:divBdr>
        <w:top w:val="none" w:sz="0" w:space="0" w:color="auto"/>
        <w:left w:val="none" w:sz="0" w:space="0" w:color="auto"/>
        <w:bottom w:val="none" w:sz="0" w:space="0" w:color="auto"/>
        <w:right w:val="none" w:sz="0" w:space="0" w:color="auto"/>
      </w:divBdr>
      <w:divsChild>
        <w:div w:id="1459103638">
          <w:marLeft w:val="0"/>
          <w:marRight w:val="0"/>
          <w:marTop w:val="0"/>
          <w:marBottom w:val="0"/>
          <w:divBdr>
            <w:top w:val="none" w:sz="0" w:space="0" w:color="auto"/>
            <w:left w:val="none" w:sz="0" w:space="0" w:color="auto"/>
            <w:bottom w:val="none" w:sz="0" w:space="0" w:color="auto"/>
            <w:right w:val="none" w:sz="0" w:space="0" w:color="auto"/>
          </w:divBdr>
          <w:divsChild>
            <w:div w:id="18950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1053">
      <w:bodyDiv w:val="1"/>
      <w:marLeft w:val="0"/>
      <w:marRight w:val="0"/>
      <w:marTop w:val="0"/>
      <w:marBottom w:val="0"/>
      <w:divBdr>
        <w:top w:val="none" w:sz="0" w:space="0" w:color="auto"/>
        <w:left w:val="none" w:sz="0" w:space="0" w:color="auto"/>
        <w:bottom w:val="none" w:sz="0" w:space="0" w:color="auto"/>
        <w:right w:val="none" w:sz="0" w:space="0" w:color="auto"/>
      </w:divBdr>
      <w:divsChild>
        <w:div w:id="1839034634">
          <w:marLeft w:val="0"/>
          <w:marRight w:val="0"/>
          <w:marTop w:val="0"/>
          <w:marBottom w:val="0"/>
          <w:divBdr>
            <w:top w:val="none" w:sz="0" w:space="0" w:color="auto"/>
            <w:left w:val="none" w:sz="0" w:space="0" w:color="auto"/>
            <w:bottom w:val="none" w:sz="0" w:space="0" w:color="auto"/>
            <w:right w:val="none" w:sz="0" w:space="0" w:color="auto"/>
          </w:divBdr>
        </w:div>
      </w:divsChild>
    </w:div>
    <w:div w:id="869881116">
      <w:bodyDiv w:val="1"/>
      <w:marLeft w:val="0"/>
      <w:marRight w:val="0"/>
      <w:marTop w:val="0"/>
      <w:marBottom w:val="0"/>
      <w:divBdr>
        <w:top w:val="none" w:sz="0" w:space="0" w:color="auto"/>
        <w:left w:val="none" w:sz="0" w:space="0" w:color="auto"/>
        <w:bottom w:val="none" w:sz="0" w:space="0" w:color="auto"/>
        <w:right w:val="none" w:sz="0" w:space="0" w:color="auto"/>
      </w:divBdr>
    </w:div>
    <w:div w:id="897860217">
      <w:bodyDiv w:val="1"/>
      <w:marLeft w:val="0"/>
      <w:marRight w:val="0"/>
      <w:marTop w:val="0"/>
      <w:marBottom w:val="0"/>
      <w:divBdr>
        <w:top w:val="none" w:sz="0" w:space="0" w:color="auto"/>
        <w:left w:val="none" w:sz="0" w:space="0" w:color="auto"/>
        <w:bottom w:val="none" w:sz="0" w:space="0" w:color="auto"/>
        <w:right w:val="none" w:sz="0" w:space="0" w:color="auto"/>
      </w:divBdr>
      <w:divsChild>
        <w:div w:id="1945770914">
          <w:marLeft w:val="0"/>
          <w:marRight w:val="0"/>
          <w:marTop w:val="0"/>
          <w:marBottom w:val="0"/>
          <w:divBdr>
            <w:top w:val="none" w:sz="0" w:space="0" w:color="auto"/>
            <w:left w:val="none" w:sz="0" w:space="0" w:color="auto"/>
            <w:bottom w:val="none" w:sz="0" w:space="0" w:color="auto"/>
            <w:right w:val="none" w:sz="0" w:space="0" w:color="auto"/>
          </w:divBdr>
        </w:div>
      </w:divsChild>
    </w:div>
    <w:div w:id="932130895">
      <w:bodyDiv w:val="1"/>
      <w:marLeft w:val="0"/>
      <w:marRight w:val="0"/>
      <w:marTop w:val="0"/>
      <w:marBottom w:val="0"/>
      <w:divBdr>
        <w:top w:val="none" w:sz="0" w:space="0" w:color="auto"/>
        <w:left w:val="none" w:sz="0" w:space="0" w:color="auto"/>
        <w:bottom w:val="none" w:sz="0" w:space="0" w:color="auto"/>
        <w:right w:val="none" w:sz="0" w:space="0" w:color="auto"/>
      </w:divBdr>
      <w:divsChild>
        <w:div w:id="1750617028">
          <w:marLeft w:val="0"/>
          <w:marRight w:val="0"/>
          <w:marTop w:val="0"/>
          <w:marBottom w:val="0"/>
          <w:divBdr>
            <w:top w:val="none" w:sz="0" w:space="0" w:color="auto"/>
            <w:left w:val="none" w:sz="0" w:space="0" w:color="auto"/>
            <w:bottom w:val="none" w:sz="0" w:space="0" w:color="auto"/>
            <w:right w:val="none" w:sz="0" w:space="0" w:color="auto"/>
          </w:divBdr>
          <w:divsChild>
            <w:div w:id="14677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7544">
      <w:bodyDiv w:val="1"/>
      <w:marLeft w:val="0"/>
      <w:marRight w:val="0"/>
      <w:marTop w:val="0"/>
      <w:marBottom w:val="0"/>
      <w:divBdr>
        <w:top w:val="none" w:sz="0" w:space="0" w:color="auto"/>
        <w:left w:val="none" w:sz="0" w:space="0" w:color="auto"/>
        <w:bottom w:val="none" w:sz="0" w:space="0" w:color="auto"/>
        <w:right w:val="none" w:sz="0" w:space="0" w:color="auto"/>
      </w:divBdr>
      <w:divsChild>
        <w:div w:id="438573083">
          <w:marLeft w:val="0"/>
          <w:marRight w:val="0"/>
          <w:marTop w:val="0"/>
          <w:marBottom w:val="0"/>
          <w:divBdr>
            <w:top w:val="none" w:sz="0" w:space="0" w:color="auto"/>
            <w:left w:val="none" w:sz="0" w:space="0" w:color="auto"/>
            <w:bottom w:val="none" w:sz="0" w:space="0" w:color="auto"/>
            <w:right w:val="none" w:sz="0" w:space="0" w:color="auto"/>
          </w:divBdr>
          <w:divsChild>
            <w:div w:id="1420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912">
      <w:bodyDiv w:val="1"/>
      <w:marLeft w:val="0"/>
      <w:marRight w:val="0"/>
      <w:marTop w:val="0"/>
      <w:marBottom w:val="0"/>
      <w:divBdr>
        <w:top w:val="none" w:sz="0" w:space="0" w:color="auto"/>
        <w:left w:val="none" w:sz="0" w:space="0" w:color="auto"/>
        <w:bottom w:val="none" w:sz="0" w:space="0" w:color="auto"/>
        <w:right w:val="none" w:sz="0" w:space="0" w:color="auto"/>
      </w:divBdr>
      <w:divsChild>
        <w:div w:id="525600463">
          <w:marLeft w:val="0"/>
          <w:marRight w:val="0"/>
          <w:marTop w:val="0"/>
          <w:marBottom w:val="0"/>
          <w:divBdr>
            <w:top w:val="none" w:sz="0" w:space="0" w:color="auto"/>
            <w:left w:val="none" w:sz="0" w:space="0" w:color="auto"/>
            <w:bottom w:val="none" w:sz="0" w:space="0" w:color="auto"/>
            <w:right w:val="none" w:sz="0" w:space="0" w:color="auto"/>
          </w:divBdr>
        </w:div>
      </w:divsChild>
    </w:div>
    <w:div w:id="1141313232">
      <w:bodyDiv w:val="1"/>
      <w:marLeft w:val="0"/>
      <w:marRight w:val="0"/>
      <w:marTop w:val="0"/>
      <w:marBottom w:val="0"/>
      <w:divBdr>
        <w:top w:val="none" w:sz="0" w:space="0" w:color="auto"/>
        <w:left w:val="none" w:sz="0" w:space="0" w:color="auto"/>
        <w:bottom w:val="none" w:sz="0" w:space="0" w:color="auto"/>
        <w:right w:val="none" w:sz="0" w:space="0" w:color="auto"/>
      </w:divBdr>
    </w:div>
    <w:div w:id="1152793930">
      <w:bodyDiv w:val="1"/>
      <w:marLeft w:val="0"/>
      <w:marRight w:val="0"/>
      <w:marTop w:val="0"/>
      <w:marBottom w:val="0"/>
      <w:divBdr>
        <w:top w:val="none" w:sz="0" w:space="0" w:color="auto"/>
        <w:left w:val="none" w:sz="0" w:space="0" w:color="auto"/>
        <w:bottom w:val="none" w:sz="0" w:space="0" w:color="auto"/>
        <w:right w:val="none" w:sz="0" w:space="0" w:color="auto"/>
      </w:divBdr>
      <w:divsChild>
        <w:div w:id="1669554405">
          <w:marLeft w:val="0"/>
          <w:marRight w:val="0"/>
          <w:marTop w:val="0"/>
          <w:marBottom w:val="0"/>
          <w:divBdr>
            <w:top w:val="none" w:sz="0" w:space="0" w:color="auto"/>
            <w:left w:val="none" w:sz="0" w:space="0" w:color="auto"/>
            <w:bottom w:val="none" w:sz="0" w:space="0" w:color="auto"/>
            <w:right w:val="none" w:sz="0" w:space="0" w:color="auto"/>
          </w:divBdr>
        </w:div>
      </w:divsChild>
    </w:div>
    <w:div w:id="1181503574">
      <w:bodyDiv w:val="1"/>
      <w:marLeft w:val="0"/>
      <w:marRight w:val="0"/>
      <w:marTop w:val="0"/>
      <w:marBottom w:val="0"/>
      <w:divBdr>
        <w:top w:val="none" w:sz="0" w:space="0" w:color="auto"/>
        <w:left w:val="none" w:sz="0" w:space="0" w:color="auto"/>
        <w:bottom w:val="none" w:sz="0" w:space="0" w:color="auto"/>
        <w:right w:val="none" w:sz="0" w:space="0" w:color="auto"/>
      </w:divBdr>
      <w:divsChild>
        <w:div w:id="1078215119">
          <w:marLeft w:val="0"/>
          <w:marRight w:val="0"/>
          <w:marTop w:val="0"/>
          <w:marBottom w:val="0"/>
          <w:divBdr>
            <w:top w:val="none" w:sz="0" w:space="0" w:color="auto"/>
            <w:left w:val="none" w:sz="0" w:space="0" w:color="auto"/>
            <w:bottom w:val="none" w:sz="0" w:space="0" w:color="auto"/>
            <w:right w:val="none" w:sz="0" w:space="0" w:color="auto"/>
          </w:divBdr>
        </w:div>
      </w:divsChild>
    </w:div>
    <w:div w:id="1225683331">
      <w:bodyDiv w:val="1"/>
      <w:marLeft w:val="0"/>
      <w:marRight w:val="0"/>
      <w:marTop w:val="0"/>
      <w:marBottom w:val="0"/>
      <w:divBdr>
        <w:top w:val="none" w:sz="0" w:space="0" w:color="auto"/>
        <w:left w:val="none" w:sz="0" w:space="0" w:color="auto"/>
        <w:bottom w:val="none" w:sz="0" w:space="0" w:color="auto"/>
        <w:right w:val="none" w:sz="0" w:space="0" w:color="auto"/>
      </w:divBdr>
    </w:div>
    <w:div w:id="1302737242">
      <w:bodyDiv w:val="1"/>
      <w:marLeft w:val="0"/>
      <w:marRight w:val="0"/>
      <w:marTop w:val="0"/>
      <w:marBottom w:val="0"/>
      <w:divBdr>
        <w:top w:val="none" w:sz="0" w:space="0" w:color="auto"/>
        <w:left w:val="none" w:sz="0" w:space="0" w:color="auto"/>
        <w:bottom w:val="none" w:sz="0" w:space="0" w:color="auto"/>
        <w:right w:val="none" w:sz="0" w:space="0" w:color="auto"/>
      </w:divBdr>
    </w:div>
    <w:div w:id="1310790400">
      <w:bodyDiv w:val="1"/>
      <w:marLeft w:val="0"/>
      <w:marRight w:val="0"/>
      <w:marTop w:val="0"/>
      <w:marBottom w:val="0"/>
      <w:divBdr>
        <w:top w:val="none" w:sz="0" w:space="0" w:color="auto"/>
        <w:left w:val="none" w:sz="0" w:space="0" w:color="auto"/>
        <w:bottom w:val="none" w:sz="0" w:space="0" w:color="auto"/>
        <w:right w:val="none" w:sz="0" w:space="0" w:color="auto"/>
      </w:divBdr>
      <w:divsChild>
        <w:div w:id="311760936">
          <w:marLeft w:val="0"/>
          <w:marRight w:val="0"/>
          <w:marTop w:val="0"/>
          <w:marBottom w:val="0"/>
          <w:divBdr>
            <w:top w:val="none" w:sz="0" w:space="0" w:color="auto"/>
            <w:left w:val="none" w:sz="0" w:space="0" w:color="auto"/>
            <w:bottom w:val="none" w:sz="0" w:space="0" w:color="auto"/>
            <w:right w:val="none" w:sz="0" w:space="0" w:color="auto"/>
          </w:divBdr>
          <w:divsChild>
            <w:div w:id="1819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2656">
      <w:bodyDiv w:val="1"/>
      <w:marLeft w:val="0"/>
      <w:marRight w:val="0"/>
      <w:marTop w:val="0"/>
      <w:marBottom w:val="0"/>
      <w:divBdr>
        <w:top w:val="none" w:sz="0" w:space="0" w:color="auto"/>
        <w:left w:val="none" w:sz="0" w:space="0" w:color="auto"/>
        <w:bottom w:val="none" w:sz="0" w:space="0" w:color="auto"/>
        <w:right w:val="none" w:sz="0" w:space="0" w:color="auto"/>
      </w:divBdr>
      <w:divsChild>
        <w:div w:id="1587568358">
          <w:marLeft w:val="0"/>
          <w:marRight w:val="0"/>
          <w:marTop w:val="0"/>
          <w:marBottom w:val="0"/>
          <w:divBdr>
            <w:top w:val="none" w:sz="0" w:space="0" w:color="auto"/>
            <w:left w:val="none" w:sz="0" w:space="0" w:color="auto"/>
            <w:bottom w:val="none" w:sz="0" w:space="0" w:color="auto"/>
            <w:right w:val="none" w:sz="0" w:space="0" w:color="auto"/>
          </w:divBdr>
        </w:div>
      </w:divsChild>
    </w:div>
    <w:div w:id="1379822623">
      <w:bodyDiv w:val="1"/>
      <w:marLeft w:val="0"/>
      <w:marRight w:val="0"/>
      <w:marTop w:val="0"/>
      <w:marBottom w:val="0"/>
      <w:divBdr>
        <w:top w:val="none" w:sz="0" w:space="0" w:color="auto"/>
        <w:left w:val="none" w:sz="0" w:space="0" w:color="auto"/>
        <w:bottom w:val="none" w:sz="0" w:space="0" w:color="auto"/>
        <w:right w:val="none" w:sz="0" w:space="0" w:color="auto"/>
      </w:divBdr>
    </w:div>
    <w:div w:id="1381899717">
      <w:bodyDiv w:val="1"/>
      <w:marLeft w:val="0"/>
      <w:marRight w:val="0"/>
      <w:marTop w:val="0"/>
      <w:marBottom w:val="0"/>
      <w:divBdr>
        <w:top w:val="none" w:sz="0" w:space="0" w:color="auto"/>
        <w:left w:val="none" w:sz="0" w:space="0" w:color="auto"/>
        <w:bottom w:val="none" w:sz="0" w:space="0" w:color="auto"/>
        <w:right w:val="none" w:sz="0" w:space="0" w:color="auto"/>
      </w:divBdr>
    </w:div>
    <w:div w:id="1399016611">
      <w:bodyDiv w:val="1"/>
      <w:marLeft w:val="0"/>
      <w:marRight w:val="0"/>
      <w:marTop w:val="0"/>
      <w:marBottom w:val="0"/>
      <w:divBdr>
        <w:top w:val="none" w:sz="0" w:space="0" w:color="auto"/>
        <w:left w:val="none" w:sz="0" w:space="0" w:color="auto"/>
        <w:bottom w:val="none" w:sz="0" w:space="0" w:color="auto"/>
        <w:right w:val="none" w:sz="0" w:space="0" w:color="auto"/>
      </w:divBdr>
      <w:divsChild>
        <w:div w:id="2104446493">
          <w:marLeft w:val="0"/>
          <w:marRight w:val="0"/>
          <w:marTop w:val="0"/>
          <w:marBottom w:val="0"/>
          <w:divBdr>
            <w:top w:val="none" w:sz="0" w:space="0" w:color="auto"/>
            <w:left w:val="none" w:sz="0" w:space="0" w:color="auto"/>
            <w:bottom w:val="none" w:sz="0" w:space="0" w:color="auto"/>
            <w:right w:val="none" w:sz="0" w:space="0" w:color="auto"/>
          </w:divBdr>
        </w:div>
      </w:divsChild>
    </w:div>
    <w:div w:id="1430278845">
      <w:bodyDiv w:val="1"/>
      <w:marLeft w:val="0"/>
      <w:marRight w:val="0"/>
      <w:marTop w:val="0"/>
      <w:marBottom w:val="0"/>
      <w:divBdr>
        <w:top w:val="none" w:sz="0" w:space="0" w:color="auto"/>
        <w:left w:val="none" w:sz="0" w:space="0" w:color="auto"/>
        <w:bottom w:val="none" w:sz="0" w:space="0" w:color="auto"/>
        <w:right w:val="none" w:sz="0" w:space="0" w:color="auto"/>
      </w:divBdr>
      <w:divsChild>
        <w:div w:id="1584485424">
          <w:marLeft w:val="0"/>
          <w:marRight w:val="0"/>
          <w:marTop w:val="0"/>
          <w:marBottom w:val="0"/>
          <w:divBdr>
            <w:top w:val="none" w:sz="0" w:space="0" w:color="auto"/>
            <w:left w:val="none" w:sz="0" w:space="0" w:color="auto"/>
            <w:bottom w:val="none" w:sz="0" w:space="0" w:color="auto"/>
            <w:right w:val="none" w:sz="0" w:space="0" w:color="auto"/>
          </w:divBdr>
        </w:div>
      </w:divsChild>
    </w:div>
    <w:div w:id="1515336678">
      <w:bodyDiv w:val="1"/>
      <w:marLeft w:val="0"/>
      <w:marRight w:val="0"/>
      <w:marTop w:val="0"/>
      <w:marBottom w:val="0"/>
      <w:divBdr>
        <w:top w:val="none" w:sz="0" w:space="0" w:color="auto"/>
        <w:left w:val="none" w:sz="0" w:space="0" w:color="auto"/>
        <w:bottom w:val="none" w:sz="0" w:space="0" w:color="auto"/>
        <w:right w:val="none" w:sz="0" w:space="0" w:color="auto"/>
      </w:divBdr>
      <w:divsChild>
        <w:div w:id="24406953">
          <w:marLeft w:val="0"/>
          <w:marRight w:val="0"/>
          <w:marTop w:val="0"/>
          <w:marBottom w:val="0"/>
          <w:divBdr>
            <w:top w:val="none" w:sz="0" w:space="0" w:color="auto"/>
            <w:left w:val="none" w:sz="0" w:space="0" w:color="auto"/>
            <w:bottom w:val="none" w:sz="0" w:space="0" w:color="auto"/>
            <w:right w:val="none" w:sz="0" w:space="0" w:color="auto"/>
          </w:divBdr>
        </w:div>
      </w:divsChild>
    </w:div>
    <w:div w:id="1552309040">
      <w:bodyDiv w:val="1"/>
      <w:marLeft w:val="0"/>
      <w:marRight w:val="0"/>
      <w:marTop w:val="0"/>
      <w:marBottom w:val="0"/>
      <w:divBdr>
        <w:top w:val="none" w:sz="0" w:space="0" w:color="auto"/>
        <w:left w:val="none" w:sz="0" w:space="0" w:color="auto"/>
        <w:bottom w:val="none" w:sz="0" w:space="0" w:color="auto"/>
        <w:right w:val="none" w:sz="0" w:space="0" w:color="auto"/>
      </w:divBdr>
      <w:divsChild>
        <w:div w:id="188644356">
          <w:marLeft w:val="0"/>
          <w:marRight w:val="0"/>
          <w:marTop w:val="0"/>
          <w:marBottom w:val="0"/>
          <w:divBdr>
            <w:top w:val="none" w:sz="0" w:space="0" w:color="auto"/>
            <w:left w:val="none" w:sz="0" w:space="0" w:color="auto"/>
            <w:bottom w:val="none" w:sz="0" w:space="0" w:color="auto"/>
            <w:right w:val="none" w:sz="0" w:space="0" w:color="auto"/>
          </w:divBdr>
          <w:divsChild>
            <w:div w:id="350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369">
      <w:bodyDiv w:val="1"/>
      <w:marLeft w:val="0"/>
      <w:marRight w:val="0"/>
      <w:marTop w:val="0"/>
      <w:marBottom w:val="0"/>
      <w:divBdr>
        <w:top w:val="none" w:sz="0" w:space="0" w:color="auto"/>
        <w:left w:val="none" w:sz="0" w:space="0" w:color="auto"/>
        <w:bottom w:val="none" w:sz="0" w:space="0" w:color="auto"/>
        <w:right w:val="none" w:sz="0" w:space="0" w:color="auto"/>
      </w:divBdr>
      <w:divsChild>
        <w:div w:id="1840191155">
          <w:marLeft w:val="0"/>
          <w:marRight w:val="0"/>
          <w:marTop w:val="0"/>
          <w:marBottom w:val="0"/>
          <w:divBdr>
            <w:top w:val="none" w:sz="0" w:space="0" w:color="auto"/>
            <w:left w:val="none" w:sz="0" w:space="0" w:color="auto"/>
            <w:bottom w:val="none" w:sz="0" w:space="0" w:color="auto"/>
            <w:right w:val="none" w:sz="0" w:space="0" w:color="auto"/>
          </w:divBdr>
          <w:divsChild>
            <w:div w:id="19049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3326">
      <w:bodyDiv w:val="1"/>
      <w:marLeft w:val="0"/>
      <w:marRight w:val="0"/>
      <w:marTop w:val="0"/>
      <w:marBottom w:val="0"/>
      <w:divBdr>
        <w:top w:val="none" w:sz="0" w:space="0" w:color="auto"/>
        <w:left w:val="none" w:sz="0" w:space="0" w:color="auto"/>
        <w:bottom w:val="none" w:sz="0" w:space="0" w:color="auto"/>
        <w:right w:val="none" w:sz="0" w:space="0" w:color="auto"/>
      </w:divBdr>
      <w:divsChild>
        <w:div w:id="191382178">
          <w:marLeft w:val="0"/>
          <w:marRight w:val="0"/>
          <w:marTop w:val="0"/>
          <w:marBottom w:val="0"/>
          <w:divBdr>
            <w:top w:val="none" w:sz="0" w:space="0" w:color="auto"/>
            <w:left w:val="none" w:sz="0" w:space="0" w:color="auto"/>
            <w:bottom w:val="none" w:sz="0" w:space="0" w:color="auto"/>
            <w:right w:val="none" w:sz="0" w:space="0" w:color="auto"/>
          </w:divBdr>
        </w:div>
      </w:divsChild>
    </w:div>
    <w:div w:id="1649894142">
      <w:bodyDiv w:val="1"/>
      <w:marLeft w:val="0"/>
      <w:marRight w:val="0"/>
      <w:marTop w:val="0"/>
      <w:marBottom w:val="0"/>
      <w:divBdr>
        <w:top w:val="none" w:sz="0" w:space="0" w:color="auto"/>
        <w:left w:val="none" w:sz="0" w:space="0" w:color="auto"/>
        <w:bottom w:val="none" w:sz="0" w:space="0" w:color="auto"/>
        <w:right w:val="none" w:sz="0" w:space="0" w:color="auto"/>
      </w:divBdr>
      <w:divsChild>
        <w:div w:id="1302494593">
          <w:marLeft w:val="0"/>
          <w:marRight w:val="0"/>
          <w:marTop w:val="0"/>
          <w:marBottom w:val="0"/>
          <w:divBdr>
            <w:top w:val="none" w:sz="0" w:space="0" w:color="auto"/>
            <w:left w:val="none" w:sz="0" w:space="0" w:color="auto"/>
            <w:bottom w:val="none" w:sz="0" w:space="0" w:color="auto"/>
            <w:right w:val="none" w:sz="0" w:space="0" w:color="auto"/>
          </w:divBdr>
        </w:div>
      </w:divsChild>
    </w:div>
    <w:div w:id="1719090699">
      <w:bodyDiv w:val="1"/>
      <w:marLeft w:val="0"/>
      <w:marRight w:val="0"/>
      <w:marTop w:val="0"/>
      <w:marBottom w:val="0"/>
      <w:divBdr>
        <w:top w:val="none" w:sz="0" w:space="0" w:color="auto"/>
        <w:left w:val="none" w:sz="0" w:space="0" w:color="auto"/>
        <w:bottom w:val="none" w:sz="0" w:space="0" w:color="auto"/>
        <w:right w:val="none" w:sz="0" w:space="0" w:color="auto"/>
      </w:divBdr>
      <w:divsChild>
        <w:div w:id="1060709091">
          <w:marLeft w:val="0"/>
          <w:marRight w:val="0"/>
          <w:marTop w:val="0"/>
          <w:marBottom w:val="0"/>
          <w:divBdr>
            <w:top w:val="none" w:sz="0" w:space="0" w:color="auto"/>
            <w:left w:val="none" w:sz="0" w:space="0" w:color="auto"/>
            <w:bottom w:val="none" w:sz="0" w:space="0" w:color="auto"/>
            <w:right w:val="none" w:sz="0" w:space="0" w:color="auto"/>
          </w:divBdr>
        </w:div>
      </w:divsChild>
    </w:div>
    <w:div w:id="1724984418">
      <w:bodyDiv w:val="1"/>
      <w:marLeft w:val="0"/>
      <w:marRight w:val="0"/>
      <w:marTop w:val="0"/>
      <w:marBottom w:val="0"/>
      <w:divBdr>
        <w:top w:val="none" w:sz="0" w:space="0" w:color="auto"/>
        <w:left w:val="none" w:sz="0" w:space="0" w:color="auto"/>
        <w:bottom w:val="none" w:sz="0" w:space="0" w:color="auto"/>
        <w:right w:val="none" w:sz="0" w:space="0" w:color="auto"/>
      </w:divBdr>
    </w:div>
    <w:div w:id="1763523926">
      <w:bodyDiv w:val="1"/>
      <w:marLeft w:val="0"/>
      <w:marRight w:val="0"/>
      <w:marTop w:val="0"/>
      <w:marBottom w:val="0"/>
      <w:divBdr>
        <w:top w:val="none" w:sz="0" w:space="0" w:color="auto"/>
        <w:left w:val="none" w:sz="0" w:space="0" w:color="auto"/>
        <w:bottom w:val="none" w:sz="0" w:space="0" w:color="auto"/>
        <w:right w:val="none" w:sz="0" w:space="0" w:color="auto"/>
      </w:divBdr>
    </w:div>
    <w:div w:id="1767117281">
      <w:bodyDiv w:val="1"/>
      <w:marLeft w:val="0"/>
      <w:marRight w:val="0"/>
      <w:marTop w:val="0"/>
      <w:marBottom w:val="0"/>
      <w:divBdr>
        <w:top w:val="none" w:sz="0" w:space="0" w:color="auto"/>
        <w:left w:val="none" w:sz="0" w:space="0" w:color="auto"/>
        <w:bottom w:val="none" w:sz="0" w:space="0" w:color="auto"/>
        <w:right w:val="none" w:sz="0" w:space="0" w:color="auto"/>
      </w:divBdr>
      <w:divsChild>
        <w:div w:id="846287684">
          <w:marLeft w:val="0"/>
          <w:marRight w:val="0"/>
          <w:marTop w:val="0"/>
          <w:marBottom w:val="0"/>
          <w:divBdr>
            <w:top w:val="none" w:sz="0" w:space="0" w:color="auto"/>
            <w:left w:val="none" w:sz="0" w:space="0" w:color="auto"/>
            <w:bottom w:val="none" w:sz="0" w:space="0" w:color="auto"/>
            <w:right w:val="none" w:sz="0" w:space="0" w:color="auto"/>
          </w:divBdr>
          <w:divsChild>
            <w:div w:id="21143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7801">
      <w:bodyDiv w:val="1"/>
      <w:marLeft w:val="0"/>
      <w:marRight w:val="0"/>
      <w:marTop w:val="0"/>
      <w:marBottom w:val="0"/>
      <w:divBdr>
        <w:top w:val="none" w:sz="0" w:space="0" w:color="auto"/>
        <w:left w:val="none" w:sz="0" w:space="0" w:color="auto"/>
        <w:bottom w:val="none" w:sz="0" w:space="0" w:color="auto"/>
        <w:right w:val="none" w:sz="0" w:space="0" w:color="auto"/>
      </w:divBdr>
      <w:divsChild>
        <w:div w:id="633799676">
          <w:marLeft w:val="0"/>
          <w:marRight w:val="0"/>
          <w:marTop w:val="0"/>
          <w:marBottom w:val="0"/>
          <w:divBdr>
            <w:top w:val="none" w:sz="0" w:space="0" w:color="auto"/>
            <w:left w:val="none" w:sz="0" w:space="0" w:color="auto"/>
            <w:bottom w:val="none" w:sz="0" w:space="0" w:color="auto"/>
            <w:right w:val="none" w:sz="0" w:space="0" w:color="auto"/>
          </w:divBdr>
          <w:divsChild>
            <w:div w:id="20952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675">
      <w:bodyDiv w:val="1"/>
      <w:marLeft w:val="0"/>
      <w:marRight w:val="0"/>
      <w:marTop w:val="0"/>
      <w:marBottom w:val="0"/>
      <w:divBdr>
        <w:top w:val="none" w:sz="0" w:space="0" w:color="auto"/>
        <w:left w:val="none" w:sz="0" w:space="0" w:color="auto"/>
        <w:bottom w:val="none" w:sz="0" w:space="0" w:color="auto"/>
        <w:right w:val="none" w:sz="0" w:space="0" w:color="auto"/>
      </w:divBdr>
    </w:div>
    <w:div w:id="1922642759">
      <w:bodyDiv w:val="1"/>
      <w:marLeft w:val="0"/>
      <w:marRight w:val="0"/>
      <w:marTop w:val="0"/>
      <w:marBottom w:val="0"/>
      <w:divBdr>
        <w:top w:val="none" w:sz="0" w:space="0" w:color="auto"/>
        <w:left w:val="none" w:sz="0" w:space="0" w:color="auto"/>
        <w:bottom w:val="none" w:sz="0" w:space="0" w:color="auto"/>
        <w:right w:val="none" w:sz="0" w:space="0" w:color="auto"/>
      </w:divBdr>
    </w:div>
    <w:div w:id="1983120405">
      <w:bodyDiv w:val="1"/>
      <w:marLeft w:val="0"/>
      <w:marRight w:val="0"/>
      <w:marTop w:val="0"/>
      <w:marBottom w:val="0"/>
      <w:divBdr>
        <w:top w:val="none" w:sz="0" w:space="0" w:color="auto"/>
        <w:left w:val="none" w:sz="0" w:space="0" w:color="auto"/>
        <w:bottom w:val="none" w:sz="0" w:space="0" w:color="auto"/>
        <w:right w:val="none" w:sz="0" w:space="0" w:color="auto"/>
      </w:divBdr>
      <w:divsChild>
        <w:div w:id="24407221">
          <w:marLeft w:val="0"/>
          <w:marRight w:val="0"/>
          <w:marTop w:val="0"/>
          <w:marBottom w:val="0"/>
          <w:divBdr>
            <w:top w:val="none" w:sz="0" w:space="0" w:color="auto"/>
            <w:left w:val="none" w:sz="0" w:space="0" w:color="auto"/>
            <w:bottom w:val="none" w:sz="0" w:space="0" w:color="auto"/>
            <w:right w:val="none" w:sz="0" w:space="0" w:color="auto"/>
          </w:divBdr>
        </w:div>
      </w:divsChild>
    </w:div>
    <w:div w:id="2009165425">
      <w:bodyDiv w:val="1"/>
      <w:marLeft w:val="0"/>
      <w:marRight w:val="0"/>
      <w:marTop w:val="0"/>
      <w:marBottom w:val="0"/>
      <w:divBdr>
        <w:top w:val="none" w:sz="0" w:space="0" w:color="auto"/>
        <w:left w:val="none" w:sz="0" w:space="0" w:color="auto"/>
        <w:bottom w:val="none" w:sz="0" w:space="0" w:color="auto"/>
        <w:right w:val="none" w:sz="0" w:space="0" w:color="auto"/>
      </w:divBdr>
      <w:divsChild>
        <w:div w:id="939491136">
          <w:marLeft w:val="0"/>
          <w:marRight w:val="0"/>
          <w:marTop w:val="0"/>
          <w:marBottom w:val="0"/>
          <w:divBdr>
            <w:top w:val="none" w:sz="0" w:space="0" w:color="auto"/>
            <w:left w:val="none" w:sz="0" w:space="0" w:color="auto"/>
            <w:bottom w:val="none" w:sz="0" w:space="0" w:color="auto"/>
            <w:right w:val="none" w:sz="0" w:space="0" w:color="auto"/>
          </w:divBdr>
        </w:div>
      </w:divsChild>
    </w:div>
    <w:div w:id="2012025834">
      <w:bodyDiv w:val="1"/>
      <w:marLeft w:val="0"/>
      <w:marRight w:val="0"/>
      <w:marTop w:val="0"/>
      <w:marBottom w:val="0"/>
      <w:divBdr>
        <w:top w:val="none" w:sz="0" w:space="0" w:color="auto"/>
        <w:left w:val="none" w:sz="0" w:space="0" w:color="auto"/>
        <w:bottom w:val="none" w:sz="0" w:space="0" w:color="auto"/>
        <w:right w:val="none" w:sz="0" w:space="0" w:color="auto"/>
      </w:divBdr>
      <w:divsChild>
        <w:div w:id="574584647">
          <w:marLeft w:val="0"/>
          <w:marRight w:val="0"/>
          <w:marTop w:val="0"/>
          <w:marBottom w:val="0"/>
          <w:divBdr>
            <w:top w:val="none" w:sz="0" w:space="0" w:color="auto"/>
            <w:left w:val="none" w:sz="0" w:space="0" w:color="auto"/>
            <w:bottom w:val="none" w:sz="0" w:space="0" w:color="auto"/>
            <w:right w:val="none" w:sz="0" w:space="0" w:color="auto"/>
          </w:divBdr>
          <w:divsChild>
            <w:div w:id="2087024849">
              <w:marLeft w:val="0"/>
              <w:marRight w:val="0"/>
              <w:marTop w:val="0"/>
              <w:marBottom w:val="0"/>
              <w:divBdr>
                <w:top w:val="none" w:sz="0" w:space="0" w:color="auto"/>
                <w:left w:val="none" w:sz="0" w:space="0" w:color="auto"/>
                <w:bottom w:val="none" w:sz="0" w:space="0" w:color="auto"/>
                <w:right w:val="none" w:sz="0" w:space="0" w:color="auto"/>
              </w:divBdr>
              <w:divsChild>
                <w:div w:id="9660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62821">
      <w:bodyDiv w:val="1"/>
      <w:marLeft w:val="0"/>
      <w:marRight w:val="0"/>
      <w:marTop w:val="0"/>
      <w:marBottom w:val="0"/>
      <w:divBdr>
        <w:top w:val="none" w:sz="0" w:space="0" w:color="auto"/>
        <w:left w:val="none" w:sz="0" w:space="0" w:color="auto"/>
        <w:bottom w:val="none" w:sz="0" w:space="0" w:color="auto"/>
        <w:right w:val="none" w:sz="0" w:space="0" w:color="auto"/>
      </w:divBdr>
      <w:divsChild>
        <w:div w:id="134567925">
          <w:marLeft w:val="0"/>
          <w:marRight w:val="0"/>
          <w:marTop w:val="0"/>
          <w:marBottom w:val="0"/>
          <w:divBdr>
            <w:top w:val="none" w:sz="0" w:space="0" w:color="auto"/>
            <w:left w:val="none" w:sz="0" w:space="0" w:color="auto"/>
            <w:bottom w:val="none" w:sz="0" w:space="0" w:color="auto"/>
            <w:right w:val="none" w:sz="0" w:space="0" w:color="auto"/>
          </w:divBdr>
        </w:div>
      </w:divsChild>
    </w:div>
    <w:div w:id="2029789505">
      <w:bodyDiv w:val="1"/>
      <w:marLeft w:val="0"/>
      <w:marRight w:val="0"/>
      <w:marTop w:val="0"/>
      <w:marBottom w:val="0"/>
      <w:divBdr>
        <w:top w:val="none" w:sz="0" w:space="0" w:color="auto"/>
        <w:left w:val="none" w:sz="0" w:space="0" w:color="auto"/>
        <w:bottom w:val="none" w:sz="0" w:space="0" w:color="auto"/>
        <w:right w:val="none" w:sz="0" w:space="0" w:color="auto"/>
      </w:divBdr>
      <w:divsChild>
        <w:div w:id="1548957856">
          <w:marLeft w:val="0"/>
          <w:marRight w:val="0"/>
          <w:marTop w:val="0"/>
          <w:marBottom w:val="0"/>
          <w:divBdr>
            <w:top w:val="none" w:sz="0" w:space="0" w:color="auto"/>
            <w:left w:val="none" w:sz="0" w:space="0" w:color="auto"/>
            <w:bottom w:val="none" w:sz="0" w:space="0" w:color="auto"/>
            <w:right w:val="none" w:sz="0" w:space="0" w:color="auto"/>
          </w:divBdr>
        </w:div>
      </w:divsChild>
    </w:div>
    <w:div w:id="2031910788">
      <w:bodyDiv w:val="1"/>
      <w:marLeft w:val="0"/>
      <w:marRight w:val="0"/>
      <w:marTop w:val="0"/>
      <w:marBottom w:val="0"/>
      <w:divBdr>
        <w:top w:val="none" w:sz="0" w:space="0" w:color="auto"/>
        <w:left w:val="none" w:sz="0" w:space="0" w:color="auto"/>
        <w:bottom w:val="none" w:sz="0" w:space="0" w:color="auto"/>
        <w:right w:val="none" w:sz="0" w:space="0" w:color="auto"/>
      </w:divBdr>
    </w:div>
    <w:div w:id="2087418160">
      <w:bodyDiv w:val="1"/>
      <w:marLeft w:val="0"/>
      <w:marRight w:val="0"/>
      <w:marTop w:val="0"/>
      <w:marBottom w:val="0"/>
      <w:divBdr>
        <w:top w:val="none" w:sz="0" w:space="0" w:color="auto"/>
        <w:left w:val="none" w:sz="0" w:space="0" w:color="auto"/>
        <w:bottom w:val="none" w:sz="0" w:space="0" w:color="auto"/>
        <w:right w:val="none" w:sz="0" w:space="0" w:color="auto"/>
      </w:divBdr>
    </w:div>
    <w:div w:id="2101832677">
      <w:bodyDiv w:val="1"/>
      <w:marLeft w:val="0"/>
      <w:marRight w:val="0"/>
      <w:marTop w:val="0"/>
      <w:marBottom w:val="0"/>
      <w:divBdr>
        <w:top w:val="none" w:sz="0" w:space="0" w:color="auto"/>
        <w:left w:val="none" w:sz="0" w:space="0" w:color="auto"/>
        <w:bottom w:val="none" w:sz="0" w:space="0" w:color="auto"/>
        <w:right w:val="none" w:sz="0" w:space="0" w:color="auto"/>
      </w:divBdr>
      <w:divsChild>
        <w:div w:id="2141679400">
          <w:marLeft w:val="0"/>
          <w:marRight w:val="0"/>
          <w:marTop w:val="0"/>
          <w:marBottom w:val="0"/>
          <w:divBdr>
            <w:top w:val="none" w:sz="0" w:space="0" w:color="auto"/>
            <w:left w:val="none" w:sz="0" w:space="0" w:color="auto"/>
            <w:bottom w:val="none" w:sz="0" w:space="0" w:color="auto"/>
            <w:right w:val="none" w:sz="0" w:space="0" w:color="auto"/>
          </w:divBdr>
        </w:div>
      </w:divsChild>
    </w:div>
    <w:div w:id="2106533410">
      <w:bodyDiv w:val="1"/>
      <w:marLeft w:val="0"/>
      <w:marRight w:val="0"/>
      <w:marTop w:val="0"/>
      <w:marBottom w:val="0"/>
      <w:divBdr>
        <w:top w:val="none" w:sz="0" w:space="0" w:color="auto"/>
        <w:left w:val="none" w:sz="0" w:space="0" w:color="auto"/>
        <w:bottom w:val="none" w:sz="0" w:space="0" w:color="auto"/>
        <w:right w:val="none" w:sz="0" w:space="0" w:color="auto"/>
      </w:divBdr>
      <w:divsChild>
        <w:div w:id="1005981056">
          <w:marLeft w:val="0"/>
          <w:marRight w:val="0"/>
          <w:marTop w:val="0"/>
          <w:marBottom w:val="0"/>
          <w:divBdr>
            <w:top w:val="none" w:sz="0" w:space="0" w:color="auto"/>
            <w:left w:val="none" w:sz="0" w:space="0" w:color="auto"/>
            <w:bottom w:val="none" w:sz="0" w:space="0" w:color="auto"/>
            <w:right w:val="none" w:sz="0" w:space="0" w:color="auto"/>
          </w:divBdr>
          <w:divsChild>
            <w:div w:id="14989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8358">
      <w:bodyDiv w:val="1"/>
      <w:marLeft w:val="0"/>
      <w:marRight w:val="0"/>
      <w:marTop w:val="0"/>
      <w:marBottom w:val="0"/>
      <w:divBdr>
        <w:top w:val="none" w:sz="0" w:space="0" w:color="auto"/>
        <w:left w:val="none" w:sz="0" w:space="0" w:color="auto"/>
        <w:bottom w:val="none" w:sz="0" w:space="0" w:color="auto"/>
        <w:right w:val="none" w:sz="0" w:space="0" w:color="auto"/>
      </w:divBdr>
      <w:divsChild>
        <w:div w:id="500658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99" Type="http://schemas.openxmlformats.org/officeDocument/2006/relationships/image" Target="media/image158.wmf"/><Relationship Id="rId21" Type="http://schemas.openxmlformats.org/officeDocument/2006/relationships/oleObject" Target="embeddings/oleObject7.bin"/><Relationship Id="rId63" Type="http://schemas.openxmlformats.org/officeDocument/2006/relationships/image" Target="media/image31.wmf"/><Relationship Id="rId159" Type="http://schemas.openxmlformats.org/officeDocument/2006/relationships/image" Target="media/image84.wmf"/><Relationship Id="rId324" Type="http://schemas.openxmlformats.org/officeDocument/2006/relationships/image" Target="media/image172.wmf"/><Relationship Id="rId170" Type="http://schemas.openxmlformats.org/officeDocument/2006/relationships/oleObject" Target="embeddings/oleObject75.bin"/><Relationship Id="rId226" Type="http://schemas.openxmlformats.org/officeDocument/2006/relationships/image" Target="media/image119.wmf"/><Relationship Id="rId268" Type="http://schemas.openxmlformats.org/officeDocument/2006/relationships/oleObject" Target="embeddings/oleObject122.bin"/><Relationship Id="rId32" Type="http://schemas.openxmlformats.org/officeDocument/2006/relationships/image" Target="media/image14.wmf"/><Relationship Id="rId74" Type="http://schemas.openxmlformats.org/officeDocument/2006/relationships/oleObject" Target="embeddings/oleObject31.bin"/><Relationship Id="rId128" Type="http://schemas.openxmlformats.org/officeDocument/2006/relationships/image" Target="media/image66.wmf"/><Relationship Id="rId335" Type="http://schemas.openxmlformats.org/officeDocument/2006/relationships/oleObject" Target="embeddings/oleObject152.bin"/><Relationship Id="rId5" Type="http://schemas.openxmlformats.org/officeDocument/2006/relationships/footnotes" Target="footnotes.xml"/><Relationship Id="rId181" Type="http://schemas.openxmlformats.org/officeDocument/2006/relationships/image" Target="media/image95.wmf"/><Relationship Id="rId237" Type="http://schemas.openxmlformats.org/officeDocument/2006/relationships/oleObject" Target="embeddings/oleObject107.bin"/><Relationship Id="rId279" Type="http://schemas.openxmlformats.org/officeDocument/2006/relationships/image" Target="media/image146.wmf"/><Relationship Id="rId43" Type="http://schemas.openxmlformats.org/officeDocument/2006/relationships/oleObject" Target="embeddings/oleObject17.bin"/><Relationship Id="rId139" Type="http://schemas.openxmlformats.org/officeDocument/2006/relationships/oleObject" Target="embeddings/oleObject62.bin"/><Relationship Id="rId290" Type="http://schemas.openxmlformats.org/officeDocument/2006/relationships/oleObject" Target="embeddings/oleObject133.bin"/><Relationship Id="rId304" Type="http://schemas.openxmlformats.org/officeDocument/2006/relationships/oleObject" Target="embeddings/oleObject137.bin"/><Relationship Id="rId346" Type="http://schemas.openxmlformats.org/officeDocument/2006/relationships/footer" Target="footer1.xml"/><Relationship Id="rId85" Type="http://schemas.openxmlformats.org/officeDocument/2006/relationships/oleObject" Target="embeddings/oleObject36.bin"/><Relationship Id="rId150" Type="http://schemas.openxmlformats.org/officeDocument/2006/relationships/image" Target="media/image79.wmf"/><Relationship Id="rId192" Type="http://schemas.openxmlformats.org/officeDocument/2006/relationships/oleObject" Target="embeddings/oleObject86.bin"/><Relationship Id="rId206" Type="http://schemas.openxmlformats.org/officeDocument/2006/relationships/image" Target="media/image108.wmf"/><Relationship Id="rId248" Type="http://schemas.openxmlformats.org/officeDocument/2006/relationships/image" Target="media/image130.wmf"/><Relationship Id="rId12" Type="http://schemas.openxmlformats.org/officeDocument/2006/relationships/oleObject" Target="embeddings/oleObject3.bin"/><Relationship Id="rId108" Type="http://schemas.openxmlformats.org/officeDocument/2006/relationships/oleObject" Target="embeddings/oleObject47.bin"/><Relationship Id="rId315" Type="http://schemas.openxmlformats.org/officeDocument/2006/relationships/oleObject" Target="embeddings/oleObject142.bin"/><Relationship Id="rId54" Type="http://schemas.openxmlformats.org/officeDocument/2006/relationships/oleObject" Target="embeddings/oleObject22.bin"/><Relationship Id="rId96" Type="http://schemas.openxmlformats.org/officeDocument/2006/relationships/oleObject" Target="embeddings/oleObject41.bin"/><Relationship Id="rId161" Type="http://schemas.openxmlformats.org/officeDocument/2006/relationships/image" Target="media/image85.wmf"/><Relationship Id="rId217" Type="http://schemas.openxmlformats.org/officeDocument/2006/relationships/image" Target="media/image114.wmf"/><Relationship Id="rId259" Type="http://schemas.openxmlformats.org/officeDocument/2006/relationships/oleObject" Target="embeddings/oleObject118.bin"/><Relationship Id="rId23" Type="http://schemas.openxmlformats.org/officeDocument/2006/relationships/oleObject" Target="embeddings/oleObject8.bin"/><Relationship Id="rId119" Type="http://schemas.openxmlformats.org/officeDocument/2006/relationships/image" Target="media/image61.wmf"/><Relationship Id="rId270" Type="http://schemas.openxmlformats.org/officeDocument/2006/relationships/oleObject" Target="embeddings/oleObject123.bin"/><Relationship Id="rId326" Type="http://schemas.openxmlformats.org/officeDocument/2006/relationships/image" Target="media/image173.wmf"/><Relationship Id="rId65" Type="http://schemas.openxmlformats.org/officeDocument/2006/relationships/image" Target="media/image32.wmf"/><Relationship Id="rId130" Type="http://schemas.openxmlformats.org/officeDocument/2006/relationships/image" Target="media/image67.wmf"/><Relationship Id="rId172" Type="http://schemas.openxmlformats.org/officeDocument/2006/relationships/oleObject" Target="embeddings/oleObject76.bin"/><Relationship Id="rId228" Type="http://schemas.openxmlformats.org/officeDocument/2006/relationships/image" Target="media/image120.wmf"/><Relationship Id="rId281" Type="http://schemas.openxmlformats.org/officeDocument/2006/relationships/image" Target="media/image147.wmf"/><Relationship Id="rId337" Type="http://schemas.openxmlformats.org/officeDocument/2006/relationships/oleObject" Target="embeddings/oleObject153.bin"/><Relationship Id="rId34" Type="http://schemas.openxmlformats.org/officeDocument/2006/relationships/image" Target="media/image15.wmf"/><Relationship Id="rId76" Type="http://schemas.openxmlformats.org/officeDocument/2006/relationships/image" Target="media/image39.wmf"/><Relationship Id="rId141" Type="http://schemas.openxmlformats.org/officeDocument/2006/relationships/oleObject" Target="embeddings/oleObject63.bin"/><Relationship Id="rId7" Type="http://schemas.openxmlformats.org/officeDocument/2006/relationships/image" Target="media/image1.wmf"/><Relationship Id="rId183" Type="http://schemas.openxmlformats.org/officeDocument/2006/relationships/image" Target="media/image96.wmf"/><Relationship Id="rId239" Type="http://schemas.openxmlformats.org/officeDocument/2006/relationships/oleObject" Target="embeddings/oleObject108.bin"/><Relationship Id="rId250" Type="http://schemas.openxmlformats.org/officeDocument/2006/relationships/image" Target="media/image131.wmf"/><Relationship Id="rId292" Type="http://schemas.openxmlformats.org/officeDocument/2006/relationships/oleObject" Target="embeddings/oleObject134.bin"/><Relationship Id="rId306" Type="http://schemas.openxmlformats.org/officeDocument/2006/relationships/oleObject" Target="embeddings/oleObject138.bin"/><Relationship Id="rId45" Type="http://schemas.openxmlformats.org/officeDocument/2006/relationships/oleObject" Target="embeddings/oleObject18.bin"/><Relationship Id="rId87" Type="http://schemas.openxmlformats.org/officeDocument/2006/relationships/image" Target="media/image45.wmf"/><Relationship Id="rId110" Type="http://schemas.openxmlformats.org/officeDocument/2006/relationships/oleObject" Target="embeddings/oleObject48.bin"/><Relationship Id="rId348" Type="http://schemas.openxmlformats.org/officeDocument/2006/relationships/header" Target="header3.xml"/><Relationship Id="rId152" Type="http://schemas.openxmlformats.org/officeDocument/2006/relationships/image" Target="media/image80.png"/><Relationship Id="rId194" Type="http://schemas.openxmlformats.org/officeDocument/2006/relationships/oleObject" Target="embeddings/oleObject87.bin"/><Relationship Id="rId208" Type="http://schemas.openxmlformats.org/officeDocument/2006/relationships/image" Target="media/image109.wmf"/><Relationship Id="rId261" Type="http://schemas.openxmlformats.org/officeDocument/2006/relationships/oleObject" Target="embeddings/oleObject119.bin"/><Relationship Id="rId14" Type="http://schemas.openxmlformats.org/officeDocument/2006/relationships/oleObject" Target="embeddings/oleObject4.bin"/><Relationship Id="rId56" Type="http://schemas.openxmlformats.org/officeDocument/2006/relationships/oleObject" Target="embeddings/oleObject23.bin"/><Relationship Id="rId317" Type="http://schemas.openxmlformats.org/officeDocument/2006/relationships/oleObject" Target="embeddings/oleObject143.bin"/><Relationship Id="rId8" Type="http://schemas.openxmlformats.org/officeDocument/2006/relationships/oleObject" Target="embeddings/oleObject1.bin"/><Relationship Id="rId98" Type="http://schemas.openxmlformats.org/officeDocument/2006/relationships/oleObject" Target="embeddings/oleObject42.bin"/><Relationship Id="rId121" Type="http://schemas.openxmlformats.org/officeDocument/2006/relationships/image" Target="media/image62.png"/><Relationship Id="rId142" Type="http://schemas.openxmlformats.org/officeDocument/2006/relationships/image" Target="media/image73.jpeg"/><Relationship Id="rId163" Type="http://schemas.openxmlformats.org/officeDocument/2006/relationships/image" Target="media/image86.wmf"/><Relationship Id="rId184" Type="http://schemas.openxmlformats.org/officeDocument/2006/relationships/oleObject" Target="embeddings/oleObject82.bin"/><Relationship Id="rId219" Type="http://schemas.openxmlformats.org/officeDocument/2006/relationships/image" Target="media/image115.wmf"/><Relationship Id="rId230" Type="http://schemas.openxmlformats.org/officeDocument/2006/relationships/image" Target="media/image121.wmf"/><Relationship Id="rId251" Type="http://schemas.openxmlformats.org/officeDocument/2006/relationships/oleObject" Target="embeddings/oleObject114.bin"/><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image" Target="media/image33.wmf"/><Relationship Id="rId272" Type="http://schemas.openxmlformats.org/officeDocument/2006/relationships/oleObject" Target="embeddings/oleObject124.bin"/><Relationship Id="rId293" Type="http://schemas.openxmlformats.org/officeDocument/2006/relationships/image" Target="media/image153.png"/><Relationship Id="rId307" Type="http://schemas.openxmlformats.org/officeDocument/2006/relationships/image" Target="media/image163.wmf"/><Relationship Id="rId328" Type="http://schemas.openxmlformats.org/officeDocument/2006/relationships/image" Target="media/image174.wmf"/><Relationship Id="rId349" Type="http://schemas.openxmlformats.org/officeDocument/2006/relationships/footer" Target="footer3.xml"/><Relationship Id="rId88" Type="http://schemas.openxmlformats.org/officeDocument/2006/relationships/oleObject" Target="embeddings/oleObject37.bin"/><Relationship Id="rId111" Type="http://schemas.openxmlformats.org/officeDocument/2006/relationships/image" Target="media/image57.wmf"/><Relationship Id="rId132" Type="http://schemas.openxmlformats.org/officeDocument/2006/relationships/image" Target="media/image68.wmf"/><Relationship Id="rId153" Type="http://schemas.openxmlformats.org/officeDocument/2006/relationships/image" Target="media/image81.wmf"/><Relationship Id="rId174" Type="http://schemas.openxmlformats.org/officeDocument/2006/relationships/oleObject" Target="embeddings/oleObject77.bin"/><Relationship Id="rId195" Type="http://schemas.openxmlformats.org/officeDocument/2006/relationships/image" Target="media/image102.png"/><Relationship Id="rId209" Type="http://schemas.openxmlformats.org/officeDocument/2006/relationships/oleObject" Target="embeddings/oleObject94.bin"/><Relationship Id="rId220" Type="http://schemas.openxmlformats.org/officeDocument/2006/relationships/oleObject" Target="embeddings/oleObject99.bin"/><Relationship Id="rId241" Type="http://schemas.openxmlformats.org/officeDocument/2006/relationships/oleObject" Target="embeddings/oleObject109.bin"/><Relationship Id="rId15" Type="http://schemas.openxmlformats.org/officeDocument/2006/relationships/image" Target="media/image5.png"/><Relationship Id="rId36" Type="http://schemas.openxmlformats.org/officeDocument/2006/relationships/image" Target="media/image16.wmf"/><Relationship Id="rId57" Type="http://schemas.openxmlformats.org/officeDocument/2006/relationships/image" Target="media/image28.wmf"/><Relationship Id="rId262" Type="http://schemas.openxmlformats.org/officeDocument/2006/relationships/image" Target="media/image137.wmf"/><Relationship Id="rId283" Type="http://schemas.openxmlformats.org/officeDocument/2006/relationships/image" Target="media/image148.wmf"/><Relationship Id="rId318" Type="http://schemas.openxmlformats.org/officeDocument/2006/relationships/image" Target="media/image169.wmf"/><Relationship Id="rId339" Type="http://schemas.openxmlformats.org/officeDocument/2006/relationships/oleObject" Target="embeddings/oleObject154.bin"/><Relationship Id="rId78" Type="http://schemas.openxmlformats.org/officeDocument/2006/relationships/image" Target="media/image40.wmf"/><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image" Target="media/image63.wmf"/><Relationship Id="rId143" Type="http://schemas.openxmlformats.org/officeDocument/2006/relationships/image" Target="media/image74.jpeg"/><Relationship Id="rId164" Type="http://schemas.openxmlformats.org/officeDocument/2006/relationships/oleObject" Target="embeddings/oleObject72.bin"/><Relationship Id="rId185" Type="http://schemas.openxmlformats.org/officeDocument/2006/relationships/image" Target="media/image97.wmf"/><Relationship Id="rId350" Type="http://schemas.openxmlformats.org/officeDocument/2006/relationships/fontTable" Target="fontTable.xml"/><Relationship Id="rId9" Type="http://schemas.openxmlformats.org/officeDocument/2006/relationships/image" Target="media/image2.wmf"/><Relationship Id="rId210" Type="http://schemas.openxmlformats.org/officeDocument/2006/relationships/image" Target="media/image110.wmf"/><Relationship Id="rId26" Type="http://schemas.openxmlformats.org/officeDocument/2006/relationships/image" Target="media/image11.wmf"/><Relationship Id="rId231" Type="http://schemas.openxmlformats.org/officeDocument/2006/relationships/oleObject" Target="embeddings/oleObject104.bin"/><Relationship Id="rId252" Type="http://schemas.openxmlformats.org/officeDocument/2006/relationships/image" Target="media/image132.wmf"/><Relationship Id="rId273" Type="http://schemas.openxmlformats.org/officeDocument/2006/relationships/image" Target="media/image143.wmf"/><Relationship Id="rId294" Type="http://schemas.openxmlformats.org/officeDocument/2006/relationships/image" Target="media/image154.png"/><Relationship Id="rId308" Type="http://schemas.openxmlformats.org/officeDocument/2006/relationships/oleObject" Target="embeddings/oleObject139.bin"/><Relationship Id="rId329" Type="http://schemas.openxmlformats.org/officeDocument/2006/relationships/oleObject" Target="embeddings/oleObject149.bin"/><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6.wmf"/><Relationship Id="rId112" Type="http://schemas.openxmlformats.org/officeDocument/2006/relationships/oleObject" Target="embeddings/oleObject49.bin"/><Relationship Id="rId133" Type="http://schemas.openxmlformats.org/officeDocument/2006/relationships/oleObject" Target="embeddings/oleObject59.bin"/><Relationship Id="rId154" Type="http://schemas.openxmlformats.org/officeDocument/2006/relationships/oleObject" Target="embeddings/oleObject67.bin"/><Relationship Id="rId175" Type="http://schemas.openxmlformats.org/officeDocument/2006/relationships/image" Target="media/image92.wmf"/><Relationship Id="rId340" Type="http://schemas.openxmlformats.org/officeDocument/2006/relationships/image" Target="media/image180.wmf"/><Relationship Id="rId196" Type="http://schemas.openxmlformats.org/officeDocument/2006/relationships/image" Target="media/image103.wmf"/><Relationship Id="rId200" Type="http://schemas.openxmlformats.org/officeDocument/2006/relationships/image" Target="media/image105.wmf"/><Relationship Id="rId16" Type="http://schemas.openxmlformats.org/officeDocument/2006/relationships/image" Target="media/image6.wmf"/><Relationship Id="rId221" Type="http://schemas.openxmlformats.org/officeDocument/2006/relationships/image" Target="media/image116.wmf"/><Relationship Id="rId242" Type="http://schemas.openxmlformats.org/officeDocument/2006/relationships/image" Target="media/image127.wmf"/><Relationship Id="rId263" Type="http://schemas.openxmlformats.org/officeDocument/2006/relationships/oleObject" Target="embeddings/oleObject120.bin"/><Relationship Id="rId284" Type="http://schemas.openxmlformats.org/officeDocument/2006/relationships/oleObject" Target="embeddings/oleObject130.bin"/><Relationship Id="rId319" Type="http://schemas.openxmlformats.org/officeDocument/2006/relationships/oleObject" Target="embeddings/oleObject144.bin"/><Relationship Id="rId37" Type="http://schemas.openxmlformats.org/officeDocument/2006/relationships/oleObject" Target="embeddings/oleObject15.bin"/><Relationship Id="rId58" Type="http://schemas.openxmlformats.org/officeDocument/2006/relationships/oleObject" Target="embeddings/oleObject24.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oleObject" Target="embeddings/oleObject54.bin"/><Relationship Id="rId144" Type="http://schemas.openxmlformats.org/officeDocument/2006/relationships/image" Target="media/image75.png"/><Relationship Id="rId330" Type="http://schemas.openxmlformats.org/officeDocument/2006/relationships/image" Target="media/image175.wmf"/><Relationship Id="rId90" Type="http://schemas.openxmlformats.org/officeDocument/2006/relationships/oleObject" Target="embeddings/oleObject38.bin"/><Relationship Id="rId165" Type="http://schemas.openxmlformats.org/officeDocument/2006/relationships/image" Target="media/image87.wmf"/><Relationship Id="rId186" Type="http://schemas.openxmlformats.org/officeDocument/2006/relationships/oleObject" Target="embeddings/oleObject83.bin"/><Relationship Id="rId351" Type="http://schemas.microsoft.com/office/2011/relationships/people" Target="people.xml"/><Relationship Id="rId211" Type="http://schemas.openxmlformats.org/officeDocument/2006/relationships/oleObject" Target="embeddings/oleObject95.bin"/><Relationship Id="rId232" Type="http://schemas.openxmlformats.org/officeDocument/2006/relationships/image" Target="media/image122.wmf"/><Relationship Id="rId253" Type="http://schemas.openxmlformats.org/officeDocument/2006/relationships/oleObject" Target="embeddings/oleObject115.bin"/><Relationship Id="rId274" Type="http://schemas.openxmlformats.org/officeDocument/2006/relationships/oleObject" Target="embeddings/oleObject125.bin"/><Relationship Id="rId295" Type="http://schemas.openxmlformats.org/officeDocument/2006/relationships/image" Target="media/image155.png"/><Relationship Id="rId309" Type="http://schemas.openxmlformats.org/officeDocument/2006/relationships/image" Target="media/image164.wmf"/><Relationship Id="rId27" Type="http://schemas.openxmlformats.org/officeDocument/2006/relationships/oleObject" Target="embeddings/oleObject10.bin"/><Relationship Id="rId48" Type="http://schemas.openxmlformats.org/officeDocument/2006/relationships/image" Target="media/image23.png"/><Relationship Id="rId69" Type="http://schemas.openxmlformats.org/officeDocument/2006/relationships/image" Target="media/image34.wmf"/><Relationship Id="rId113" Type="http://schemas.openxmlformats.org/officeDocument/2006/relationships/image" Target="media/image58.wmf"/><Relationship Id="rId134" Type="http://schemas.openxmlformats.org/officeDocument/2006/relationships/image" Target="media/image69.wmf"/><Relationship Id="rId320" Type="http://schemas.openxmlformats.org/officeDocument/2006/relationships/image" Target="media/image170.wmf"/><Relationship Id="rId80" Type="http://schemas.openxmlformats.org/officeDocument/2006/relationships/image" Target="media/image41.wmf"/><Relationship Id="rId155" Type="http://schemas.openxmlformats.org/officeDocument/2006/relationships/image" Target="media/image82.wmf"/><Relationship Id="rId176" Type="http://schemas.openxmlformats.org/officeDocument/2006/relationships/oleObject" Target="embeddings/oleObject78.bin"/><Relationship Id="rId197" Type="http://schemas.openxmlformats.org/officeDocument/2006/relationships/oleObject" Target="embeddings/oleObject88.bin"/><Relationship Id="rId341" Type="http://schemas.openxmlformats.org/officeDocument/2006/relationships/oleObject" Target="embeddings/oleObject155.bin"/><Relationship Id="rId201" Type="http://schemas.openxmlformats.org/officeDocument/2006/relationships/oleObject" Target="embeddings/oleObject90.bin"/><Relationship Id="rId222" Type="http://schemas.openxmlformats.org/officeDocument/2006/relationships/oleObject" Target="embeddings/oleObject100.bin"/><Relationship Id="rId243" Type="http://schemas.openxmlformats.org/officeDocument/2006/relationships/oleObject" Target="embeddings/oleObject110.bin"/><Relationship Id="rId264" Type="http://schemas.openxmlformats.org/officeDocument/2006/relationships/image" Target="media/image138.wmf"/><Relationship Id="rId285" Type="http://schemas.openxmlformats.org/officeDocument/2006/relationships/image" Target="media/image149.wmf"/><Relationship Id="rId17" Type="http://schemas.openxmlformats.org/officeDocument/2006/relationships/oleObject" Target="embeddings/oleObject5.bin"/><Relationship Id="rId38" Type="http://schemas.openxmlformats.org/officeDocument/2006/relationships/image" Target="media/image17.jpeg"/><Relationship Id="rId59" Type="http://schemas.openxmlformats.org/officeDocument/2006/relationships/image" Target="media/image29.wmf"/><Relationship Id="rId103" Type="http://schemas.openxmlformats.org/officeDocument/2006/relationships/image" Target="media/image53.wmf"/><Relationship Id="rId124" Type="http://schemas.openxmlformats.org/officeDocument/2006/relationships/image" Target="media/image64.wmf"/><Relationship Id="rId310" Type="http://schemas.openxmlformats.org/officeDocument/2006/relationships/oleObject" Target="embeddings/oleObject140.bin"/><Relationship Id="rId70" Type="http://schemas.openxmlformats.org/officeDocument/2006/relationships/oleObject" Target="embeddings/oleObject30.bin"/><Relationship Id="rId91" Type="http://schemas.openxmlformats.org/officeDocument/2006/relationships/image" Target="media/image47.wmf"/><Relationship Id="rId145" Type="http://schemas.openxmlformats.org/officeDocument/2006/relationships/image" Target="media/image76.png"/><Relationship Id="rId166" Type="http://schemas.openxmlformats.org/officeDocument/2006/relationships/oleObject" Target="embeddings/oleObject73.bin"/><Relationship Id="rId187" Type="http://schemas.openxmlformats.org/officeDocument/2006/relationships/image" Target="media/image98.wmf"/><Relationship Id="rId331" Type="http://schemas.openxmlformats.org/officeDocument/2006/relationships/oleObject" Target="embeddings/oleObject150.bin"/><Relationship Id="rId352"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image" Target="media/image111.wmf"/><Relationship Id="rId233" Type="http://schemas.openxmlformats.org/officeDocument/2006/relationships/oleObject" Target="embeddings/oleObject105.bin"/><Relationship Id="rId254" Type="http://schemas.openxmlformats.org/officeDocument/2006/relationships/image" Target="media/image133.wmf"/><Relationship Id="rId28" Type="http://schemas.openxmlformats.org/officeDocument/2006/relationships/image" Target="media/image12.wmf"/><Relationship Id="rId49" Type="http://schemas.openxmlformats.org/officeDocument/2006/relationships/image" Target="media/image24.wmf"/><Relationship Id="rId114" Type="http://schemas.openxmlformats.org/officeDocument/2006/relationships/oleObject" Target="embeddings/oleObject50.bin"/><Relationship Id="rId275" Type="http://schemas.openxmlformats.org/officeDocument/2006/relationships/image" Target="media/image144.wmf"/><Relationship Id="rId296" Type="http://schemas.openxmlformats.org/officeDocument/2006/relationships/image" Target="media/image156.png"/><Relationship Id="rId300" Type="http://schemas.openxmlformats.org/officeDocument/2006/relationships/oleObject" Target="embeddings/oleObject136.bin"/><Relationship Id="rId60" Type="http://schemas.openxmlformats.org/officeDocument/2006/relationships/oleObject" Target="embeddings/oleObject25.bin"/><Relationship Id="rId81" Type="http://schemas.openxmlformats.org/officeDocument/2006/relationships/oleObject" Target="embeddings/oleObject34.bin"/><Relationship Id="rId135" Type="http://schemas.openxmlformats.org/officeDocument/2006/relationships/oleObject" Target="embeddings/oleObject60.bin"/><Relationship Id="rId156" Type="http://schemas.openxmlformats.org/officeDocument/2006/relationships/oleObject" Target="embeddings/oleObject68.bin"/><Relationship Id="rId177" Type="http://schemas.openxmlformats.org/officeDocument/2006/relationships/image" Target="media/image93.wmf"/><Relationship Id="rId198" Type="http://schemas.openxmlformats.org/officeDocument/2006/relationships/image" Target="media/image104.wmf"/><Relationship Id="rId321" Type="http://schemas.openxmlformats.org/officeDocument/2006/relationships/oleObject" Target="embeddings/oleObject145.bin"/><Relationship Id="rId342" Type="http://schemas.openxmlformats.org/officeDocument/2006/relationships/image" Target="media/image181.png"/><Relationship Id="rId202" Type="http://schemas.openxmlformats.org/officeDocument/2006/relationships/image" Target="media/image106.wmf"/><Relationship Id="rId223" Type="http://schemas.openxmlformats.org/officeDocument/2006/relationships/image" Target="media/image117.wmf"/><Relationship Id="rId244" Type="http://schemas.openxmlformats.org/officeDocument/2006/relationships/image" Target="media/image128.wmf"/><Relationship Id="rId18" Type="http://schemas.openxmlformats.org/officeDocument/2006/relationships/image" Target="media/image7.wmf"/><Relationship Id="rId39" Type="http://schemas.openxmlformats.org/officeDocument/2006/relationships/image" Target="media/image18.png"/><Relationship Id="rId265" Type="http://schemas.openxmlformats.org/officeDocument/2006/relationships/oleObject" Target="embeddings/oleObject121.bin"/><Relationship Id="rId286" Type="http://schemas.openxmlformats.org/officeDocument/2006/relationships/oleObject" Target="embeddings/oleObject131.bin"/><Relationship Id="rId50" Type="http://schemas.openxmlformats.org/officeDocument/2006/relationships/oleObject" Target="embeddings/oleObject20.bin"/><Relationship Id="rId104" Type="http://schemas.openxmlformats.org/officeDocument/2006/relationships/oleObject" Target="embeddings/oleObject45.bin"/><Relationship Id="rId125" Type="http://schemas.openxmlformats.org/officeDocument/2006/relationships/oleObject" Target="embeddings/oleObject55.bin"/><Relationship Id="rId146" Type="http://schemas.openxmlformats.org/officeDocument/2006/relationships/image" Target="media/image77.wmf"/><Relationship Id="rId167" Type="http://schemas.openxmlformats.org/officeDocument/2006/relationships/image" Target="media/image88.wmf"/><Relationship Id="rId188" Type="http://schemas.openxmlformats.org/officeDocument/2006/relationships/oleObject" Target="embeddings/oleObject84.bin"/><Relationship Id="rId311" Type="http://schemas.openxmlformats.org/officeDocument/2006/relationships/image" Target="media/image165.wmf"/><Relationship Id="rId332" Type="http://schemas.openxmlformats.org/officeDocument/2006/relationships/image" Target="media/image176.wmf"/><Relationship Id="rId71" Type="http://schemas.openxmlformats.org/officeDocument/2006/relationships/image" Target="media/image35.png"/><Relationship Id="rId92" Type="http://schemas.openxmlformats.org/officeDocument/2006/relationships/oleObject" Target="embeddings/oleObject39.bin"/><Relationship Id="rId213" Type="http://schemas.openxmlformats.org/officeDocument/2006/relationships/oleObject" Target="embeddings/oleObject96.bin"/><Relationship Id="rId234" Type="http://schemas.openxmlformats.org/officeDocument/2006/relationships/image" Target="media/image123.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16.bin"/><Relationship Id="rId276" Type="http://schemas.openxmlformats.org/officeDocument/2006/relationships/oleObject" Target="embeddings/oleObject126.bin"/><Relationship Id="rId297" Type="http://schemas.openxmlformats.org/officeDocument/2006/relationships/image" Target="media/image157.wmf"/><Relationship Id="rId40" Type="http://schemas.openxmlformats.org/officeDocument/2006/relationships/image" Target="media/image19.wmf"/><Relationship Id="rId115" Type="http://schemas.openxmlformats.org/officeDocument/2006/relationships/image" Target="media/image59.wmf"/><Relationship Id="rId136" Type="http://schemas.openxmlformats.org/officeDocument/2006/relationships/image" Target="media/image70.wmf"/><Relationship Id="rId157" Type="http://schemas.openxmlformats.org/officeDocument/2006/relationships/image" Target="media/image83.wmf"/><Relationship Id="rId178" Type="http://schemas.openxmlformats.org/officeDocument/2006/relationships/oleObject" Target="embeddings/oleObject79.bin"/><Relationship Id="rId301" Type="http://schemas.openxmlformats.org/officeDocument/2006/relationships/image" Target="media/image159.png"/><Relationship Id="rId322" Type="http://schemas.openxmlformats.org/officeDocument/2006/relationships/image" Target="media/image171.wmf"/><Relationship Id="rId343" Type="http://schemas.openxmlformats.org/officeDocument/2006/relationships/image" Target="media/image182.jpeg"/><Relationship Id="rId61" Type="http://schemas.openxmlformats.org/officeDocument/2006/relationships/image" Target="media/image30.wmf"/><Relationship Id="rId82" Type="http://schemas.openxmlformats.org/officeDocument/2006/relationships/image" Target="media/image42.wmf"/><Relationship Id="rId199" Type="http://schemas.openxmlformats.org/officeDocument/2006/relationships/oleObject" Target="embeddings/oleObject89.bin"/><Relationship Id="rId203" Type="http://schemas.openxmlformats.org/officeDocument/2006/relationships/oleObject" Target="embeddings/oleObject91.bin"/><Relationship Id="rId19" Type="http://schemas.openxmlformats.org/officeDocument/2006/relationships/oleObject" Target="embeddings/oleObject6.bin"/><Relationship Id="rId224" Type="http://schemas.openxmlformats.org/officeDocument/2006/relationships/oleObject" Target="embeddings/oleObject101.bin"/><Relationship Id="rId245" Type="http://schemas.openxmlformats.org/officeDocument/2006/relationships/oleObject" Target="embeddings/oleObject111.bin"/><Relationship Id="rId266" Type="http://schemas.openxmlformats.org/officeDocument/2006/relationships/image" Target="media/image139.png"/><Relationship Id="rId287" Type="http://schemas.openxmlformats.org/officeDocument/2006/relationships/image" Target="media/image150.wmf"/><Relationship Id="rId30" Type="http://schemas.openxmlformats.org/officeDocument/2006/relationships/image" Target="media/image13.wmf"/><Relationship Id="rId105" Type="http://schemas.openxmlformats.org/officeDocument/2006/relationships/image" Target="media/image54.wmf"/><Relationship Id="rId126" Type="http://schemas.openxmlformats.org/officeDocument/2006/relationships/image" Target="media/image65.wmf"/><Relationship Id="rId147" Type="http://schemas.openxmlformats.org/officeDocument/2006/relationships/oleObject" Target="embeddings/oleObject64.bin"/><Relationship Id="rId168" Type="http://schemas.openxmlformats.org/officeDocument/2006/relationships/oleObject" Target="embeddings/oleObject74.bin"/><Relationship Id="rId312" Type="http://schemas.openxmlformats.org/officeDocument/2006/relationships/oleObject" Target="embeddings/oleObject141.bin"/><Relationship Id="rId333" Type="http://schemas.openxmlformats.org/officeDocument/2006/relationships/oleObject" Target="embeddings/oleObject151.bin"/><Relationship Id="rId51" Type="http://schemas.openxmlformats.org/officeDocument/2006/relationships/image" Target="media/image25.wmf"/><Relationship Id="rId72" Type="http://schemas.openxmlformats.org/officeDocument/2006/relationships/image" Target="media/image36.png"/><Relationship Id="rId93" Type="http://schemas.openxmlformats.org/officeDocument/2006/relationships/image" Target="media/image48.wmf"/><Relationship Id="rId189" Type="http://schemas.openxmlformats.org/officeDocument/2006/relationships/image" Target="media/image99.wmf"/><Relationship Id="rId3" Type="http://schemas.openxmlformats.org/officeDocument/2006/relationships/settings" Target="settings.xml"/><Relationship Id="rId214" Type="http://schemas.openxmlformats.org/officeDocument/2006/relationships/image" Target="media/image112.wmf"/><Relationship Id="rId235" Type="http://schemas.openxmlformats.org/officeDocument/2006/relationships/oleObject" Target="embeddings/oleObject106.bin"/><Relationship Id="rId256" Type="http://schemas.openxmlformats.org/officeDocument/2006/relationships/image" Target="media/image134.wmf"/><Relationship Id="rId277" Type="http://schemas.openxmlformats.org/officeDocument/2006/relationships/image" Target="media/image145.wmf"/><Relationship Id="rId298" Type="http://schemas.openxmlformats.org/officeDocument/2006/relationships/oleObject" Target="embeddings/oleObject135.bin"/><Relationship Id="rId116" Type="http://schemas.openxmlformats.org/officeDocument/2006/relationships/oleObject" Target="embeddings/oleObject51.bin"/><Relationship Id="rId137" Type="http://schemas.openxmlformats.org/officeDocument/2006/relationships/oleObject" Target="embeddings/oleObject61.bin"/><Relationship Id="rId158" Type="http://schemas.openxmlformats.org/officeDocument/2006/relationships/oleObject" Target="embeddings/oleObject69.bin"/><Relationship Id="rId302" Type="http://schemas.openxmlformats.org/officeDocument/2006/relationships/image" Target="media/image160.png"/><Relationship Id="rId323" Type="http://schemas.openxmlformats.org/officeDocument/2006/relationships/oleObject" Target="embeddings/oleObject146.bin"/><Relationship Id="rId344"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oleObject" Target="embeddings/oleObject35.bin"/><Relationship Id="rId179" Type="http://schemas.openxmlformats.org/officeDocument/2006/relationships/image" Target="media/image94.wmf"/><Relationship Id="rId190" Type="http://schemas.openxmlformats.org/officeDocument/2006/relationships/oleObject" Target="embeddings/oleObject85.bin"/><Relationship Id="rId204" Type="http://schemas.openxmlformats.org/officeDocument/2006/relationships/image" Target="media/image107.wmf"/><Relationship Id="rId225" Type="http://schemas.openxmlformats.org/officeDocument/2006/relationships/image" Target="media/image118.png"/><Relationship Id="rId246" Type="http://schemas.openxmlformats.org/officeDocument/2006/relationships/image" Target="media/image129.wmf"/><Relationship Id="rId267" Type="http://schemas.openxmlformats.org/officeDocument/2006/relationships/image" Target="media/image140.wmf"/><Relationship Id="rId288" Type="http://schemas.openxmlformats.org/officeDocument/2006/relationships/oleObject" Target="embeddings/oleObject132.bin"/><Relationship Id="rId106" Type="http://schemas.openxmlformats.org/officeDocument/2006/relationships/oleObject" Target="embeddings/oleObject46.bin"/><Relationship Id="rId127" Type="http://schemas.openxmlformats.org/officeDocument/2006/relationships/oleObject" Target="embeddings/oleObject56.bin"/><Relationship Id="rId313" Type="http://schemas.openxmlformats.org/officeDocument/2006/relationships/image" Target="media/image166.png"/><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1.bin"/><Relationship Id="rId73" Type="http://schemas.openxmlformats.org/officeDocument/2006/relationships/image" Target="media/image37.wmf"/><Relationship Id="rId94" Type="http://schemas.openxmlformats.org/officeDocument/2006/relationships/oleObject" Target="embeddings/oleObject40.bin"/><Relationship Id="rId148" Type="http://schemas.openxmlformats.org/officeDocument/2006/relationships/image" Target="media/image78.wmf"/><Relationship Id="rId169" Type="http://schemas.openxmlformats.org/officeDocument/2006/relationships/image" Target="media/image89.wmf"/><Relationship Id="rId334" Type="http://schemas.openxmlformats.org/officeDocument/2006/relationships/image" Target="media/image177.wmf"/><Relationship Id="rId4" Type="http://schemas.openxmlformats.org/officeDocument/2006/relationships/webSettings" Target="webSettings.xml"/><Relationship Id="rId180" Type="http://schemas.openxmlformats.org/officeDocument/2006/relationships/oleObject" Target="embeddings/oleObject80.bin"/><Relationship Id="rId215" Type="http://schemas.openxmlformats.org/officeDocument/2006/relationships/oleObject" Target="embeddings/oleObject97.bin"/><Relationship Id="rId236" Type="http://schemas.openxmlformats.org/officeDocument/2006/relationships/image" Target="media/image124.wmf"/><Relationship Id="rId257" Type="http://schemas.openxmlformats.org/officeDocument/2006/relationships/oleObject" Target="embeddings/oleObject117.bin"/><Relationship Id="rId278" Type="http://schemas.openxmlformats.org/officeDocument/2006/relationships/oleObject" Target="embeddings/oleObject127.bin"/><Relationship Id="rId303" Type="http://schemas.openxmlformats.org/officeDocument/2006/relationships/image" Target="media/image161.wmf"/><Relationship Id="rId42" Type="http://schemas.openxmlformats.org/officeDocument/2006/relationships/image" Target="media/image20.wmf"/><Relationship Id="rId84" Type="http://schemas.openxmlformats.org/officeDocument/2006/relationships/image" Target="media/image43.wmf"/><Relationship Id="rId138" Type="http://schemas.openxmlformats.org/officeDocument/2006/relationships/image" Target="media/image71.wmf"/><Relationship Id="rId345" Type="http://schemas.openxmlformats.org/officeDocument/2006/relationships/header" Target="header2.xml"/><Relationship Id="rId191" Type="http://schemas.openxmlformats.org/officeDocument/2006/relationships/image" Target="media/image100.wmf"/><Relationship Id="rId205" Type="http://schemas.openxmlformats.org/officeDocument/2006/relationships/oleObject" Target="embeddings/oleObject92.bin"/><Relationship Id="rId247" Type="http://schemas.openxmlformats.org/officeDocument/2006/relationships/oleObject" Target="embeddings/oleObject112.bin"/><Relationship Id="rId107" Type="http://schemas.openxmlformats.org/officeDocument/2006/relationships/image" Target="media/image55.wmf"/><Relationship Id="rId289" Type="http://schemas.openxmlformats.org/officeDocument/2006/relationships/image" Target="media/image151.wmf"/><Relationship Id="rId11" Type="http://schemas.openxmlformats.org/officeDocument/2006/relationships/image" Target="media/image3.wmf"/><Relationship Id="rId53" Type="http://schemas.openxmlformats.org/officeDocument/2006/relationships/image" Target="media/image26.wmf"/><Relationship Id="rId149" Type="http://schemas.openxmlformats.org/officeDocument/2006/relationships/oleObject" Target="embeddings/oleObject65.bin"/><Relationship Id="rId314" Type="http://schemas.openxmlformats.org/officeDocument/2006/relationships/image" Target="media/image167.wmf"/><Relationship Id="rId95" Type="http://schemas.openxmlformats.org/officeDocument/2006/relationships/image" Target="media/image49.wmf"/><Relationship Id="rId160" Type="http://schemas.openxmlformats.org/officeDocument/2006/relationships/oleObject" Target="embeddings/oleObject70.bin"/><Relationship Id="rId216" Type="http://schemas.openxmlformats.org/officeDocument/2006/relationships/image" Target="media/image113.jpeg"/><Relationship Id="rId258" Type="http://schemas.openxmlformats.org/officeDocument/2006/relationships/image" Target="media/image135.wmf"/><Relationship Id="rId22" Type="http://schemas.openxmlformats.org/officeDocument/2006/relationships/image" Target="media/image9.wmf"/><Relationship Id="rId64" Type="http://schemas.openxmlformats.org/officeDocument/2006/relationships/oleObject" Target="embeddings/oleObject27.bin"/><Relationship Id="rId118" Type="http://schemas.openxmlformats.org/officeDocument/2006/relationships/oleObject" Target="embeddings/oleObject52.bin"/><Relationship Id="rId325" Type="http://schemas.openxmlformats.org/officeDocument/2006/relationships/oleObject" Target="embeddings/oleObject147.bin"/><Relationship Id="rId171" Type="http://schemas.openxmlformats.org/officeDocument/2006/relationships/image" Target="media/image90.wmf"/><Relationship Id="rId227" Type="http://schemas.openxmlformats.org/officeDocument/2006/relationships/oleObject" Target="embeddings/oleObject102.bin"/><Relationship Id="rId269" Type="http://schemas.openxmlformats.org/officeDocument/2006/relationships/image" Target="media/image141.wmf"/><Relationship Id="rId33" Type="http://schemas.openxmlformats.org/officeDocument/2006/relationships/oleObject" Target="embeddings/oleObject13.bin"/><Relationship Id="rId129" Type="http://schemas.openxmlformats.org/officeDocument/2006/relationships/oleObject" Target="embeddings/oleObject57.bin"/><Relationship Id="rId280" Type="http://schemas.openxmlformats.org/officeDocument/2006/relationships/oleObject" Target="embeddings/oleObject128.bin"/><Relationship Id="rId336" Type="http://schemas.openxmlformats.org/officeDocument/2006/relationships/image" Target="media/image178.wmf"/><Relationship Id="rId75" Type="http://schemas.openxmlformats.org/officeDocument/2006/relationships/image" Target="media/image38.png"/><Relationship Id="rId140" Type="http://schemas.openxmlformats.org/officeDocument/2006/relationships/image" Target="media/image72.wmf"/><Relationship Id="rId182" Type="http://schemas.openxmlformats.org/officeDocument/2006/relationships/oleObject" Target="embeddings/oleObject81.bin"/><Relationship Id="rId6" Type="http://schemas.openxmlformats.org/officeDocument/2006/relationships/endnotes" Target="endnotes.xml"/><Relationship Id="rId238" Type="http://schemas.openxmlformats.org/officeDocument/2006/relationships/image" Target="media/image125.wmf"/><Relationship Id="rId291" Type="http://schemas.openxmlformats.org/officeDocument/2006/relationships/image" Target="media/image152.wmf"/><Relationship Id="rId305" Type="http://schemas.openxmlformats.org/officeDocument/2006/relationships/image" Target="media/image162.wmf"/><Relationship Id="rId347" Type="http://schemas.openxmlformats.org/officeDocument/2006/relationships/footer" Target="footer2.xml"/><Relationship Id="rId44" Type="http://schemas.openxmlformats.org/officeDocument/2006/relationships/image" Target="media/image21.wmf"/><Relationship Id="rId86" Type="http://schemas.openxmlformats.org/officeDocument/2006/relationships/image" Target="media/image44.png"/><Relationship Id="rId151" Type="http://schemas.openxmlformats.org/officeDocument/2006/relationships/oleObject" Target="embeddings/oleObject66.bin"/><Relationship Id="rId193" Type="http://schemas.openxmlformats.org/officeDocument/2006/relationships/image" Target="media/image101.wmf"/><Relationship Id="rId207" Type="http://schemas.openxmlformats.org/officeDocument/2006/relationships/oleObject" Target="embeddings/oleObject93.bin"/><Relationship Id="rId249" Type="http://schemas.openxmlformats.org/officeDocument/2006/relationships/oleObject" Target="embeddings/oleObject113.bin"/><Relationship Id="rId13" Type="http://schemas.openxmlformats.org/officeDocument/2006/relationships/image" Target="media/image4.wmf"/><Relationship Id="rId109" Type="http://schemas.openxmlformats.org/officeDocument/2006/relationships/image" Target="media/image56.wmf"/><Relationship Id="rId260" Type="http://schemas.openxmlformats.org/officeDocument/2006/relationships/image" Target="media/image136.wmf"/><Relationship Id="rId316" Type="http://schemas.openxmlformats.org/officeDocument/2006/relationships/image" Target="media/image168.wmf"/><Relationship Id="rId55" Type="http://schemas.openxmlformats.org/officeDocument/2006/relationships/image" Target="media/image27.wmf"/><Relationship Id="rId97" Type="http://schemas.openxmlformats.org/officeDocument/2006/relationships/image" Target="media/image50.wmf"/><Relationship Id="rId120" Type="http://schemas.openxmlformats.org/officeDocument/2006/relationships/oleObject" Target="embeddings/oleObject53.bin"/><Relationship Id="rId162" Type="http://schemas.openxmlformats.org/officeDocument/2006/relationships/oleObject" Target="embeddings/oleObject71.bin"/><Relationship Id="rId218" Type="http://schemas.openxmlformats.org/officeDocument/2006/relationships/oleObject" Target="embeddings/oleObject98.bin"/><Relationship Id="rId271" Type="http://schemas.openxmlformats.org/officeDocument/2006/relationships/image" Target="media/image142.wmf"/><Relationship Id="rId24" Type="http://schemas.openxmlformats.org/officeDocument/2006/relationships/image" Target="media/image10.wmf"/><Relationship Id="rId66" Type="http://schemas.openxmlformats.org/officeDocument/2006/relationships/oleObject" Target="embeddings/oleObject28.bin"/><Relationship Id="rId131" Type="http://schemas.openxmlformats.org/officeDocument/2006/relationships/oleObject" Target="embeddings/oleObject58.bin"/><Relationship Id="rId327" Type="http://schemas.openxmlformats.org/officeDocument/2006/relationships/oleObject" Target="embeddings/oleObject148.bin"/><Relationship Id="rId173" Type="http://schemas.openxmlformats.org/officeDocument/2006/relationships/image" Target="media/image91.wmf"/><Relationship Id="rId229" Type="http://schemas.openxmlformats.org/officeDocument/2006/relationships/oleObject" Target="embeddings/oleObject103.bin"/><Relationship Id="rId240" Type="http://schemas.openxmlformats.org/officeDocument/2006/relationships/image" Target="media/image126.wmf"/><Relationship Id="rId35" Type="http://schemas.openxmlformats.org/officeDocument/2006/relationships/oleObject" Target="embeddings/oleObject14.bin"/><Relationship Id="rId77" Type="http://schemas.openxmlformats.org/officeDocument/2006/relationships/oleObject" Target="embeddings/oleObject32.bin"/><Relationship Id="rId100" Type="http://schemas.openxmlformats.org/officeDocument/2006/relationships/oleObject" Target="embeddings/oleObject43.bin"/><Relationship Id="rId282" Type="http://schemas.openxmlformats.org/officeDocument/2006/relationships/oleObject" Target="embeddings/oleObject129.bin"/><Relationship Id="rId338" Type="http://schemas.openxmlformats.org/officeDocument/2006/relationships/image" Target="media/image17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15</Pages>
  <Words>1661</Words>
  <Characters>9468</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dc:creator>
  <cp:keywords/>
  <dc:description/>
  <cp:lastModifiedBy>Administrator</cp:lastModifiedBy>
  <cp:revision>23</cp:revision>
  <dcterms:created xsi:type="dcterms:W3CDTF">2017-12-12T07:34:00Z</dcterms:created>
  <dcterms:modified xsi:type="dcterms:W3CDTF">2017-12-30T15:30:00Z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