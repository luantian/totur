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CE3" w14:textId="77777777" w:rsidR="005D67DB" w:rsidRPr="0068182A" w:rsidRDefault="005D67DB" w:rsidP="005D67DB">
      <w:pPr>
        <w:ind w:firstLineChars="250" w:firstLine="703"/>
        <w:rPr>
          <w:rFonts w:hAnsi="宋体"/>
          <w:b/>
          <w:bCs/>
          <w:sz w:val="28"/>
          <w:szCs w:val="32"/>
        </w:rPr>
      </w:pPr>
      <w:r w:rsidRPr="0068182A">
        <w:rPr>
          <w:rFonts w:ascii="黑体" w:eastAsia="黑体" w:hAnsi="黑体" w:hint="eastAsia"/>
          <w:b/>
          <w:sz w:val="28"/>
          <w:szCs w:val="32"/>
        </w:rPr>
        <w:t>第三讲：二元一次方程</w:t>
      </w:r>
      <w:proofErr w:type="gramStart"/>
      <w:r w:rsidRPr="0068182A">
        <w:rPr>
          <w:rFonts w:ascii="黑体" w:eastAsia="黑体" w:hAnsi="黑体" w:hint="eastAsia"/>
          <w:b/>
          <w:sz w:val="28"/>
          <w:szCs w:val="32"/>
        </w:rPr>
        <w:t>组相关</w:t>
      </w:r>
      <w:proofErr w:type="gramEnd"/>
      <w:r w:rsidRPr="0068182A">
        <w:rPr>
          <w:rFonts w:ascii="黑体" w:eastAsia="黑体" w:hAnsi="黑体" w:hint="eastAsia"/>
          <w:b/>
          <w:sz w:val="28"/>
          <w:szCs w:val="32"/>
        </w:rPr>
        <w:t>应用及三元一次方程组</w:t>
      </w:r>
    </w:p>
    <w:p w14:paraId="553E47C1" w14:textId="77777777" w:rsidR="005D67DB" w:rsidRPr="0068182A" w:rsidRDefault="005D67DB" w:rsidP="005D67DB">
      <w:pPr>
        <w:ind w:firstLineChars="400" w:firstLine="1280"/>
        <w:rPr>
          <w:rFonts w:hAnsi="宋体"/>
          <w:b/>
          <w:bCs/>
          <w:sz w:val="32"/>
          <w:szCs w:val="32"/>
        </w:rPr>
      </w:pPr>
    </w:p>
    <w:p w14:paraId="5153A867" w14:textId="77777777" w:rsidR="005D67DB" w:rsidRPr="0068182A" w:rsidRDefault="005D67DB" w:rsidP="005D67DB">
      <w:pPr>
        <w:rPr>
          <w:rFonts w:ascii="楷体" w:eastAsia="楷体" w:hAnsi="楷体"/>
          <w:b/>
          <w:sz w:val="30"/>
          <w:szCs w:val="30"/>
        </w:rPr>
      </w:pPr>
      <w:bookmarkStart w:id="0" w:name="_Hlk500496203"/>
      <w:r w:rsidRPr="0068182A">
        <w:rPr>
          <w:rFonts w:ascii="楷体" w:eastAsia="楷体" w:hAnsi="楷体" w:hint="eastAsia"/>
          <w:b/>
          <w:sz w:val="30"/>
          <w:szCs w:val="30"/>
        </w:rPr>
        <w:t>一、课程目标</w:t>
      </w:r>
    </w:p>
    <w:p w14:paraId="117069D6" w14:textId="3EEB22CF" w:rsidR="005D67DB" w:rsidRPr="0068182A" w:rsidRDefault="005D67DB" w:rsidP="005D67DB">
      <w:pPr>
        <w:rPr>
          <w:rFonts w:ascii="宋体" w:eastAsia="宋体" w:hAnsi="宋体"/>
          <w:sz w:val="24"/>
          <w:szCs w:val="24"/>
        </w:rPr>
      </w:pPr>
      <w:r w:rsidRPr="0068182A">
        <w:rPr>
          <w:rFonts w:ascii="宋体" w:eastAsia="宋体" w:hAnsi="宋体" w:hint="eastAsia"/>
          <w:sz w:val="24"/>
          <w:szCs w:val="24"/>
        </w:rPr>
        <w:t>1.</w:t>
      </w:r>
      <w:r w:rsidR="002A682A" w:rsidRPr="002B0166">
        <w:rPr>
          <w:rFonts w:ascii="宋体" w:eastAsia="宋体" w:hAnsi="宋体" w:hint="eastAsia"/>
          <w:szCs w:val="21"/>
        </w:rPr>
        <w:t>熟练</w:t>
      </w:r>
      <w:r w:rsidR="002A682A">
        <w:rPr>
          <w:rFonts w:ascii="宋体" w:eastAsia="宋体" w:hAnsi="宋体" w:cs="宋体" w:hint="eastAsia"/>
          <w:szCs w:val="21"/>
        </w:rPr>
        <w:t>掌握用方程组解决和差</w:t>
      </w:r>
      <w:proofErr w:type="gramStart"/>
      <w:r w:rsidR="002A682A">
        <w:rPr>
          <w:rFonts w:ascii="宋体" w:eastAsia="宋体" w:hAnsi="宋体" w:cs="宋体" w:hint="eastAsia"/>
          <w:szCs w:val="21"/>
        </w:rPr>
        <w:t>倍</w:t>
      </w:r>
      <w:proofErr w:type="gramEnd"/>
      <w:r w:rsidR="002A682A">
        <w:rPr>
          <w:rFonts w:ascii="宋体" w:eastAsia="宋体" w:hAnsi="宋体" w:cs="宋体" w:hint="eastAsia"/>
          <w:szCs w:val="21"/>
        </w:rPr>
        <w:t>分、配套、工程、路程、销售等一系列实际问题。</w:t>
      </w:r>
    </w:p>
    <w:p w14:paraId="2098F83B" w14:textId="5A402142" w:rsidR="005D67DB" w:rsidRPr="0068182A" w:rsidRDefault="005D67DB" w:rsidP="005D67DB">
      <w:pPr>
        <w:rPr>
          <w:rFonts w:ascii="宋体" w:eastAsia="宋体" w:hAnsi="宋体"/>
          <w:sz w:val="24"/>
          <w:szCs w:val="24"/>
        </w:rPr>
      </w:pPr>
      <w:r w:rsidRPr="0068182A">
        <w:rPr>
          <w:rFonts w:ascii="宋体" w:eastAsia="宋体" w:hAnsi="宋体" w:hint="eastAsia"/>
          <w:sz w:val="24"/>
          <w:szCs w:val="24"/>
        </w:rPr>
        <w:t>2.</w:t>
      </w:r>
      <w:r w:rsidR="002A682A" w:rsidRPr="002B0166">
        <w:rPr>
          <w:rFonts w:ascii="宋体" w:eastAsia="宋体" w:hAnsi="宋体" w:hint="eastAsia"/>
          <w:szCs w:val="21"/>
        </w:rPr>
        <w:t>理解三元一次方程组的含义，以及解三元一次方程组的简单方法</w:t>
      </w:r>
      <w:r w:rsidR="002A682A">
        <w:rPr>
          <w:rFonts w:ascii="宋体" w:eastAsia="宋体" w:hAnsi="宋体" w:hint="eastAsia"/>
          <w:sz w:val="24"/>
          <w:szCs w:val="24"/>
        </w:rPr>
        <w:t>。</w:t>
      </w:r>
    </w:p>
    <w:p w14:paraId="2777BFD5" w14:textId="77777777" w:rsidR="005D67DB" w:rsidRPr="0068182A" w:rsidRDefault="005D67DB" w:rsidP="005D67DB">
      <w:pPr>
        <w:rPr>
          <w:rFonts w:ascii="楷体" w:eastAsia="楷体" w:hAnsi="楷体"/>
          <w:b/>
          <w:sz w:val="30"/>
          <w:szCs w:val="30"/>
        </w:rPr>
      </w:pPr>
      <w:r w:rsidRPr="0068182A">
        <w:rPr>
          <w:rFonts w:ascii="楷体" w:eastAsia="楷体" w:hAnsi="楷体" w:hint="eastAsia"/>
          <w:b/>
          <w:sz w:val="30"/>
          <w:szCs w:val="30"/>
        </w:rPr>
        <w:t>二、课程内容</w:t>
      </w:r>
    </w:p>
    <w:p w14:paraId="4FC7F0A4" w14:textId="128EB277" w:rsidR="002A682A" w:rsidRPr="002B0166" w:rsidRDefault="002A682A" w:rsidP="005D67DB">
      <w:pPr>
        <w:spacing w:line="360" w:lineRule="exact"/>
        <w:rPr>
          <w:rFonts w:ascii="宋体" w:eastAsia="宋体" w:hAnsi="宋体"/>
          <w:b/>
          <w:sz w:val="24"/>
          <w:szCs w:val="24"/>
        </w:rPr>
      </w:pPr>
      <w:r w:rsidRPr="002B0166">
        <w:rPr>
          <w:rFonts w:ascii="宋体" w:eastAsia="宋体" w:hAnsi="宋体"/>
          <w:b/>
          <w:sz w:val="24"/>
          <w:szCs w:val="24"/>
        </w:rPr>
        <w:t>知识点</w:t>
      </w:r>
      <w:proofErr w:type="gramStart"/>
      <w:r w:rsidRPr="002B0166">
        <w:rPr>
          <w:rFonts w:ascii="宋体" w:eastAsia="宋体" w:hAnsi="宋体"/>
          <w:b/>
          <w:sz w:val="24"/>
          <w:szCs w:val="24"/>
        </w:rPr>
        <w:t>一</w:t>
      </w:r>
      <w:proofErr w:type="gramEnd"/>
      <w:r w:rsidRPr="002B0166">
        <w:rPr>
          <w:rFonts w:ascii="宋体" w:eastAsia="宋体" w:hAnsi="宋体" w:hint="eastAsia"/>
          <w:b/>
          <w:sz w:val="24"/>
          <w:szCs w:val="24"/>
        </w:rPr>
        <w:t>：</w:t>
      </w:r>
      <w:r>
        <w:rPr>
          <w:rFonts w:ascii="宋体" w:eastAsia="宋体" w:hAnsi="宋体" w:hint="eastAsia"/>
          <w:b/>
          <w:sz w:val="24"/>
          <w:szCs w:val="24"/>
        </w:rPr>
        <w:t>列二元一次方程组</w:t>
      </w:r>
      <w:proofErr w:type="gramStart"/>
      <w:r>
        <w:rPr>
          <w:rFonts w:ascii="宋体" w:eastAsia="宋体" w:hAnsi="宋体" w:hint="eastAsia"/>
          <w:b/>
          <w:sz w:val="24"/>
          <w:szCs w:val="24"/>
        </w:rPr>
        <w:t>解实际</w:t>
      </w:r>
      <w:proofErr w:type="gramEnd"/>
      <w:r>
        <w:rPr>
          <w:rFonts w:ascii="宋体" w:eastAsia="宋体" w:hAnsi="宋体" w:hint="eastAsia"/>
          <w:b/>
          <w:sz w:val="24"/>
          <w:szCs w:val="24"/>
        </w:rPr>
        <w:t>问题</w:t>
      </w:r>
    </w:p>
    <w:p w14:paraId="38072466" w14:textId="77777777" w:rsidR="005D67DB" w:rsidRPr="0068182A" w:rsidRDefault="005D67DB" w:rsidP="005D67DB">
      <w:pPr>
        <w:spacing w:line="360" w:lineRule="exact"/>
        <w:rPr>
          <w:rFonts w:ascii="宋体" w:eastAsia="宋体" w:hAnsi="宋体"/>
          <w:b/>
          <w:sz w:val="18"/>
        </w:rPr>
      </w:pPr>
      <w:r w:rsidRPr="0068182A">
        <w:rPr>
          <w:rFonts w:ascii="宋体" w:eastAsia="宋体" w:hAnsi="宋体"/>
          <w:b/>
          <w:szCs w:val="24"/>
        </w:rPr>
        <w:t>1</w:t>
      </w:r>
      <w:r w:rsidRPr="0068182A">
        <w:rPr>
          <w:rFonts w:ascii="宋体" w:eastAsia="宋体" w:hAnsi="宋体" w:hint="eastAsia"/>
          <w:b/>
          <w:szCs w:val="24"/>
        </w:rPr>
        <w:t>、 列二元一次方程组解决实际问题的一般步骤：</w:t>
      </w:r>
    </w:p>
    <w:p w14:paraId="050C249D" w14:textId="77777777" w:rsidR="005D67DB" w:rsidRPr="0068182A" w:rsidRDefault="005D67DB" w:rsidP="005D67DB">
      <w:pPr>
        <w:spacing w:line="360" w:lineRule="exact"/>
        <w:rPr>
          <w:rFonts w:ascii="宋体" w:eastAsia="宋体" w:hAnsi="宋体"/>
          <w:sz w:val="18"/>
        </w:rPr>
      </w:pPr>
      <w:r w:rsidRPr="0068182A">
        <w:rPr>
          <w:rFonts w:ascii="宋体" w:eastAsia="宋体" w:hAnsi="宋体" w:hint="eastAsia"/>
          <w:szCs w:val="24"/>
        </w:rPr>
        <w:t>（</w:t>
      </w:r>
      <w:r w:rsidRPr="0068182A">
        <w:rPr>
          <w:rFonts w:ascii="宋体" w:eastAsia="宋体" w:hAnsi="宋体"/>
          <w:szCs w:val="24"/>
        </w:rPr>
        <w:t>1</w:t>
      </w:r>
      <w:r w:rsidRPr="0068182A">
        <w:rPr>
          <w:rFonts w:ascii="宋体" w:eastAsia="宋体" w:hAnsi="宋体" w:hint="eastAsia"/>
          <w:szCs w:val="24"/>
        </w:rPr>
        <w:t>）审题：找出问题中的已知条件和未知量及它们之间的关系．</w:t>
      </w:r>
    </w:p>
    <w:p w14:paraId="3DE5606B" w14:textId="77777777" w:rsidR="005D67DB" w:rsidRPr="0068182A" w:rsidRDefault="005D67DB" w:rsidP="005D67DB">
      <w:pPr>
        <w:spacing w:line="360" w:lineRule="exact"/>
        <w:rPr>
          <w:rFonts w:ascii="宋体" w:eastAsia="宋体" w:hAnsi="宋体"/>
          <w:sz w:val="18"/>
        </w:rPr>
      </w:pPr>
      <w:r w:rsidRPr="0068182A">
        <w:rPr>
          <w:rFonts w:ascii="宋体" w:eastAsia="宋体" w:hAnsi="宋体" w:hint="eastAsia"/>
          <w:szCs w:val="24"/>
        </w:rPr>
        <w:t>（</w:t>
      </w:r>
      <w:r w:rsidRPr="0068182A">
        <w:rPr>
          <w:rFonts w:ascii="宋体" w:eastAsia="宋体" w:hAnsi="宋体"/>
          <w:szCs w:val="24"/>
        </w:rPr>
        <w:t>2</w:t>
      </w:r>
      <w:r w:rsidRPr="0068182A">
        <w:rPr>
          <w:rFonts w:ascii="宋体" w:eastAsia="宋体" w:hAnsi="宋体" w:hint="eastAsia"/>
          <w:szCs w:val="24"/>
        </w:rPr>
        <w:t>）设元：找出题中的两个关键的未知量，并用字母表示出来．</w:t>
      </w:r>
    </w:p>
    <w:p w14:paraId="23B0CA5B" w14:textId="77777777" w:rsidR="005D67DB" w:rsidRPr="0068182A" w:rsidRDefault="005D67DB" w:rsidP="005D67DB">
      <w:pPr>
        <w:spacing w:line="360" w:lineRule="exact"/>
        <w:rPr>
          <w:rFonts w:ascii="宋体" w:eastAsia="宋体" w:hAnsi="宋体"/>
          <w:sz w:val="18"/>
        </w:rPr>
      </w:pPr>
      <w:r w:rsidRPr="0068182A">
        <w:rPr>
          <w:rFonts w:ascii="宋体" w:eastAsia="宋体" w:hAnsi="宋体" w:hint="eastAsia"/>
          <w:szCs w:val="24"/>
        </w:rPr>
        <w:t>（</w:t>
      </w:r>
      <w:r w:rsidRPr="0068182A">
        <w:rPr>
          <w:rFonts w:ascii="宋体" w:eastAsia="宋体" w:hAnsi="宋体"/>
          <w:szCs w:val="24"/>
        </w:rPr>
        <w:t>3</w:t>
      </w:r>
      <w:r w:rsidRPr="0068182A">
        <w:rPr>
          <w:rFonts w:ascii="宋体" w:eastAsia="宋体" w:hAnsi="宋体" w:hint="eastAsia"/>
          <w:szCs w:val="24"/>
        </w:rPr>
        <w:t>）列方程组：挖掘题目中的关系，找出两个等量关系，列出方程组．</w:t>
      </w:r>
    </w:p>
    <w:p w14:paraId="504FC499" w14:textId="7996F7F1" w:rsidR="005D67DB" w:rsidRPr="0068182A" w:rsidRDefault="005D67DB" w:rsidP="005D67DB">
      <w:pPr>
        <w:spacing w:line="360" w:lineRule="exact"/>
        <w:rPr>
          <w:rFonts w:ascii="宋体" w:eastAsia="宋体" w:hAnsi="宋体"/>
          <w:sz w:val="18"/>
        </w:rPr>
      </w:pPr>
      <w:r w:rsidRPr="0068182A">
        <w:rPr>
          <w:rFonts w:ascii="宋体" w:eastAsia="宋体" w:hAnsi="宋体" w:hint="eastAsia"/>
          <w:szCs w:val="24"/>
        </w:rPr>
        <w:t>（</w:t>
      </w:r>
      <w:r w:rsidRPr="0068182A">
        <w:rPr>
          <w:rFonts w:ascii="宋体" w:eastAsia="宋体" w:hAnsi="宋体"/>
          <w:szCs w:val="24"/>
        </w:rPr>
        <w:t>4</w:t>
      </w:r>
      <w:r w:rsidRPr="0068182A">
        <w:rPr>
          <w:rFonts w:ascii="宋体" w:eastAsia="宋体" w:hAnsi="宋体" w:hint="eastAsia"/>
          <w:szCs w:val="24"/>
        </w:rPr>
        <w:t>）</w:t>
      </w:r>
      <w:r w:rsidR="002A682A">
        <w:rPr>
          <w:rFonts w:ascii="宋体" w:eastAsia="宋体" w:hAnsi="宋体" w:hint="eastAsia"/>
          <w:szCs w:val="24"/>
        </w:rPr>
        <w:t>解方程组：将方程组的解求出来。</w:t>
      </w:r>
      <w:r w:rsidRPr="0068182A">
        <w:rPr>
          <w:rFonts w:ascii="宋体" w:eastAsia="宋体" w:hAnsi="宋体" w:hint="eastAsia"/>
          <w:szCs w:val="24"/>
        </w:rPr>
        <w:t>．</w:t>
      </w:r>
    </w:p>
    <w:p w14:paraId="1F35FC9F" w14:textId="77777777" w:rsidR="005D67DB" w:rsidRPr="0068182A" w:rsidRDefault="005D67DB" w:rsidP="005D67DB">
      <w:pPr>
        <w:spacing w:line="360" w:lineRule="exact"/>
        <w:rPr>
          <w:rFonts w:ascii="宋体" w:eastAsia="宋体" w:hAnsi="宋体"/>
          <w:szCs w:val="24"/>
        </w:rPr>
      </w:pPr>
      <w:r w:rsidRPr="0068182A">
        <w:rPr>
          <w:rFonts w:ascii="宋体" w:eastAsia="宋体" w:hAnsi="宋体" w:hint="eastAsia"/>
          <w:szCs w:val="24"/>
        </w:rPr>
        <w:t>（</w:t>
      </w:r>
      <w:r w:rsidRPr="0068182A">
        <w:rPr>
          <w:rFonts w:ascii="宋体" w:eastAsia="宋体" w:hAnsi="宋体"/>
          <w:szCs w:val="24"/>
        </w:rPr>
        <w:t>5</w:t>
      </w:r>
      <w:r w:rsidRPr="0068182A">
        <w:rPr>
          <w:rFonts w:ascii="宋体" w:eastAsia="宋体" w:hAnsi="宋体" w:hint="eastAsia"/>
          <w:szCs w:val="24"/>
        </w:rPr>
        <w:t>）检验作答：检验所求解是否符合实际意义，并作答．</w:t>
      </w:r>
    </w:p>
    <w:p w14:paraId="75292DD6" w14:textId="77777777" w:rsidR="005D67DB" w:rsidRPr="0068182A" w:rsidRDefault="005D67DB" w:rsidP="005D67DB">
      <w:pPr>
        <w:spacing w:line="360" w:lineRule="exact"/>
        <w:rPr>
          <w:rFonts w:ascii="宋体" w:eastAsia="宋体" w:hAnsi="宋体"/>
          <w:b/>
          <w:szCs w:val="21"/>
        </w:rPr>
      </w:pPr>
      <w:r w:rsidRPr="0068182A">
        <w:rPr>
          <w:rFonts w:ascii="宋体" w:eastAsia="宋体" w:hAnsi="宋体"/>
          <w:b/>
          <w:szCs w:val="21"/>
        </w:rPr>
        <w:t>2</w:t>
      </w:r>
      <w:r w:rsidRPr="0068182A">
        <w:rPr>
          <w:rFonts w:ascii="宋体" w:eastAsia="宋体" w:hAnsi="宋体" w:hint="eastAsia"/>
          <w:b/>
          <w:szCs w:val="21"/>
        </w:rPr>
        <w:t xml:space="preserve">、 </w:t>
      </w:r>
      <w:proofErr w:type="gramStart"/>
      <w:r w:rsidRPr="0068182A">
        <w:rPr>
          <w:rFonts w:ascii="宋体" w:eastAsia="宋体" w:hAnsi="宋体" w:hint="eastAsia"/>
          <w:b/>
          <w:szCs w:val="21"/>
        </w:rPr>
        <w:t>设元的</w:t>
      </w:r>
      <w:proofErr w:type="gramEnd"/>
      <w:r w:rsidRPr="0068182A">
        <w:rPr>
          <w:rFonts w:ascii="宋体" w:eastAsia="宋体" w:hAnsi="宋体" w:hint="eastAsia"/>
          <w:b/>
          <w:szCs w:val="21"/>
        </w:rPr>
        <w:t>方法：</w:t>
      </w:r>
      <w:proofErr w:type="gramStart"/>
      <w:r w:rsidRPr="0068182A">
        <w:rPr>
          <w:rFonts w:ascii="宋体" w:eastAsia="宋体" w:hAnsi="宋体" w:hint="eastAsia"/>
          <w:b/>
          <w:szCs w:val="21"/>
        </w:rPr>
        <w:t>直接设元与</w:t>
      </w:r>
      <w:proofErr w:type="gramEnd"/>
      <w:r w:rsidRPr="0068182A">
        <w:rPr>
          <w:rFonts w:ascii="宋体" w:eastAsia="宋体" w:hAnsi="宋体" w:hint="eastAsia"/>
          <w:b/>
          <w:szCs w:val="21"/>
        </w:rPr>
        <w:t>间接设元．</w:t>
      </w:r>
    </w:p>
    <w:p w14:paraId="47D04EEC" w14:textId="77777777" w:rsidR="005D67DB" w:rsidRPr="0068182A" w:rsidRDefault="005D67DB" w:rsidP="005D67DB">
      <w:pPr>
        <w:spacing w:line="360" w:lineRule="exact"/>
        <w:ind w:firstLineChars="200" w:firstLine="420"/>
        <w:rPr>
          <w:rFonts w:ascii="宋体" w:eastAsia="宋体" w:hAnsi="宋体"/>
          <w:szCs w:val="21"/>
        </w:rPr>
      </w:pPr>
      <w:r w:rsidRPr="0068182A">
        <w:rPr>
          <w:rFonts w:ascii="宋体" w:eastAsia="宋体" w:hAnsi="宋体" w:hint="eastAsia"/>
          <w:szCs w:val="21"/>
        </w:rPr>
        <w:t>许多实际问题既可以用方程求解，也可以用方程组来求，方程组求解常比单独设一个未知数建立一元一次方程更容易表示相等关系，但解方程组稍微繁琐，这是它们各自的优缺点.</w:t>
      </w:r>
    </w:p>
    <w:p w14:paraId="1D708808" w14:textId="77777777" w:rsidR="005D67DB" w:rsidRPr="0068182A" w:rsidRDefault="005D67DB" w:rsidP="005D67DB">
      <w:pPr>
        <w:spacing w:line="360" w:lineRule="exact"/>
        <w:ind w:firstLineChars="200" w:firstLine="420"/>
        <w:rPr>
          <w:rFonts w:ascii="宋体" w:eastAsia="宋体" w:hAnsi="宋体"/>
          <w:szCs w:val="21"/>
        </w:rPr>
      </w:pPr>
      <w:r w:rsidRPr="0068182A">
        <w:rPr>
          <w:rFonts w:ascii="宋体" w:eastAsia="宋体" w:hAnsi="宋体" w:hint="eastAsia"/>
          <w:szCs w:val="21"/>
        </w:rPr>
        <w:t>当问题较复杂时，有时设与要求的未知量相关的另</w:t>
      </w:r>
      <w:proofErr w:type="gramStart"/>
      <w:r w:rsidRPr="0068182A">
        <w:rPr>
          <w:rFonts w:ascii="宋体" w:eastAsia="宋体" w:hAnsi="宋体" w:hint="eastAsia"/>
          <w:szCs w:val="21"/>
        </w:rPr>
        <w:t>一些量</w:t>
      </w:r>
      <w:proofErr w:type="gramEnd"/>
      <w:r w:rsidRPr="0068182A">
        <w:rPr>
          <w:rFonts w:ascii="宋体" w:eastAsia="宋体" w:hAnsi="宋体" w:hint="eastAsia"/>
          <w:szCs w:val="21"/>
        </w:rPr>
        <w:t>为未知数，即为间接设元．无论怎样设元，设几个未知数，就要列几个方程．</w:t>
      </w:r>
    </w:p>
    <w:p w14:paraId="011F5BA6" w14:textId="5B25F799" w:rsidR="005D67DB" w:rsidRPr="0068182A" w:rsidRDefault="005D67DB" w:rsidP="005D67DB">
      <w:pPr>
        <w:spacing w:line="360" w:lineRule="exact"/>
        <w:rPr>
          <w:rFonts w:ascii="宋体" w:eastAsia="宋体" w:hAnsi="宋体" w:cs="宋体"/>
          <w:szCs w:val="21"/>
        </w:rPr>
      </w:pPr>
      <w:r w:rsidRPr="0068182A">
        <w:rPr>
          <w:rFonts w:ascii="宋体" w:eastAsia="宋体" w:hAnsi="宋体" w:cs="宋体" w:hint="eastAsia"/>
          <w:b/>
          <w:bCs/>
          <w:szCs w:val="21"/>
        </w:rPr>
        <w:t>注</w:t>
      </w:r>
      <w:r w:rsidRPr="0068182A">
        <w:rPr>
          <w:rFonts w:ascii="宋体" w:eastAsia="宋体" w:hAnsi="宋体" w:cs="宋体" w:hint="eastAsia"/>
          <w:szCs w:val="21"/>
        </w:rPr>
        <w:t>：a.在“设”和“答”时，注意写清楚单位.</w:t>
      </w:r>
    </w:p>
    <w:p w14:paraId="2B0BA062" w14:textId="77777777" w:rsidR="005D67DB" w:rsidRPr="0068182A" w:rsidRDefault="005D67DB" w:rsidP="005D67DB">
      <w:pPr>
        <w:spacing w:line="360" w:lineRule="exact"/>
        <w:ind w:firstLineChars="200" w:firstLine="420"/>
        <w:rPr>
          <w:rFonts w:ascii="宋体" w:eastAsia="宋体" w:hAnsi="宋体" w:cs="宋体"/>
          <w:szCs w:val="21"/>
        </w:rPr>
      </w:pPr>
      <w:r w:rsidRPr="0068182A">
        <w:rPr>
          <w:rFonts w:ascii="宋体" w:eastAsia="宋体" w:hAnsi="宋体" w:cs="宋体" w:hint="eastAsia"/>
          <w:szCs w:val="21"/>
        </w:rPr>
        <w:t>b.在列方程组时，要注意等号左、右两边单位的统一.；</w:t>
      </w:r>
    </w:p>
    <w:p w14:paraId="7814A877" w14:textId="77777777" w:rsidR="005D67DB" w:rsidRPr="0068182A" w:rsidRDefault="005D67DB" w:rsidP="005D67DB">
      <w:pPr>
        <w:spacing w:line="360" w:lineRule="exact"/>
        <w:ind w:firstLineChars="200" w:firstLine="420"/>
        <w:rPr>
          <w:rFonts w:ascii="宋体" w:eastAsia="宋体" w:hAnsi="宋体" w:cs="宋体"/>
          <w:szCs w:val="21"/>
        </w:rPr>
      </w:pPr>
      <w:r w:rsidRPr="0068182A">
        <w:rPr>
          <w:rFonts w:ascii="宋体" w:eastAsia="宋体" w:hAnsi="宋体" w:cs="宋体" w:hint="eastAsia"/>
          <w:szCs w:val="21"/>
        </w:rPr>
        <w:t>c.在求得方程组的解后，不但要代入方程组中每一个方程进行检验，而且要判断结果是否符合实际。</w:t>
      </w:r>
    </w:p>
    <w:bookmarkEnd w:id="0"/>
    <w:p w14:paraId="4B8FD2E8" w14:textId="2FB2E232" w:rsidR="005D67DB" w:rsidRPr="0068182A" w:rsidRDefault="005D67DB" w:rsidP="005D67DB">
      <w:pPr>
        <w:spacing w:line="360" w:lineRule="exact"/>
        <w:rPr>
          <w:rFonts w:ascii="宋体" w:eastAsia="宋体" w:hAnsi="宋体"/>
          <w:b/>
          <w:sz w:val="18"/>
        </w:rPr>
      </w:pPr>
      <w:r w:rsidRPr="0068182A">
        <w:rPr>
          <w:rFonts w:ascii="宋体" w:eastAsia="宋体" w:hAnsi="宋体"/>
          <w:b/>
          <w:szCs w:val="24"/>
        </w:rPr>
        <w:t>3</w:t>
      </w:r>
      <w:r w:rsidRPr="0068182A">
        <w:rPr>
          <w:rFonts w:ascii="宋体" w:eastAsia="宋体" w:hAnsi="宋体" w:hint="eastAsia"/>
          <w:b/>
          <w:szCs w:val="24"/>
        </w:rPr>
        <w:t xml:space="preserve">、 </w:t>
      </w:r>
      <w:r w:rsidR="002A682A">
        <w:rPr>
          <w:rFonts w:ascii="宋体" w:eastAsia="宋体" w:hAnsi="宋体"/>
          <w:b/>
          <w:szCs w:val="24"/>
        </w:rPr>
        <w:t>二</w:t>
      </w:r>
      <w:r w:rsidRPr="0068182A">
        <w:rPr>
          <w:rFonts w:ascii="宋体" w:eastAsia="宋体" w:hAnsi="宋体" w:hint="eastAsia"/>
          <w:b/>
          <w:szCs w:val="24"/>
        </w:rPr>
        <w:t>元一次方程</w:t>
      </w:r>
      <w:r w:rsidR="002A682A">
        <w:rPr>
          <w:rFonts w:ascii="宋体" w:eastAsia="宋体" w:hAnsi="宋体" w:hint="eastAsia"/>
          <w:b/>
          <w:szCs w:val="24"/>
        </w:rPr>
        <w:t>（组）</w:t>
      </w:r>
      <w:r w:rsidRPr="0068182A">
        <w:rPr>
          <w:rFonts w:ascii="宋体" w:eastAsia="宋体" w:hAnsi="宋体" w:hint="eastAsia"/>
          <w:b/>
          <w:szCs w:val="24"/>
        </w:rPr>
        <w:t>解应用题的类型有：</w:t>
      </w:r>
    </w:p>
    <w:p w14:paraId="679ADF47" w14:textId="77777777" w:rsidR="005D67DB" w:rsidRPr="0068182A" w:rsidRDefault="005D67DB" w:rsidP="005D67DB">
      <w:pPr>
        <w:spacing w:line="360" w:lineRule="exact"/>
        <w:rPr>
          <w:rFonts w:ascii="宋体" w:eastAsia="宋体" w:hAnsi="宋体"/>
          <w:sz w:val="18"/>
        </w:rPr>
      </w:pPr>
      <w:r w:rsidRPr="0068182A">
        <w:rPr>
          <w:rFonts w:ascii="宋体" w:eastAsia="宋体" w:hAnsi="宋体" w:hint="eastAsia"/>
          <w:szCs w:val="24"/>
        </w:rPr>
        <w:t>（</w:t>
      </w:r>
      <w:r w:rsidRPr="0068182A">
        <w:rPr>
          <w:rFonts w:ascii="宋体" w:eastAsia="宋体" w:hAnsi="宋体"/>
          <w:szCs w:val="24"/>
        </w:rPr>
        <w:t>1</w:t>
      </w:r>
      <w:r w:rsidRPr="0068182A">
        <w:rPr>
          <w:rFonts w:ascii="宋体" w:eastAsia="宋体" w:hAnsi="宋体" w:hint="eastAsia"/>
          <w:szCs w:val="24"/>
        </w:rPr>
        <w:t>）配套分配问题：加工成比例</w:t>
      </w:r>
    </w:p>
    <w:p w14:paraId="3B748E32" w14:textId="77777777" w:rsidR="005D67DB" w:rsidRPr="0068182A" w:rsidRDefault="005D67DB" w:rsidP="005D67DB">
      <w:pPr>
        <w:spacing w:line="360" w:lineRule="exact"/>
        <w:rPr>
          <w:rFonts w:ascii="宋体" w:eastAsia="宋体" w:hAnsi="宋体"/>
          <w:szCs w:val="24"/>
        </w:rPr>
      </w:pPr>
      <w:r w:rsidRPr="0068182A">
        <w:rPr>
          <w:rFonts w:ascii="宋体" w:eastAsia="宋体" w:hAnsi="宋体" w:hint="eastAsia"/>
          <w:szCs w:val="24"/>
        </w:rPr>
        <w:t>（</w:t>
      </w:r>
      <w:r w:rsidRPr="0068182A">
        <w:rPr>
          <w:rFonts w:ascii="宋体" w:eastAsia="宋体" w:hAnsi="宋体"/>
          <w:szCs w:val="24"/>
        </w:rPr>
        <w:t>2</w:t>
      </w:r>
      <w:r w:rsidRPr="0068182A">
        <w:rPr>
          <w:rFonts w:ascii="宋体" w:eastAsia="宋体" w:hAnsi="宋体" w:hint="eastAsia"/>
          <w:szCs w:val="24"/>
        </w:rPr>
        <w:t>）行程问题：相遇问题；追及问题；航行问题.（路程</w:t>
      </w:r>
      <w:r w:rsidRPr="0068182A">
        <w:rPr>
          <w:rFonts w:ascii="宋体" w:eastAsia="宋体" w:hAnsi="宋体"/>
          <w:szCs w:val="24"/>
        </w:rPr>
        <w:t>=</w:t>
      </w:r>
      <w:r w:rsidRPr="0068182A">
        <w:rPr>
          <w:rFonts w:ascii="宋体" w:eastAsia="宋体" w:hAnsi="宋体" w:hint="eastAsia"/>
          <w:szCs w:val="24"/>
        </w:rPr>
        <w:t>速度×时间）</w:t>
      </w:r>
    </w:p>
    <w:p w14:paraId="017FE11F" w14:textId="77777777" w:rsidR="005D67DB" w:rsidRPr="0068182A" w:rsidRDefault="005D67DB" w:rsidP="005D67DB">
      <w:pPr>
        <w:spacing w:line="360" w:lineRule="exact"/>
        <w:rPr>
          <w:rFonts w:ascii="宋体" w:eastAsia="宋体" w:hAnsi="宋体"/>
          <w:sz w:val="18"/>
        </w:rPr>
      </w:pPr>
      <w:r w:rsidRPr="0068182A">
        <w:rPr>
          <w:rFonts w:ascii="宋体" w:eastAsia="宋体" w:hAnsi="宋体" w:hint="eastAsia"/>
          <w:szCs w:val="24"/>
        </w:rPr>
        <w:t>（</w:t>
      </w:r>
      <w:r w:rsidRPr="0068182A">
        <w:rPr>
          <w:rFonts w:ascii="宋体" w:eastAsia="宋体" w:hAnsi="宋体"/>
          <w:szCs w:val="24"/>
        </w:rPr>
        <w:t>3</w:t>
      </w:r>
      <w:r w:rsidRPr="0068182A">
        <w:rPr>
          <w:rFonts w:ascii="宋体" w:eastAsia="宋体" w:hAnsi="宋体" w:hint="eastAsia"/>
          <w:szCs w:val="24"/>
        </w:rPr>
        <w:t>）工程问题：（①工作量</w:t>
      </w:r>
      <w:r w:rsidRPr="0068182A">
        <w:rPr>
          <w:rFonts w:ascii="宋体" w:eastAsia="宋体" w:hAnsi="宋体"/>
          <w:szCs w:val="24"/>
        </w:rPr>
        <w:t>=</w:t>
      </w:r>
      <w:r w:rsidRPr="0068182A">
        <w:rPr>
          <w:rFonts w:ascii="宋体" w:eastAsia="宋体" w:hAnsi="宋体" w:hint="eastAsia"/>
          <w:szCs w:val="24"/>
        </w:rPr>
        <w:t>人均效率×人数×时间；②如果一件工作分几个阶段完成，那么各阶段的工作量的和</w:t>
      </w:r>
      <w:r w:rsidRPr="0068182A">
        <w:rPr>
          <w:rFonts w:ascii="宋体" w:eastAsia="宋体" w:hAnsi="宋体"/>
          <w:szCs w:val="24"/>
        </w:rPr>
        <w:t>=</w:t>
      </w:r>
      <w:r w:rsidRPr="0068182A">
        <w:rPr>
          <w:rFonts w:ascii="宋体" w:eastAsia="宋体" w:hAnsi="宋体" w:hint="eastAsia"/>
          <w:szCs w:val="24"/>
        </w:rPr>
        <w:t>工作总量）；</w:t>
      </w:r>
    </w:p>
    <w:p w14:paraId="21EC0448" w14:textId="3D9693E2" w:rsidR="005D67DB" w:rsidRPr="0068182A" w:rsidRDefault="005D67DB" w:rsidP="005D67DB">
      <w:pPr>
        <w:spacing w:line="360" w:lineRule="exact"/>
        <w:rPr>
          <w:rFonts w:ascii="宋体" w:eastAsia="宋体" w:hAnsi="宋体"/>
          <w:szCs w:val="24"/>
        </w:rPr>
      </w:pPr>
      <w:r w:rsidRPr="0068182A">
        <w:rPr>
          <w:rFonts w:ascii="宋体" w:eastAsia="宋体" w:hAnsi="宋体" w:hint="eastAsia"/>
          <w:szCs w:val="24"/>
        </w:rPr>
        <w:t>（</w:t>
      </w:r>
      <w:r w:rsidRPr="0068182A">
        <w:rPr>
          <w:rFonts w:ascii="宋体" w:eastAsia="宋体" w:hAnsi="宋体"/>
          <w:szCs w:val="24"/>
        </w:rPr>
        <w:t>4</w:t>
      </w:r>
      <w:r w:rsidRPr="0068182A">
        <w:rPr>
          <w:rFonts w:ascii="宋体" w:eastAsia="宋体" w:hAnsi="宋体" w:hint="eastAsia"/>
          <w:szCs w:val="24"/>
        </w:rPr>
        <w:t>）销售问题：（利润</w:t>
      </w:r>
      <w:r w:rsidRPr="0068182A">
        <w:rPr>
          <w:rFonts w:ascii="宋体" w:eastAsia="宋体" w:hAnsi="宋体"/>
          <w:szCs w:val="24"/>
        </w:rPr>
        <w:t>=</w:t>
      </w:r>
      <w:r w:rsidRPr="0068182A">
        <w:rPr>
          <w:rFonts w:ascii="宋体" w:eastAsia="宋体" w:hAnsi="宋体" w:hint="eastAsia"/>
          <w:szCs w:val="24"/>
        </w:rPr>
        <w:t>售价﹣进价，利润率</w:t>
      </w:r>
      <w:r w:rsidRPr="0068182A">
        <w:rPr>
          <w:rFonts w:ascii="宋体" w:eastAsia="宋体" w:hAnsi="宋体"/>
          <w:szCs w:val="24"/>
        </w:rPr>
        <w:t>=</w:t>
      </w:r>
      <w:r w:rsidRPr="0068182A">
        <w:rPr>
          <w:rFonts w:ascii="宋体" w:eastAsia="宋体" w:hAnsi="宋体" w:hint="eastAsia"/>
          <w:szCs w:val="24"/>
        </w:rPr>
        <w:t>利润</w:t>
      </w:r>
      <w:r w:rsidR="002A682A">
        <w:rPr>
          <w:rFonts w:ascii="宋体" w:eastAsia="宋体" w:hAnsi="宋体" w:hint="eastAsia"/>
          <w:szCs w:val="24"/>
        </w:rPr>
        <w:t>/</w:t>
      </w:r>
      <w:r w:rsidRPr="0068182A">
        <w:rPr>
          <w:rFonts w:ascii="宋体" w:eastAsia="宋体" w:hAnsi="宋体" w:hint="eastAsia"/>
          <w:szCs w:val="24"/>
        </w:rPr>
        <w:t>进价×</w:t>
      </w:r>
      <w:r w:rsidRPr="0068182A">
        <w:rPr>
          <w:rFonts w:ascii="宋体" w:eastAsia="宋体" w:hAnsi="宋体"/>
          <w:szCs w:val="24"/>
        </w:rPr>
        <w:t>100%</w:t>
      </w:r>
      <w:r w:rsidRPr="0068182A">
        <w:rPr>
          <w:rFonts w:ascii="宋体" w:eastAsia="宋体" w:hAnsi="宋体" w:hint="eastAsia"/>
          <w:szCs w:val="24"/>
        </w:rPr>
        <w:t>）；</w:t>
      </w:r>
    </w:p>
    <w:p w14:paraId="766D0377" w14:textId="7C9C6590" w:rsidR="005D67DB" w:rsidRPr="0068182A" w:rsidRDefault="005D67DB" w:rsidP="005D67DB">
      <w:pPr>
        <w:spacing w:line="360" w:lineRule="exact"/>
        <w:rPr>
          <w:rFonts w:ascii="宋体" w:eastAsia="宋体" w:hAnsi="宋体"/>
          <w:sz w:val="18"/>
        </w:rPr>
      </w:pPr>
      <w:r w:rsidRPr="0068182A">
        <w:rPr>
          <w:rFonts w:ascii="宋体" w:eastAsia="宋体" w:hAnsi="宋体" w:hint="eastAsia"/>
          <w:szCs w:val="24"/>
        </w:rPr>
        <w:t>（</w:t>
      </w:r>
      <w:r w:rsidRPr="0068182A">
        <w:rPr>
          <w:rFonts w:ascii="宋体" w:eastAsia="宋体" w:hAnsi="宋体"/>
          <w:szCs w:val="24"/>
        </w:rPr>
        <w:t>5</w:t>
      </w:r>
      <w:r w:rsidRPr="0068182A">
        <w:rPr>
          <w:rFonts w:ascii="宋体" w:eastAsia="宋体" w:hAnsi="宋体" w:hint="eastAsia"/>
          <w:szCs w:val="24"/>
        </w:rPr>
        <w:t>）</w:t>
      </w:r>
      <w:r w:rsidR="002A682A">
        <w:rPr>
          <w:rFonts w:ascii="宋体" w:eastAsia="宋体" w:hAnsi="宋体" w:hint="eastAsia"/>
          <w:szCs w:val="24"/>
        </w:rPr>
        <w:t>周长</w:t>
      </w:r>
      <w:r w:rsidRPr="0068182A">
        <w:rPr>
          <w:rFonts w:ascii="宋体" w:eastAsia="宋体" w:hAnsi="宋体" w:hint="eastAsia"/>
          <w:szCs w:val="24"/>
        </w:rPr>
        <w:t>面积问题</w:t>
      </w:r>
    </w:p>
    <w:p w14:paraId="38D08D3C" w14:textId="7DF13035" w:rsidR="005D67DB" w:rsidRPr="0068182A" w:rsidRDefault="005D67DB" w:rsidP="00CD4AE7">
      <w:pPr>
        <w:spacing w:line="360" w:lineRule="exact"/>
        <w:rPr>
          <w:rFonts w:ascii="宋体" w:eastAsia="宋体" w:hAnsi="宋体"/>
          <w:szCs w:val="21"/>
        </w:rPr>
      </w:pPr>
      <w:r w:rsidRPr="0068182A">
        <w:rPr>
          <w:rFonts w:ascii="宋体" w:eastAsia="宋体" w:hAnsi="宋体" w:hint="eastAsia"/>
          <w:szCs w:val="24"/>
        </w:rPr>
        <w:t>（</w:t>
      </w:r>
      <w:r w:rsidRPr="0068182A">
        <w:rPr>
          <w:rFonts w:ascii="宋体" w:eastAsia="宋体" w:hAnsi="宋体"/>
          <w:szCs w:val="24"/>
        </w:rPr>
        <w:t>6</w:t>
      </w:r>
      <w:r w:rsidRPr="0068182A">
        <w:rPr>
          <w:rFonts w:ascii="宋体" w:eastAsia="宋体" w:hAnsi="宋体" w:hint="eastAsia"/>
          <w:szCs w:val="24"/>
        </w:rPr>
        <w:t>）和差</w:t>
      </w:r>
      <w:proofErr w:type="gramStart"/>
      <w:r w:rsidRPr="0068182A">
        <w:rPr>
          <w:rFonts w:ascii="宋体" w:eastAsia="宋体" w:hAnsi="宋体" w:hint="eastAsia"/>
          <w:szCs w:val="24"/>
        </w:rPr>
        <w:t>倍</w:t>
      </w:r>
      <w:proofErr w:type="gramEnd"/>
      <w:r w:rsidRPr="0068182A">
        <w:rPr>
          <w:rFonts w:ascii="宋体" w:eastAsia="宋体" w:hAnsi="宋体" w:hint="eastAsia"/>
          <w:szCs w:val="24"/>
        </w:rPr>
        <w:t>分问题</w:t>
      </w:r>
    </w:p>
    <w:p w14:paraId="33C7022D" w14:textId="4C8902E4" w:rsidR="005D67DB" w:rsidRPr="0068182A" w:rsidRDefault="005D67DB" w:rsidP="005D67DB">
      <w:pPr>
        <w:rPr>
          <w:rFonts w:ascii="宋体" w:eastAsia="宋体" w:hAnsi="宋体"/>
          <w:szCs w:val="21"/>
        </w:rPr>
      </w:pPr>
      <w:r w:rsidRPr="0068182A">
        <w:rPr>
          <w:rFonts w:ascii="宋体" w:eastAsia="宋体" w:hAnsi="宋体" w:hint="eastAsia"/>
          <w:szCs w:val="21"/>
        </w:rPr>
        <w:t>（</w:t>
      </w:r>
      <w:r w:rsidR="00E550A8">
        <w:rPr>
          <w:rFonts w:ascii="宋体" w:eastAsia="宋体" w:hAnsi="宋体"/>
          <w:szCs w:val="21"/>
        </w:rPr>
        <w:t>7</w:t>
      </w:r>
      <w:r w:rsidRPr="0068182A">
        <w:rPr>
          <w:rFonts w:ascii="宋体" w:eastAsia="宋体" w:hAnsi="宋体" w:hint="eastAsia"/>
          <w:szCs w:val="21"/>
        </w:rPr>
        <w:t>）其它问题:盈亏问题</w:t>
      </w:r>
      <w:r w:rsidR="006C30FD">
        <w:rPr>
          <w:rFonts w:ascii="宋体" w:eastAsia="宋体" w:hAnsi="宋体" w:hint="eastAsia"/>
          <w:szCs w:val="21"/>
        </w:rPr>
        <w:t>、阶梯收费问题</w:t>
      </w:r>
    </w:p>
    <w:p w14:paraId="74AB47D8" w14:textId="77777777" w:rsidR="005D67DB" w:rsidRPr="0068182A" w:rsidRDefault="005D67DB" w:rsidP="005D67DB">
      <w:pPr>
        <w:spacing w:line="360" w:lineRule="auto"/>
        <w:rPr>
          <w:rFonts w:ascii="宋体" w:eastAsia="宋体" w:hAnsi="宋体"/>
          <w:szCs w:val="21"/>
        </w:rPr>
      </w:pPr>
    </w:p>
    <w:p w14:paraId="69F01EF4" w14:textId="5AC77B12" w:rsidR="005D67DB" w:rsidRPr="0068182A" w:rsidRDefault="005D67DB" w:rsidP="005D67DB">
      <w:pPr>
        <w:spacing w:line="360" w:lineRule="auto"/>
        <w:rPr>
          <w:rFonts w:ascii="宋体" w:eastAsia="宋体" w:hAnsi="宋体"/>
          <w:b/>
          <w:szCs w:val="21"/>
        </w:rPr>
      </w:pPr>
      <w:r w:rsidRPr="0068182A">
        <w:rPr>
          <w:rFonts w:ascii="宋体" w:eastAsia="宋体" w:hAnsi="宋体" w:hint="eastAsia"/>
          <w:b/>
          <w:szCs w:val="21"/>
        </w:rPr>
        <w:t>题型</w:t>
      </w:r>
      <w:proofErr w:type="gramStart"/>
      <w:r w:rsidRPr="0068182A">
        <w:rPr>
          <w:rFonts w:ascii="宋体" w:eastAsia="宋体" w:hAnsi="宋体" w:hint="eastAsia"/>
          <w:b/>
          <w:szCs w:val="21"/>
        </w:rPr>
        <w:t>一</w:t>
      </w:r>
      <w:proofErr w:type="gramEnd"/>
      <w:r w:rsidRPr="0068182A">
        <w:rPr>
          <w:rFonts w:ascii="宋体" w:eastAsia="宋体" w:hAnsi="宋体" w:hint="eastAsia"/>
          <w:b/>
          <w:szCs w:val="21"/>
        </w:rPr>
        <w:t xml:space="preserve">  配套分配问题</w:t>
      </w:r>
    </w:p>
    <w:p w14:paraId="6CA43B04" w14:textId="589ED783" w:rsidR="008A6523" w:rsidRPr="008A6523" w:rsidRDefault="00932E58" w:rsidP="008A6523">
      <w:pPr>
        <w:spacing w:line="360" w:lineRule="auto"/>
        <w:rPr>
          <w:rFonts w:ascii="宋体" w:eastAsia="宋体" w:hAnsi="宋体"/>
          <w:szCs w:val="21"/>
        </w:rPr>
      </w:pPr>
      <w:bookmarkStart w:id="1" w:name="_Hlk502332807"/>
      <w:r w:rsidRPr="008A6523">
        <w:rPr>
          <w:rFonts w:ascii="宋体" w:eastAsia="宋体" w:hAnsi="宋体" w:hint="eastAsia"/>
          <w:b/>
          <w:szCs w:val="21"/>
        </w:rPr>
        <w:t>例1</w:t>
      </w:r>
      <w:r w:rsidRPr="008A6523">
        <w:rPr>
          <w:rFonts w:ascii="宋体" w:eastAsia="宋体" w:hAnsi="宋体"/>
          <w:b/>
          <w:szCs w:val="21"/>
        </w:rPr>
        <w:t xml:space="preserve"> </w:t>
      </w:r>
      <w:r w:rsidR="008A6523" w:rsidRPr="008A6523">
        <w:rPr>
          <w:rFonts w:ascii="宋体" w:eastAsia="宋体" w:hAnsi="宋体"/>
          <w:szCs w:val="21"/>
        </w:rPr>
        <w:t>一张方桌由一个桌面和四条桌脚组成，如果一立方米木材可制作方桌的桌面50个，或制作桌腿300条，现有5立方米木料，那么用多少木料做桌面，用多少木料做桌腿，恰好配</w:t>
      </w:r>
      <w:r w:rsidR="008A6523" w:rsidRPr="008A6523">
        <w:rPr>
          <w:rFonts w:ascii="宋体" w:eastAsia="宋体" w:hAnsi="宋体"/>
          <w:szCs w:val="21"/>
        </w:rPr>
        <w:lastRenderedPageBreak/>
        <w:t>成方桌多少张？</w:t>
      </w:r>
    </w:p>
    <w:p w14:paraId="7378FD90" w14:textId="3B5247D1" w:rsidR="008A6523" w:rsidRPr="00CD4AE7" w:rsidRDefault="008A6523" w:rsidP="008A6523">
      <w:pPr>
        <w:spacing w:line="360" w:lineRule="auto"/>
        <w:rPr>
          <w:rFonts w:ascii="宋体" w:eastAsia="宋体" w:hAnsi="宋体"/>
          <w:szCs w:val="21"/>
        </w:rPr>
      </w:pPr>
      <w:r w:rsidRPr="00CD4AE7">
        <w:rPr>
          <w:rFonts w:ascii="宋体" w:eastAsia="宋体" w:hAnsi="宋体"/>
          <w:szCs w:val="21"/>
        </w:rPr>
        <w:t>【</w:t>
      </w:r>
      <w:r w:rsidRPr="00CD4AE7">
        <w:rPr>
          <w:rFonts w:ascii="宋体" w:eastAsia="宋体" w:hAnsi="宋体" w:hint="eastAsia"/>
          <w:szCs w:val="21"/>
        </w:rPr>
        <w:t>思路</w:t>
      </w:r>
      <w:r w:rsidRPr="00CD4AE7">
        <w:rPr>
          <w:rFonts w:ascii="宋体" w:eastAsia="宋体" w:hAnsi="宋体"/>
          <w:szCs w:val="21"/>
        </w:rPr>
        <w:t>分析】</w:t>
      </w:r>
      <w:r w:rsidRPr="008A6523">
        <w:rPr>
          <w:rFonts w:ascii="宋体" w:eastAsia="宋体" w:hAnsi="宋体"/>
          <w:szCs w:val="21"/>
        </w:rPr>
        <w:t>本题的等量关系为：做桌面的木料</w:t>
      </w:r>
      <w:r w:rsidRPr="008A6523">
        <w:rPr>
          <w:rFonts w:ascii="宋体" w:eastAsia="宋体" w:hAnsi="宋体" w:hint="eastAsia"/>
          <w:szCs w:val="21"/>
        </w:rPr>
        <w:t>+</w:t>
      </w:r>
      <w:r w:rsidRPr="008A6523">
        <w:rPr>
          <w:rFonts w:ascii="宋体" w:eastAsia="宋体" w:hAnsi="宋体"/>
          <w:szCs w:val="21"/>
        </w:rPr>
        <w:t>做</w:t>
      </w:r>
      <w:r w:rsidRPr="007D1927">
        <w:rPr>
          <w:rFonts w:ascii="宋体" w:eastAsia="宋体" w:hAnsi="宋体"/>
          <w:szCs w:val="21"/>
        </w:rPr>
        <w:t>桌腿的木料</w:t>
      </w:r>
      <w:r w:rsidRPr="00E550A8">
        <w:rPr>
          <w:rFonts w:ascii="宋体" w:eastAsia="宋体" w:hAnsi="宋体"/>
          <w:szCs w:val="21"/>
        </w:rPr>
        <w:t>=5；桌面数量</w:t>
      </w:r>
      <w:r w:rsidRPr="00E550A8">
        <w:rPr>
          <w:rFonts w:ascii="宋体" w:eastAsia="宋体" w:hAnsi="宋体" w:hint="eastAsia"/>
          <w:szCs w:val="21"/>
        </w:rPr>
        <w:t>×</w:t>
      </w:r>
      <w:r w:rsidRPr="00E550A8">
        <w:rPr>
          <w:rFonts w:ascii="宋体" w:eastAsia="宋体" w:hAnsi="宋体"/>
          <w:szCs w:val="21"/>
        </w:rPr>
        <w:t>4=</w:t>
      </w:r>
      <w:r w:rsidRPr="006C30FD">
        <w:rPr>
          <w:rFonts w:ascii="宋体" w:eastAsia="宋体" w:hAnsi="宋体"/>
          <w:szCs w:val="21"/>
        </w:rPr>
        <w:t>桌腿数量．</w:t>
      </w:r>
    </w:p>
    <w:p w14:paraId="03A479EC" w14:textId="144C1F52" w:rsidR="008A6523" w:rsidRPr="00CD4AE7" w:rsidRDefault="008A6523" w:rsidP="008A6523">
      <w:pPr>
        <w:spacing w:line="360" w:lineRule="auto"/>
        <w:rPr>
          <w:rFonts w:ascii="宋体" w:eastAsia="宋体" w:hAnsi="宋体"/>
          <w:szCs w:val="21"/>
        </w:rPr>
      </w:pPr>
      <w:r w:rsidRPr="00CD4AE7">
        <w:rPr>
          <w:rFonts w:ascii="宋体" w:eastAsia="宋体" w:hAnsi="宋体"/>
          <w:szCs w:val="21"/>
        </w:rPr>
        <w:t>解：桌面用木料x立方米，桌腿用木料y立方米，则</w:t>
      </w:r>
    </w:p>
    <w:p w14:paraId="57E608E8" w14:textId="31549C46" w:rsidR="008A6523" w:rsidRPr="008A6523" w:rsidDel="00343A41" w:rsidRDefault="008A6523" w:rsidP="008A6523">
      <w:pPr>
        <w:spacing w:line="360" w:lineRule="auto"/>
        <w:rPr>
          <w:del w:id="2" w:author="Administrator" w:date="2017-12-29T21:34:00Z"/>
          <w:rFonts w:ascii="宋体" w:eastAsia="宋体" w:hAnsi="宋体"/>
          <w:szCs w:val="21"/>
        </w:rPr>
      </w:pPr>
      <w:del w:id="3" w:author="Administrator" w:date="2017-12-29T21:34:00Z">
        <w:r w:rsidRPr="008A6523" w:rsidDel="00343A41">
          <w:rPr>
            <w:rFonts w:ascii="宋体" w:eastAsia="宋体" w:hAnsi="宋体"/>
            <w:noProof/>
            <w:position w:val="-25"/>
            <w:szCs w:val="21"/>
          </w:rPr>
          <w:drawing>
            <wp:inline distT="0" distB="0" distL="0" distR="0" wp14:anchorId="6E8F16BC" wp14:editId="3CE912F5">
              <wp:extent cx="952500" cy="381000"/>
              <wp:effectExtent l="0" t="0" r="0" b="0"/>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8" descr="菁优网-jyeo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del>
      <w:ins w:id="4" w:author="Administrator" w:date="2017-12-29T21:33:00Z">
        <w:r w:rsidR="00343A41" w:rsidRPr="00343A41">
          <w:rPr>
            <w:rFonts w:ascii="宋体" w:eastAsia="宋体" w:hAnsi="宋体"/>
            <w:position w:val="-30"/>
            <w:szCs w:val="21"/>
            <w:rPrChange w:id="5" w:author="Administrator" w:date="2017-12-29T21:34:00Z">
              <w:rPr>
                <w:rFonts w:ascii="宋体" w:eastAsia="宋体" w:hAnsi="宋体"/>
                <w:position w:val="-4"/>
                <w:szCs w:val="21"/>
              </w:rPr>
            </w:rPrChange>
          </w:rPr>
          <w:object w:dxaOrig="1600" w:dyaOrig="720" w14:anchorId="06B6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79.8pt;height:36pt" o:ole="">
              <v:imagedata r:id="rId7" o:title=""/>
            </v:shape>
            <o:OLEObject Type="Embed" ProgID="Equation.DSMT4" ShapeID="_x0000_i1166" DrawAspect="Content" ObjectID="_1576089013" r:id="rId8"/>
          </w:object>
        </w:r>
        <w:r w:rsidR="00343A41">
          <w:rPr>
            <w:rFonts w:ascii="宋体" w:eastAsia="宋体" w:hAnsi="宋体"/>
            <w:szCs w:val="21"/>
          </w:rPr>
          <w:t xml:space="preserve"> </w:t>
        </w:r>
      </w:ins>
      <w:ins w:id="6" w:author="Administrator" w:date="2017-12-29T21:34:00Z">
        <w:r w:rsidR="00343A41">
          <w:rPr>
            <w:rFonts w:ascii="宋体" w:eastAsia="宋体" w:hAnsi="宋体" w:hint="eastAsia"/>
            <w:szCs w:val="21"/>
          </w:rPr>
          <w:t xml:space="preserve"> </w:t>
        </w:r>
        <w:r w:rsidR="00343A41">
          <w:rPr>
            <w:rFonts w:ascii="宋体" w:eastAsia="宋体" w:hAnsi="宋体"/>
            <w:szCs w:val="21"/>
          </w:rPr>
          <w:t xml:space="preserve">               </w:t>
        </w:r>
      </w:ins>
    </w:p>
    <w:p w14:paraId="2EF092A2" w14:textId="3202C614" w:rsidR="008A6523" w:rsidRPr="008A6523" w:rsidRDefault="008A6523" w:rsidP="008A6523">
      <w:pPr>
        <w:spacing w:line="360" w:lineRule="auto"/>
        <w:rPr>
          <w:rFonts w:ascii="宋体" w:eastAsia="宋体" w:hAnsi="宋体"/>
          <w:szCs w:val="21"/>
        </w:rPr>
      </w:pPr>
      <w:r w:rsidRPr="008A6523">
        <w:rPr>
          <w:rFonts w:ascii="宋体" w:eastAsia="宋体" w:hAnsi="宋体"/>
          <w:szCs w:val="21"/>
        </w:rPr>
        <w:t>解得</w:t>
      </w:r>
      <w:del w:id="7" w:author="Administrator" w:date="2017-12-29T21:34:00Z">
        <w:r w:rsidRPr="008A6523" w:rsidDel="00343A41">
          <w:rPr>
            <w:rFonts w:ascii="宋体" w:eastAsia="宋体" w:hAnsi="宋体"/>
            <w:noProof/>
            <w:position w:val="-25"/>
            <w:szCs w:val="21"/>
          </w:rPr>
          <w:drawing>
            <wp:inline distT="0" distB="0" distL="0" distR="0" wp14:anchorId="02681779" wp14:editId="2F75B3ED">
              <wp:extent cx="342900" cy="371475"/>
              <wp:effectExtent l="0" t="0" r="0" b="9525"/>
              <wp:docPr id="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9" descr="菁优网-jyeo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71475"/>
                      </a:xfrm>
                      <a:prstGeom prst="rect">
                        <a:avLst/>
                      </a:prstGeom>
                      <a:noFill/>
                      <a:ln>
                        <a:noFill/>
                      </a:ln>
                    </pic:spPr>
                  </pic:pic>
                </a:graphicData>
              </a:graphic>
            </wp:inline>
          </w:drawing>
        </w:r>
      </w:del>
      <w:ins w:id="8" w:author="Administrator" w:date="2017-12-29T21:34:00Z">
        <w:r w:rsidR="00343A41" w:rsidRPr="00343A41">
          <w:rPr>
            <w:rFonts w:ascii="宋体" w:eastAsia="宋体" w:hAnsi="宋体"/>
            <w:position w:val="-30"/>
            <w:szCs w:val="21"/>
            <w:rPrChange w:id="9" w:author="Administrator" w:date="2017-12-29T21:34:00Z">
              <w:rPr>
                <w:rFonts w:ascii="宋体" w:eastAsia="宋体" w:hAnsi="宋体"/>
                <w:position w:val="-4"/>
                <w:szCs w:val="21"/>
              </w:rPr>
            </w:rPrChange>
          </w:rPr>
          <w:object w:dxaOrig="700" w:dyaOrig="720" w14:anchorId="20BD272E">
            <v:shape id="_x0000_i1169" type="#_x0000_t75" style="width:34.8pt;height:36pt" o:ole="">
              <v:imagedata r:id="rId10" o:title=""/>
            </v:shape>
            <o:OLEObject Type="Embed" ProgID="Equation.DSMT4" ShapeID="_x0000_i1169" DrawAspect="Content" ObjectID="_1576089014" r:id="rId11"/>
          </w:object>
        </w:r>
        <w:r w:rsidR="00343A41">
          <w:rPr>
            <w:rFonts w:ascii="宋体" w:eastAsia="宋体" w:hAnsi="宋体"/>
            <w:szCs w:val="21"/>
          </w:rPr>
          <w:t xml:space="preserve"> </w:t>
        </w:r>
      </w:ins>
    </w:p>
    <w:p w14:paraId="5E362F56" w14:textId="77777777" w:rsidR="008A6523" w:rsidRPr="00E550A8" w:rsidRDefault="008A6523" w:rsidP="008A6523">
      <w:pPr>
        <w:spacing w:line="360" w:lineRule="auto"/>
        <w:rPr>
          <w:rFonts w:ascii="宋体" w:eastAsia="宋体" w:hAnsi="宋体" w:hint="eastAsia"/>
          <w:szCs w:val="21"/>
        </w:rPr>
      </w:pPr>
      <w:r w:rsidRPr="008A6523">
        <w:rPr>
          <w:rFonts w:ascii="宋体" w:eastAsia="宋体" w:hAnsi="宋体"/>
          <w:szCs w:val="21"/>
        </w:rPr>
        <w:t>50x=150</w:t>
      </w:r>
      <w:r w:rsidRPr="007D1927">
        <w:rPr>
          <w:rFonts w:ascii="宋体" w:eastAsia="宋体" w:hAnsi="宋体"/>
          <w:szCs w:val="21"/>
        </w:rPr>
        <w:t>．</w:t>
      </w:r>
    </w:p>
    <w:p w14:paraId="5FC2D1F4" w14:textId="77777777" w:rsidR="008A6523" w:rsidRPr="00CD4AE7" w:rsidRDefault="008A6523" w:rsidP="008A6523">
      <w:pPr>
        <w:spacing w:line="360" w:lineRule="auto"/>
        <w:rPr>
          <w:rFonts w:ascii="宋体" w:eastAsia="宋体" w:hAnsi="宋体"/>
          <w:szCs w:val="21"/>
        </w:rPr>
      </w:pPr>
      <w:r w:rsidRPr="00CD4AE7">
        <w:rPr>
          <w:rFonts w:ascii="宋体" w:eastAsia="宋体" w:hAnsi="宋体"/>
          <w:szCs w:val="21"/>
        </w:rPr>
        <w:t>答：桌面3立方米，桌腿2立方米，方桌150张．</w:t>
      </w:r>
    </w:p>
    <w:p w14:paraId="4FFD6411" w14:textId="694D238A" w:rsidR="008A6523" w:rsidRPr="007D1927" w:rsidRDefault="008A6523" w:rsidP="008A6523">
      <w:pPr>
        <w:spacing w:line="360" w:lineRule="auto"/>
        <w:rPr>
          <w:rFonts w:ascii="宋体" w:eastAsia="宋体" w:hAnsi="宋体"/>
          <w:szCs w:val="21"/>
        </w:rPr>
      </w:pPr>
      <w:r w:rsidRPr="00CD4AE7">
        <w:rPr>
          <w:rFonts w:ascii="宋体" w:eastAsia="宋体" w:hAnsi="宋体"/>
          <w:szCs w:val="21"/>
        </w:rPr>
        <w:t>【</w:t>
      </w:r>
      <w:r w:rsidRPr="00CD4AE7">
        <w:rPr>
          <w:rFonts w:ascii="宋体" w:eastAsia="宋体" w:hAnsi="宋体" w:hint="eastAsia"/>
          <w:szCs w:val="21"/>
        </w:rPr>
        <w:t>总结提示</w:t>
      </w:r>
      <w:r w:rsidRPr="00CD4AE7">
        <w:rPr>
          <w:rFonts w:ascii="宋体" w:eastAsia="宋体" w:hAnsi="宋体"/>
          <w:szCs w:val="21"/>
        </w:rPr>
        <w:t>】</w:t>
      </w:r>
      <w:r w:rsidRPr="008A6523">
        <w:rPr>
          <w:rFonts w:ascii="宋体" w:eastAsia="宋体" w:hAnsi="宋体"/>
          <w:szCs w:val="21"/>
        </w:rPr>
        <w:t>本题需注意第二个等量关系应该为：数量少的乘4才和数量多的相等．</w:t>
      </w:r>
    </w:p>
    <w:p w14:paraId="19BD50E9" w14:textId="1761EF74" w:rsidR="005D67DB" w:rsidRPr="00E550A8" w:rsidRDefault="005D67DB">
      <w:pPr>
        <w:spacing w:line="360" w:lineRule="auto"/>
        <w:rPr>
          <w:rFonts w:ascii="宋体" w:eastAsia="宋体" w:hAnsi="宋体"/>
          <w:szCs w:val="21"/>
        </w:rPr>
      </w:pPr>
    </w:p>
    <w:bookmarkEnd w:id="1"/>
    <w:p w14:paraId="31C94831" w14:textId="77777777" w:rsidR="005D67DB" w:rsidRPr="0068182A" w:rsidRDefault="005D67DB" w:rsidP="005D67DB">
      <w:pPr>
        <w:spacing w:line="360" w:lineRule="auto"/>
        <w:rPr>
          <w:rFonts w:ascii="宋体" w:eastAsia="宋体" w:hAnsi="宋体"/>
          <w:b/>
          <w:szCs w:val="21"/>
        </w:rPr>
      </w:pPr>
    </w:p>
    <w:p w14:paraId="7EA42D5D" w14:textId="13B7D758" w:rsidR="005D67DB" w:rsidRPr="0068182A" w:rsidRDefault="00932E58" w:rsidP="005D67DB">
      <w:pPr>
        <w:spacing w:line="360" w:lineRule="auto"/>
        <w:rPr>
          <w:rFonts w:ascii="宋体" w:eastAsia="宋体" w:hAnsi="宋体"/>
          <w:szCs w:val="21"/>
        </w:rPr>
      </w:pPr>
      <w:r w:rsidRPr="0068182A">
        <w:rPr>
          <w:rFonts w:ascii="宋体" w:eastAsia="宋体" w:hAnsi="宋体" w:hint="eastAsia"/>
          <w:b/>
          <w:szCs w:val="21"/>
        </w:rPr>
        <w:t>配套练习1</w:t>
      </w:r>
      <w:r w:rsidRPr="0068182A">
        <w:rPr>
          <w:rFonts w:ascii="宋体" w:eastAsia="宋体" w:hAnsi="宋体"/>
          <w:b/>
          <w:szCs w:val="21"/>
        </w:rPr>
        <w:t xml:space="preserve"> </w:t>
      </w:r>
      <w:r w:rsidR="005D67DB" w:rsidRPr="0068182A">
        <w:rPr>
          <w:rFonts w:ascii="宋体" w:eastAsia="宋体" w:hAnsi="宋体"/>
          <w:szCs w:val="21"/>
        </w:rPr>
        <w:t>车间里有90名工人，每人每天能生产螺母24个或螺栓15个，若一个螺栓配两个螺母，那么应分配多少人生产螺栓，多少人生产螺母才能使螺栓和螺母正好配套？</w:t>
      </w:r>
    </w:p>
    <w:p w14:paraId="7B6D44F0" w14:textId="32598915"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【思路分析】可以设</w:t>
      </w:r>
      <w:r w:rsidR="000A524B" w:rsidRPr="008A6523">
        <w:rPr>
          <w:rFonts w:ascii="宋体" w:eastAsia="宋体" w:hAnsi="宋体"/>
          <w:position w:val="-6"/>
          <w:szCs w:val="21"/>
        </w:rPr>
        <w:object w:dxaOrig="200" w:dyaOrig="220" w14:anchorId="350AE0BE">
          <v:shape id="_x0000_i1025" type="#_x0000_t75" style="width:12pt;height:12pt" o:ole="">
            <v:imagedata r:id="rId12" o:title=""/>
          </v:shape>
          <o:OLEObject Type="Embed" ProgID="Equation.DSMT4" ShapeID="_x0000_i1025" DrawAspect="Content" ObjectID="_1576089015" r:id="rId13"/>
        </w:object>
      </w:r>
      <w:r w:rsidRPr="0068182A">
        <w:rPr>
          <w:rFonts w:ascii="宋体" w:eastAsia="宋体" w:hAnsi="宋体"/>
          <w:szCs w:val="21"/>
        </w:rPr>
        <w:t>人生产螺栓，</w:t>
      </w:r>
      <w:r w:rsidR="000A524B" w:rsidRPr="008A6523">
        <w:rPr>
          <w:rFonts w:ascii="宋体" w:eastAsia="宋体" w:hAnsi="宋体"/>
          <w:position w:val="-10"/>
          <w:szCs w:val="21"/>
        </w:rPr>
        <w:object w:dxaOrig="220" w:dyaOrig="260" w14:anchorId="1DD1D281">
          <v:shape id="_x0000_i1026" type="#_x0000_t75" style="width:12pt;height:12pt" o:ole="">
            <v:imagedata r:id="rId14" o:title=""/>
          </v:shape>
          <o:OLEObject Type="Embed" ProgID="Equation.DSMT4" ShapeID="_x0000_i1026" DrawAspect="Content" ObjectID="_1576089016" r:id="rId15"/>
        </w:object>
      </w:r>
      <w:r w:rsidRPr="0068182A">
        <w:rPr>
          <w:rFonts w:ascii="宋体" w:eastAsia="宋体" w:hAnsi="宋体"/>
          <w:szCs w:val="21"/>
        </w:rPr>
        <w:t>人生产螺母，根据总人数90人及螺丝和螺母的配套关系可得到两个方程，解方程组即可．</w:t>
      </w:r>
    </w:p>
    <w:p w14:paraId="29FAAAA4" w14:textId="26D5BCD0"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【解】解：设应分配</w:t>
      </w:r>
      <w:r w:rsidR="000A524B" w:rsidRPr="00160E41">
        <w:rPr>
          <w:rFonts w:ascii="宋体" w:eastAsia="宋体" w:hAnsi="宋体"/>
          <w:position w:val="-6"/>
          <w:szCs w:val="21"/>
        </w:rPr>
        <w:object w:dxaOrig="200" w:dyaOrig="220" w14:anchorId="6CA59388">
          <v:shape id="_x0000_i1027" type="#_x0000_t75" style="width:12pt;height:12pt" o:ole="">
            <v:imagedata r:id="rId12" o:title=""/>
          </v:shape>
          <o:OLEObject Type="Embed" ProgID="Equation.DSMT4" ShapeID="_x0000_i1027" DrawAspect="Content" ObjectID="_1576089017" r:id="rId16"/>
        </w:object>
      </w:r>
      <w:r w:rsidRPr="0068182A">
        <w:rPr>
          <w:rFonts w:ascii="宋体" w:eastAsia="宋体" w:hAnsi="宋体"/>
          <w:szCs w:val="21"/>
        </w:rPr>
        <w:t>人生产螺栓，</w:t>
      </w:r>
      <w:r w:rsidR="000A524B" w:rsidRPr="00160E41">
        <w:rPr>
          <w:rFonts w:ascii="宋体" w:eastAsia="宋体" w:hAnsi="宋体"/>
          <w:position w:val="-10"/>
          <w:szCs w:val="21"/>
        </w:rPr>
        <w:object w:dxaOrig="220" w:dyaOrig="260" w14:anchorId="1838DC81">
          <v:shape id="_x0000_i1028" type="#_x0000_t75" style="width:12pt;height:12pt" o:ole="">
            <v:imagedata r:id="rId14" o:title=""/>
          </v:shape>
          <o:OLEObject Type="Embed" ProgID="Equation.DSMT4" ShapeID="_x0000_i1028" DrawAspect="Content" ObjectID="_1576089018" r:id="rId17"/>
        </w:object>
      </w:r>
      <w:r w:rsidRPr="0068182A">
        <w:rPr>
          <w:rFonts w:ascii="宋体" w:eastAsia="宋体" w:hAnsi="宋体"/>
          <w:szCs w:val="21"/>
        </w:rPr>
        <w:t>人生产螺母，根据题意得：</w:t>
      </w:r>
    </w:p>
    <w:p w14:paraId="610CAF5A" w14:textId="71EE40F4" w:rsidR="005D67DB" w:rsidRPr="0068182A" w:rsidRDefault="000A524B" w:rsidP="005D67DB">
      <w:pPr>
        <w:spacing w:line="360" w:lineRule="auto"/>
        <w:rPr>
          <w:rFonts w:ascii="宋体" w:eastAsia="宋体" w:hAnsi="宋体"/>
          <w:szCs w:val="21"/>
        </w:rPr>
      </w:pPr>
      <w:r w:rsidRPr="008A6523">
        <w:rPr>
          <w:rFonts w:ascii="宋体" w:eastAsia="宋体" w:hAnsi="宋体"/>
          <w:position w:val="-30"/>
          <w:szCs w:val="21"/>
        </w:rPr>
        <w:object w:dxaOrig="1460" w:dyaOrig="720" w14:anchorId="1462D517">
          <v:shape id="_x0000_i1029" type="#_x0000_t75" style="width:1in;height:36pt" o:ole="">
            <v:imagedata r:id="rId18" o:title=""/>
          </v:shape>
          <o:OLEObject Type="Embed" ProgID="Equation.DSMT4" ShapeID="_x0000_i1029" DrawAspect="Content" ObjectID="_1576089019" r:id="rId19"/>
        </w:object>
      </w:r>
      <w:r w:rsidR="005D67DB" w:rsidRPr="0068182A">
        <w:rPr>
          <w:rFonts w:ascii="宋体" w:eastAsia="宋体" w:hAnsi="宋体"/>
          <w:szCs w:val="21"/>
        </w:rPr>
        <w:t>，解得</w:t>
      </w:r>
      <w:r w:rsidRPr="008A6523">
        <w:rPr>
          <w:rFonts w:ascii="宋体" w:eastAsia="宋体" w:hAnsi="宋体"/>
          <w:position w:val="-30"/>
          <w:szCs w:val="21"/>
        </w:rPr>
        <w:object w:dxaOrig="820" w:dyaOrig="720" w14:anchorId="25E4A3DC">
          <v:shape id="_x0000_i1030" type="#_x0000_t75" style="width:42pt;height:36pt" o:ole="">
            <v:imagedata r:id="rId20" o:title=""/>
          </v:shape>
          <o:OLEObject Type="Embed" ProgID="Equation.DSMT4" ShapeID="_x0000_i1030" DrawAspect="Content" ObjectID="_1576089020" r:id="rId21"/>
        </w:object>
      </w:r>
      <w:r w:rsidR="005D67DB" w:rsidRPr="0068182A">
        <w:rPr>
          <w:rFonts w:ascii="宋体" w:eastAsia="宋体" w:hAnsi="宋体"/>
          <w:szCs w:val="21"/>
        </w:rPr>
        <w:t>．</w:t>
      </w:r>
    </w:p>
    <w:p w14:paraId="3EAFFC6B" w14:textId="77777777"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答：应分配40人生产螺栓，50人生产螺母才能使螺栓和螺母正好配套．</w:t>
      </w:r>
    </w:p>
    <w:p w14:paraId="00735DDB" w14:textId="77777777"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总结提示】解题关键是要读懂题目的意思，根据题目给出的条件，找出合适的等量关系，列出方程组，再求解．利用二元一次方程组求解的应用题一般情况下题中要给出两个等量关系，准确的找到等量关系并用方程组表示出来是解题的关键．</w:t>
      </w:r>
    </w:p>
    <w:p w14:paraId="1F9BD1E4" w14:textId="3FA4E6E8" w:rsidR="00F12326" w:rsidRPr="0068182A" w:rsidRDefault="00F12326" w:rsidP="005D67DB"/>
    <w:p w14:paraId="311D6CB2" w14:textId="77777777" w:rsidR="00C677FF" w:rsidRPr="0068182A" w:rsidRDefault="00C677FF" w:rsidP="00C677FF">
      <w:pPr>
        <w:rPr>
          <w:rFonts w:ascii="宋体" w:eastAsia="宋体" w:hAnsi="宋体"/>
          <w:b/>
          <w:szCs w:val="21"/>
        </w:rPr>
      </w:pPr>
      <w:r w:rsidRPr="0068182A">
        <w:rPr>
          <w:rFonts w:ascii="宋体" w:eastAsia="宋体" w:hAnsi="宋体" w:hint="eastAsia"/>
          <w:b/>
          <w:szCs w:val="21"/>
        </w:rPr>
        <w:t>题型二  行程问题</w:t>
      </w:r>
    </w:p>
    <w:p w14:paraId="05853317" w14:textId="298BE141" w:rsidR="00B16B37" w:rsidRPr="0068182A" w:rsidRDefault="00932E58" w:rsidP="00B16B37">
      <w:pPr>
        <w:spacing w:line="360" w:lineRule="auto"/>
        <w:rPr>
          <w:rFonts w:ascii="宋体" w:eastAsia="宋体" w:hAnsi="宋体"/>
          <w:szCs w:val="21"/>
        </w:rPr>
      </w:pPr>
      <w:r w:rsidRPr="0068182A">
        <w:rPr>
          <w:rFonts w:ascii="宋体" w:eastAsia="宋体" w:hAnsi="宋体" w:hint="eastAsia"/>
          <w:b/>
          <w:szCs w:val="21"/>
        </w:rPr>
        <w:t>例2</w:t>
      </w:r>
      <w:r w:rsidRPr="0068182A">
        <w:rPr>
          <w:rFonts w:ascii="宋体" w:eastAsia="宋体" w:hAnsi="宋体"/>
          <w:b/>
          <w:szCs w:val="21"/>
        </w:rPr>
        <w:t xml:space="preserve"> </w:t>
      </w:r>
      <w:r w:rsidR="00B16B37" w:rsidRPr="0068182A">
        <w:rPr>
          <w:rFonts w:ascii="宋体" w:eastAsia="宋体" w:hAnsi="宋体"/>
          <w:szCs w:val="21"/>
        </w:rPr>
        <w:t>甲乙二人都以不变的速度在400米长的环形跑道上跑步，如果同时同地出发，同向而行，则10分钟时甲追上乙；相向而行，则5分钟时甲乙相遇．求甲乙二人跑步的速度．若设甲的速度为</w:t>
      </w:r>
      <w:r w:rsidR="000A524B" w:rsidRPr="00160E41">
        <w:rPr>
          <w:rFonts w:ascii="宋体" w:eastAsia="宋体" w:hAnsi="宋体"/>
          <w:position w:val="-6"/>
          <w:szCs w:val="21"/>
        </w:rPr>
        <w:object w:dxaOrig="200" w:dyaOrig="220" w14:anchorId="1412B993">
          <v:shape id="_x0000_i1031" type="#_x0000_t75" style="width:12pt;height:12pt" o:ole="">
            <v:imagedata r:id="rId12" o:title=""/>
          </v:shape>
          <o:OLEObject Type="Embed" ProgID="Equation.DSMT4" ShapeID="_x0000_i1031" DrawAspect="Content" ObjectID="_1576089021" r:id="rId22"/>
        </w:object>
      </w:r>
      <w:r w:rsidR="00B16B37" w:rsidRPr="0068182A">
        <w:rPr>
          <w:rFonts w:ascii="宋体" w:eastAsia="宋体" w:hAnsi="宋体"/>
          <w:szCs w:val="21"/>
        </w:rPr>
        <w:t>米/分，乙的速度为</w:t>
      </w:r>
      <w:r w:rsidR="000A524B" w:rsidRPr="00160E41">
        <w:rPr>
          <w:rFonts w:ascii="宋体" w:eastAsia="宋体" w:hAnsi="宋体"/>
          <w:position w:val="-10"/>
          <w:szCs w:val="21"/>
        </w:rPr>
        <w:object w:dxaOrig="220" w:dyaOrig="260" w14:anchorId="31F2EF68">
          <v:shape id="_x0000_i1032" type="#_x0000_t75" style="width:12pt;height:12pt" o:ole="">
            <v:imagedata r:id="rId14" o:title=""/>
          </v:shape>
          <o:OLEObject Type="Embed" ProgID="Equation.DSMT4" ShapeID="_x0000_i1032" DrawAspect="Content" ObjectID="_1576089022" r:id="rId23"/>
        </w:object>
      </w:r>
      <w:r w:rsidR="00B16B37" w:rsidRPr="0068182A">
        <w:rPr>
          <w:rFonts w:ascii="宋体" w:eastAsia="宋体" w:hAnsi="宋体"/>
          <w:szCs w:val="21"/>
        </w:rPr>
        <w:t>米/分，则可列方程组（　　）</w:t>
      </w:r>
    </w:p>
    <w:p w14:paraId="6205A184" w14:textId="35643FDB"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A．</w:t>
      </w:r>
      <w:r w:rsidR="000A524B" w:rsidRPr="008A6523">
        <w:rPr>
          <w:rFonts w:ascii="宋体" w:eastAsia="宋体" w:hAnsi="宋体"/>
          <w:position w:val="-30"/>
          <w:szCs w:val="21"/>
        </w:rPr>
        <w:object w:dxaOrig="1719" w:dyaOrig="720" w14:anchorId="7F3F6E95">
          <v:shape id="_x0000_i1033" type="#_x0000_t75" style="width:84pt;height:36pt" o:ole="">
            <v:imagedata r:id="rId24" o:title=""/>
          </v:shape>
          <o:OLEObject Type="Embed" ProgID="Equation.DSMT4" ShapeID="_x0000_i1033" DrawAspect="Content" ObjectID="_1576089023" r:id="rId25"/>
        </w:object>
      </w:r>
      <w:r w:rsidRPr="0068182A">
        <w:rPr>
          <w:rFonts w:ascii="宋体" w:eastAsia="宋体" w:hAnsi="宋体"/>
          <w:szCs w:val="21"/>
        </w:rPr>
        <w:tab/>
        <w:t>B．</w:t>
      </w:r>
      <w:r w:rsidR="000A524B" w:rsidRPr="008A6523">
        <w:rPr>
          <w:rFonts w:ascii="宋体" w:eastAsia="宋体" w:hAnsi="宋体"/>
          <w:position w:val="-30"/>
          <w:szCs w:val="21"/>
        </w:rPr>
        <w:object w:dxaOrig="1700" w:dyaOrig="720" w14:anchorId="194999CB">
          <v:shape id="_x0000_i1034" type="#_x0000_t75" style="width:84pt;height:36pt" o:ole="">
            <v:imagedata r:id="rId26" o:title=""/>
          </v:shape>
          <o:OLEObject Type="Embed" ProgID="Equation.DSMT4" ShapeID="_x0000_i1034" DrawAspect="Content" ObjectID="_1576089024" r:id="rId27"/>
        </w:object>
      </w:r>
    </w:p>
    <w:p w14:paraId="0D122C95" w14:textId="7BF2DF1A"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C．</w:t>
      </w:r>
      <w:r w:rsidR="000A524B" w:rsidRPr="00160E41">
        <w:rPr>
          <w:rFonts w:ascii="宋体" w:eastAsia="宋体" w:hAnsi="宋体"/>
          <w:position w:val="-30"/>
          <w:szCs w:val="21"/>
        </w:rPr>
        <w:object w:dxaOrig="1700" w:dyaOrig="720" w14:anchorId="13EEDDE3">
          <v:shape id="_x0000_i1035" type="#_x0000_t75" style="width:84pt;height:36pt" o:ole="">
            <v:imagedata r:id="rId28" o:title=""/>
          </v:shape>
          <o:OLEObject Type="Embed" ProgID="Equation.DSMT4" ShapeID="_x0000_i1035" DrawAspect="Content" ObjectID="_1576089025" r:id="rId29"/>
        </w:object>
      </w:r>
      <w:r w:rsidRPr="0068182A">
        <w:rPr>
          <w:rFonts w:ascii="宋体" w:eastAsia="宋体" w:hAnsi="宋体"/>
          <w:szCs w:val="21"/>
        </w:rPr>
        <w:tab/>
        <w:t>D．</w:t>
      </w:r>
      <w:r w:rsidR="000A524B" w:rsidRPr="00160E41">
        <w:rPr>
          <w:rFonts w:ascii="宋体" w:eastAsia="宋体" w:hAnsi="宋体"/>
          <w:position w:val="-30"/>
          <w:szCs w:val="21"/>
        </w:rPr>
        <w:object w:dxaOrig="1700" w:dyaOrig="720" w14:anchorId="12DBEB29">
          <v:shape id="_x0000_i1036" type="#_x0000_t75" style="width:84pt;height:36pt" o:ole="">
            <v:imagedata r:id="rId30" o:title=""/>
          </v:shape>
          <o:OLEObject Type="Embed" ProgID="Equation.DSMT4" ShapeID="_x0000_i1036" DrawAspect="Content" ObjectID="_1576089026" r:id="rId31"/>
        </w:object>
      </w:r>
    </w:p>
    <w:p w14:paraId="0D450BA0"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lastRenderedPageBreak/>
        <w:t>【思路分析】根据“同时同地出发，同向而行，则10分钟时甲追上乙；相向而行，则5分钟时甲乙相遇”这两个等量关系列出方程即可．</w:t>
      </w:r>
    </w:p>
    <w:p w14:paraId="2CDBB525" w14:textId="5920A3D8"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【解】解：设甲的速度为</w:t>
      </w:r>
      <w:r w:rsidR="000A524B" w:rsidRPr="00160E41">
        <w:rPr>
          <w:rFonts w:ascii="宋体" w:eastAsia="宋体" w:hAnsi="宋体"/>
          <w:position w:val="-6"/>
          <w:szCs w:val="21"/>
        </w:rPr>
        <w:object w:dxaOrig="200" w:dyaOrig="220" w14:anchorId="1DE0F4AC">
          <v:shape id="_x0000_i1037" type="#_x0000_t75" style="width:12pt;height:12pt" o:ole="">
            <v:imagedata r:id="rId12" o:title=""/>
          </v:shape>
          <o:OLEObject Type="Embed" ProgID="Equation.DSMT4" ShapeID="_x0000_i1037" DrawAspect="Content" ObjectID="_1576089027" r:id="rId32"/>
        </w:object>
      </w:r>
      <w:r w:rsidRPr="0068182A">
        <w:rPr>
          <w:rFonts w:ascii="宋体" w:eastAsia="宋体" w:hAnsi="宋体"/>
          <w:szCs w:val="21"/>
        </w:rPr>
        <w:t>米/分，乙的速度为</w:t>
      </w:r>
      <w:r w:rsidR="000A524B" w:rsidRPr="00160E41">
        <w:rPr>
          <w:rFonts w:ascii="宋体" w:eastAsia="宋体" w:hAnsi="宋体"/>
          <w:position w:val="-10"/>
          <w:szCs w:val="21"/>
        </w:rPr>
        <w:object w:dxaOrig="220" w:dyaOrig="260" w14:anchorId="1587DD35">
          <v:shape id="_x0000_i1038" type="#_x0000_t75" style="width:12pt;height:12pt" o:ole="">
            <v:imagedata r:id="rId14" o:title=""/>
          </v:shape>
          <o:OLEObject Type="Embed" ProgID="Equation.DSMT4" ShapeID="_x0000_i1038" DrawAspect="Content" ObjectID="_1576089028" r:id="rId33"/>
        </w:object>
      </w:r>
      <w:r w:rsidRPr="0068182A">
        <w:rPr>
          <w:rFonts w:ascii="宋体" w:eastAsia="宋体" w:hAnsi="宋体"/>
          <w:szCs w:val="21"/>
        </w:rPr>
        <w:t>米/分，</w:t>
      </w:r>
    </w:p>
    <w:p w14:paraId="03C112E1" w14:textId="543A8DBA"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根据题意得：</w:t>
      </w:r>
      <w:r w:rsidR="000A524B" w:rsidRPr="00160E41">
        <w:rPr>
          <w:rFonts w:ascii="宋体" w:eastAsia="宋体" w:hAnsi="宋体"/>
          <w:position w:val="-30"/>
          <w:szCs w:val="21"/>
        </w:rPr>
        <w:object w:dxaOrig="1700" w:dyaOrig="720" w14:anchorId="372B023B">
          <v:shape id="_x0000_i1039" type="#_x0000_t75" style="width:84pt;height:36pt" o:ole="">
            <v:imagedata r:id="rId26" o:title=""/>
          </v:shape>
          <o:OLEObject Type="Embed" ProgID="Equation.DSMT4" ShapeID="_x0000_i1039" DrawAspect="Content" ObjectID="_1576089029" r:id="rId34"/>
        </w:object>
      </w:r>
      <w:r w:rsidRPr="0068182A">
        <w:rPr>
          <w:rFonts w:ascii="宋体" w:eastAsia="宋体" w:hAnsi="宋体"/>
          <w:szCs w:val="21"/>
        </w:rPr>
        <w:t>，</w:t>
      </w:r>
    </w:p>
    <w:p w14:paraId="20FDEB53"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故选：B．</w:t>
      </w:r>
    </w:p>
    <w:p w14:paraId="4839A1B9"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【总结提示】本题考查了由实际问题抽象出二元一次方程组的知识，解题的关键是正确的找到题目中两个比较重要的等量关系．</w:t>
      </w:r>
    </w:p>
    <w:p w14:paraId="65FE167D" w14:textId="77777777" w:rsidR="00B16B37" w:rsidRPr="0068182A" w:rsidRDefault="00B16B37" w:rsidP="00B16B37">
      <w:pPr>
        <w:rPr>
          <w:rFonts w:ascii="宋体" w:eastAsia="宋体" w:hAnsi="宋体"/>
          <w:b/>
          <w:szCs w:val="21"/>
        </w:rPr>
      </w:pPr>
    </w:p>
    <w:p w14:paraId="591DE6C6" w14:textId="316CD59D" w:rsidR="00B16B37" w:rsidRPr="0068182A" w:rsidRDefault="00932E58" w:rsidP="00B16B37">
      <w:pPr>
        <w:spacing w:line="360" w:lineRule="auto"/>
        <w:rPr>
          <w:rFonts w:ascii="宋体" w:eastAsia="宋体" w:hAnsi="宋体"/>
          <w:szCs w:val="21"/>
        </w:rPr>
      </w:pPr>
      <w:r w:rsidRPr="0068182A">
        <w:rPr>
          <w:rFonts w:ascii="宋体" w:eastAsia="宋体" w:hAnsi="宋体" w:hint="eastAsia"/>
          <w:b/>
          <w:szCs w:val="21"/>
        </w:rPr>
        <w:t>配套练习2</w:t>
      </w:r>
      <w:r w:rsidRPr="0068182A">
        <w:rPr>
          <w:rFonts w:ascii="宋体" w:eastAsia="宋体" w:hAnsi="宋体"/>
          <w:b/>
          <w:szCs w:val="21"/>
        </w:rPr>
        <w:t xml:space="preserve"> </w:t>
      </w:r>
      <w:r w:rsidR="00B16B37" w:rsidRPr="0068182A">
        <w:rPr>
          <w:rFonts w:ascii="宋体" w:eastAsia="宋体" w:hAnsi="宋体"/>
          <w:szCs w:val="21"/>
        </w:rPr>
        <w:t>两地相距280千米，一艘船在其间航行，顺流航行了14小时，逆流航行了20小时，求这艘轮船在静水中的速度和水的流速？</w:t>
      </w:r>
    </w:p>
    <w:p w14:paraId="6B2B279F" w14:textId="5AEBD5AB"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【思路分析】设这艘轮船在静水中的速度为</w:t>
      </w:r>
      <w:r w:rsidR="000A524B" w:rsidRPr="008A6523">
        <w:rPr>
          <w:rFonts w:ascii="宋体" w:eastAsia="宋体" w:hAnsi="宋体"/>
          <w:position w:val="-6"/>
          <w:szCs w:val="21"/>
        </w:rPr>
        <w:object w:dxaOrig="200" w:dyaOrig="220" w14:anchorId="6738C0E8">
          <v:shape id="_x0000_i1040" type="#_x0000_t75" style="width:12pt;height:12pt" o:ole="">
            <v:imagedata r:id="rId35" o:title=""/>
          </v:shape>
          <o:OLEObject Type="Embed" ProgID="Equation.DSMT4" ShapeID="_x0000_i1040" DrawAspect="Content" ObjectID="_1576089030" r:id="rId36"/>
        </w:object>
      </w:r>
      <w:r w:rsidRPr="0068182A">
        <w:rPr>
          <w:rFonts w:ascii="宋体" w:eastAsia="宋体" w:hAnsi="宋体"/>
          <w:szCs w:val="21"/>
        </w:rPr>
        <w:t>千米/小时，水的流速为</w:t>
      </w:r>
      <w:r w:rsidR="000A524B" w:rsidRPr="008A6523">
        <w:rPr>
          <w:rFonts w:ascii="宋体" w:eastAsia="宋体" w:hAnsi="宋体"/>
          <w:position w:val="-10"/>
          <w:szCs w:val="21"/>
        </w:rPr>
        <w:object w:dxaOrig="220" w:dyaOrig="260" w14:anchorId="4F208653">
          <v:shape id="_x0000_i1041" type="#_x0000_t75" style="width:12pt;height:12pt" o:ole="">
            <v:imagedata r:id="rId37" o:title=""/>
          </v:shape>
          <o:OLEObject Type="Embed" ProgID="Equation.DSMT4" ShapeID="_x0000_i1041" DrawAspect="Content" ObjectID="_1576089031" r:id="rId38"/>
        </w:object>
      </w:r>
      <w:r w:rsidRPr="0068182A">
        <w:rPr>
          <w:rFonts w:ascii="宋体" w:eastAsia="宋体" w:hAnsi="宋体"/>
          <w:szCs w:val="21"/>
        </w:rPr>
        <w:t>千米/小时，根据顺流航行了14小时，逆流航行了20小时，列方程组求解．</w:t>
      </w:r>
    </w:p>
    <w:p w14:paraId="719BFBF7" w14:textId="1B80DF0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【解】解：设这艘轮船在静水中的速度为</w:t>
      </w:r>
      <w:r w:rsidR="000A524B" w:rsidRPr="00160E41">
        <w:rPr>
          <w:rFonts w:ascii="宋体" w:eastAsia="宋体" w:hAnsi="宋体"/>
          <w:position w:val="-6"/>
          <w:szCs w:val="21"/>
        </w:rPr>
        <w:object w:dxaOrig="200" w:dyaOrig="220" w14:anchorId="01A3F622">
          <v:shape id="_x0000_i1042" type="#_x0000_t75" style="width:12pt;height:12pt" o:ole="">
            <v:imagedata r:id="rId35" o:title=""/>
          </v:shape>
          <o:OLEObject Type="Embed" ProgID="Equation.DSMT4" ShapeID="_x0000_i1042" DrawAspect="Content" ObjectID="_1576089032" r:id="rId39"/>
        </w:object>
      </w:r>
      <w:r w:rsidRPr="0068182A">
        <w:rPr>
          <w:rFonts w:ascii="宋体" w:eastAsia="宋体" w:hAnsi="宋体"/>
          <w:szCs w:val="21"/>
        </w:rPr>
        <w:t>千米/小时，水的流速为</w:t>
      </w:r>
      <w:r w:rsidR="000A524B" w:rsidRPr="00160E41">
        <w:rPr>
          <w:rFonts w:ascii="宋体" w:eastAsia="宋体" w:hAnsi="宋体"/>
          <w:position w:val="-10"/>
          <w:szCs w:val="21"/>
        </w:rPr>
        <w:object w:dxaOrig="220" w:dyaOrig="260" w14:anchorId="198DEA6D">
          <v:shape id="_x0000_i1043" type="#_x0000_t75" style="width:12pt;height:12pt" o:ole="">
            <v:imagedata r:id="rId37" o:title=""/>
          </v:shape>
          <o:OLEObject Type="Embed" ProgID="Equation.DSMT4" ShapeID="_x0000_i1043" DrawAspect="Content" ObjectID="_1576089033" r:id="rId40"/>
        </w:object>
      </w:r>
      <w:r w:rsidRPr="0068182A">
        <w:rPr>
          <w:rFonts w:ascii="宋体" w:eastAsia="宋体" w:hAnsi="宋体"/>
          <w:szCs w:val="21"/>
        </w:rPr>
        <w:t>千米/小时，</w:t>
      </w:r>
    </w:p>
    <w:p w14:paraId="06D76C21" w14:textId="28DEBFDD"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由题意得，</w:t>
      </w:r>
      <w:r w:rsidR="000A524B" w:rsidRPr="008A6523">
        <w:rPr>
          <w:rFonts w:ascii="宋体" w:eastAsia="宋体" w:hAnsi="宋体"/>
          <w:position w:val="-36"/>
          <w:szCs w:val="21"/>
        </w:rPr>
        <w:object w:dxaOrig="1719" w:dyaOrig="840" w14:anchorId="20454212">
          <v:shape id="_x0000_i1044" type="#_x0000_t75" style="width:84pt;height:42pt" o:ole="">
            <v:imagedata r:id="rId41" o:title=""/>
          </v:shape>
          <o:OLEObject Type="Embed" ProgID="Equation.DSMT4" ShapeID="_x0000_i1044" DrawAspect="Content" ObjectID="_1576089034" r:id="rId42"/>
        </w:object>
      </w:r>
      <w:r w:rsidRPr="0068182A">
        <w:rPr>
          <w:rFonts w:ascii="宋体" w:eastAsia="宋体" w:hAnsi="宋体"/>
          <w:szCs w:val="21"/>
        </w:rPr>
        <w:t>，解得：</w:t>
      </w:r>
      <w:r w:rsidR="000A524B" w:rsidRPr="008A6523">
        <w:rPr>
          <w:rFonts w:ascii="宋体" w:eastAsia="宋体" w:hAnsi="宋体"/>
          <w:position w:val="-30"/>
          <w:szCs w:val="21"/>
        </w:rPr>
        <w:object w:dxaOrig="780" w:dyaOrig="720" w14:anchorId="1830A073">
          <v:shape id="_x0000_i1045" type="#_x0000_t75" style="width:42pt;height:36pt" o:ole="">
            <v:imagedata r:id="rId43" o:title=""/>
          </v:shape>
          <o:OLEObject Type="Embed" ProgID="Equation.DSMT4" ShapeID="_x0000_i1045" DrawAspect="Content" ObjectID="_1576089035" r:id="rId44"/>
        </w:object>
      </w:r>
      <w:r w:rsidRPr="0068182A">
        <w:rPr>
          <w:rFonts w:ascii="宋体" w:eastAsia="宋体" w:hAnsi="宋体"/>
          <w:szCs w:val="21"/>
        </w:rPr>
        <w:t>．</w:t>
      </w:r>
    </w:p>
    <w:p w14:paraId="115BF014"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答：这艘轮船在静水中的速度为17千米/小时，水的流速为3千米/小时．</w:t>
      </w:r>
    </w:p>
    <w:p w14:paraId="0F15EAB0"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【总结提示】本题考查了二元一次方程组的应用，解答本题的关键是读懂题意，设出未知数，找出合适的等量关系，列方程组求解．</w:t>
      </w:r>
    </w:p>
    <w:p w14:paraId="343B16C4" w14:textId="59E537CA" w:rsidR="005D67DB" w:rsidRPr="0068182A" w:rsidRDefault="005D67DB" w:rsidP="005D67DB"/>
    <w:p w14:paraId="187E1D2D" w14:textId="77777777" w:rsidR="00B16B37" w:rsidRPr="0068182A" w:rsidRDefault="00B16B37" w:rsidP="00B16B37">
      <w:pPr>
        <w:rPr>
          <w:rFonts w:ascii="宋体" w:eastAsia="宋体" w:hAnsi="宋体"/>
          <w:b/>
          <w:szCs w:val="21"/>
        </w:rPr>
      </w:pPr>
      <w:r w:rsidRPr="0068182A">
        <w:rPr>
          <w:rFonts w:ascii="宋体" w:eastAsia="宋体" w:hAnsi="宋体" w:hint="eastAsia"/>
          <w:b/>
          <w:szCs w:val="21"/>
        </w:rPr>
        <w:t>题型三  工程问题</w:t>
      </w:r>
    </w:p>
    <w:p w14:paraId="4DD3FB93" w14:textId="3A4B1573" w:rsidR="00B16B37" w:rsidRPr="0068182A" w:rsidRDefault="00932E58" w:rsidP="00B16B37">
      <w:pPr>
        <w:spacing w:line="360" w:lineRule="auto"/>
        <w:rPr>
          <w:rFonts w:ascii="宋体" w:eastAsia="宋体" w:hAnsi="宋体"/>
          <w:szCs w:val="21"/>
        </w:rPr>
      </w:pPr>
      <w:r w:rsidRPr="0068182A">
        <w:rPr>
          <w:rFonts w:ascii="宋体" w:eastAsia="宋体" w:hAnsi="宋体" w:hint="eastAsia"/>
          <w:b/>
          <w:szCs w:val="21"/>
        </w:rPr>
        <w:t>例3</w:t>
      </w:r>
      <w:r w:rsidRPr="0068182A">
        <w:rPr>
          <w:rFonts w:ascii="宋体" w:eastAsia="宋体" w:hAnsi="宋体"/>
          <w:b/>
          <w:szCs w:val="21"/>
        </w:rPr>
        <w:t xml:space="preserve"> </w:t>
      </w:r>
      <w:r w:rsidR="00B16B37" w:rsidRPr="0068182A">
        <w:rPr>
          <w:rFonts w:ascii="宋体" w:eastAsia="宋体" w:hAnsi="宋体" w:hint="eastAsia"/>
          <w:szCs w:val="21"/>
        </w:rPr>
        <w:t>甲、乙两人做同样的零件，如果甲先做</w:t>
      </w:r>
      <w:r w:rsidR="00B16B37" w:rsidRPr="0068182A">
        <w:rPr>
          <w:rFonts w:ascii="宋体" w:eastAsia="宋体" w:hAnsi="宋体"/>
          <w:szCs w:val="21"/>
        </w:rPr>
        <w:t>1</w:t>
      </w:r>
      <w:r w:rsidR="00B16B37" w:rsidRPr="0068182A">
        <w:rPr>
          <w:rFonts w:ascii="宋体" w:eastAsia="宋体" w:hAnsi="宋体" w:hint="eastAsia"/>
          <w:szCs w:val="21"/>
        </w:rPr>
        <w:t>天，乙再开始做，</w:t>
      </w:r>
      <w:r w:rsidR="00B16B37" w:rsidRPr="0068182A">
        <w:rPr>
          <w:rFonts w:ascii="宋体" w:eastAsia="宋体" w:hAnsi="宋体"/>
          <w:szCs w:val="21"/>
        </w:rPr>
        <w:t>5</w:t>
      </w:r>
      <w:r w:rsidR="00B16B37" w:rsidRPr="0068182A">
        <w:rPr>
          <w:rFonts w:ascii="宋体" w:eastAsia="宋体" w:hAnsi="宋体" w:hint="eastAsia"/>
          <w:szCs w:val="21"/>
        </w:rPr>
        <w:t>天后两人做的一样多，如果甲先做</w:t>
      </w:r>
      <w:r w:rsidR="00B16B37" w:rsidRPr="0068182A">
        <w:rPr>
          <w:rFonts w:ascii="宋体" w:eastAsia="宋体" w:hAnsi="宋体"/>
          <w:szCs w:val="21"/>
        </w:rPr>
        <w:t>30</w:t>
      </w:r>
      <w:r w:rsidR="00B16B37" w:rsidRPr="0068182A">
        <w:rPr>
          <w:rFonts w:ascii="宋体" w:eastAsia="宋体" w:hAnsi="宋体" w:hint="eastAsia"/>
          <w:szCs w:val="21"/>
        </w:rPr>
        <w:t>个，乙再开始做，</w:t>
      </w:r>
      <w:r w:rsidR="00B16B37" w:rsidRPr="0068182A">
        <w:rPr>
          <w:rFonts w:ascii="宋体" w:eastAsia="宋体" w:hAnsi="宋体"/>
          <w:szCs w:val="21"/>
        </w:rPr>
        <w:t>4</w:t>
      </w:r>
      <w:r w:rsidR="00B16B37" w:rsidRPr="0068182A">
        <w:rPr>
          <w:rFonts w:ascii="宋体" w:eastAsia="宋体" w:hAnsi="宋体" w:hint="eastAsia"/>
          <w:szCs w:val="21"/>
        </w:rPr>
        <w:t>天后乙反而比甲多做</w:t>
      </w:r>
      <w:r w:rsidR="00B16B37" w:rsidRPr="0068182A">
        <w:rPr>
          <w:rFonts w:ascii="宋体" w:eastAsia="宋体" w:hAnsi="宋体"/>
          <w:szCs w:val="21"/>
        </w:rPr>
        <w:t>10</w:t>
      </w:r>
      <w:r w:rsidR="00B16B37" w:rsidRPr="0068182A">
        <w:rPr>
          <w:rFonts w:ascii="宋体" w:eastAsia="宋体" w:hAnsi="宋体" w:hint="eastAsia"/>
          <w:szCs w:val="21"/>
        </w:rPr>
        <w:t>个．设</w:t>
      </w:r>
      <w:proofErr w:type="gramStart"/>
      <w:r w:rsidR="00B16B37" w:rsidRPr="0068182A">
        <w:rPr>
          <w:rFonts w:ascii="宋体" w:eastAsia="宋体" w:hAnsi="宋体" w:hint="eastAsia"/>
          <w:szCs w:val="21"/>
        </w:rPr>
        <w:t>甲每天</w:t>
      </w:r>
      <w:proofErr w:type="gramEnd"/>
      <w:r w:rsidR="00B16B37" w:rsidRPr="0068182A">
        <w:rPr>
          <w:rFonts w:ascii="宋体" w:eastAsia="宋体" w:hAnsi="宋体" w:hint="eastAsia"/>
          <w:szCs w:val="21"/>
        </w:rPr>
        <w:t>做</w:t>
      </w:r>
      <w:r w:rsidR="000A524B" w:rsidRPr="008A6523">
        <w:rPr>
          <w:rFonts w:ascii="宋体" w:eastAsia="宋体" w:hAnsi="宋体"/>
          <w:position w:val="-6"/>
          <w:szCs w:val="21"/>
        </w:rPr>
        <w:object w:dxaOrig="200" w:dyaOrig="220" w14:anchorId="322A9578">
          <v:shape id="_x0000_i1046" type="#_x0000_t75" style="width:12pt;height:12pt" o:ole="">
            <v:imagedata r:id="rId45" o:title=""/>
          </v:shape>
          <o:OLEObject Type="Embed" ProgID="Equation.DSMT4" ShapeID="_x0000_i1046" DrawAspect="Content" ObjectID="_1576089036" r:id="rId46"/>
        </w:object>
      </w:r>
      <w:r w:rsidR="00B16B37" w:rsidRPr="0068182A">
        <w:rPr>
          <w:rFonts w:ascii="宋体" w:eastAsia="宋体" w:hAnsi="宋体" w:hint="eastAsia"/>
          <w:szCs w:val="21"/>
        </w:rPr>
        <w:t>个，</w:t>
      </w:r>
      <w:proofErr w:type="gramStart"/>
      <w:r w:rsidR="00B16B37" w:rsidRPr="0068182A">
        <w:rPr>
          <w:rFonts w:ascii="宋体" w:eastAsia="宋体" w:hAnsi="宋体" w:hint="eastAsia"/>
          <w:szCs w:val="21"/>
        </w:rPr>
        <w:t>乙每</w:t>
      </w:r>
      <w:proofErr w:type="gramEnd"/>
      <w:r w:rsidR="00B16B37" w:rsidRPr="0068182A">
        <w:rPr>
          <w:rFonts w:ascii="宋体" w:eastAsia="宋体" w:hAnsi="宋体" w:hint="eastAsia"/>
          <w:szCs w:val="21"/>
        </w:rPr>
        <w:t>天做</w:t>
      </w:r>
      <w:r w:rsidR="000A524B" w:rsidRPr="008A6523">
        <w:rPr>
          <w:rFonts w:ascii="宋体" w:eastAsia="宋体" w:hAnsi="宋体"/>
          <w:position w:val="-10"/>
          <w:szCs w:val="21"/>
        </w:rPr>
        <w:object w:dxaOrig="220" w:dyaOrig="260" w14:anchorId="297758C0">
          <v:shape id="_x0000_i1047" type="#_x0000_t75" style="width:12pt;height:12pt" o:ole="">
            <v:imagedata r:id="rId47" o:title=""/>
          </v:shape>
          <o:OLEObject Type="Embed" ProgID="Equation.DSMT4" ShapeID="_x0000_i1047" DrawAspect="Content" ObjectID="_1576089037" r:id="rId48"/>
        </w:object>
      </w:r>
      <w:r w:rsidR="00B16B37" w:rsidRPr="0068182A">
        <w:rPr>
          <w:rFonts w:ascii="宋体" w:eastAsia="宋体" w:hAnsi="宋体" w:hint="eastAsia"/>
          <w:szCs w:val="21"/>
        </w:rPr>
        <w:t>个，则可列出的方程组是（　　）</w:t>
      </w:r>
    </w:p>
    <w:p w14:paraId="58671D34" w14:textId="689AC24B"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A</w:t>
      </w:r>
      <w:r w:rsidRPr="0068182A">
        <w:rPr>
          <w:rFonts w:ascii="宋体" w:eastAsia="宋体" w:hAnsi="宋体" w:hint="eastAsia"/>
          <w:szCs w:val="21"/>
        </w:rPr>
        <w:t>．</w:t>
      </w:r>
      <w:r w:rsidR="00C20325" w:rsidRPr="008A6523">
        <w:rPr>
          <w:rFonts w:ascii="宋体" w:eastAsia="宋体" w:hAnsi="宋体"/>
          <w:position w:val="-30"/>
          <w:szCs w:val="21"/>
        </w:rPr>
        <w:object w:dxaOrig="1820" w:dyaOrig="720" w14:anchorId="68CCE3C1">
          <v:shape id="_x0000_i1048" type="#_x0000_t75" style="width:90pt;height:36pt" o:ole="">
            <v:imagedata r:id="rId49" o:title=""/>
          </v:shape>
          <o:OLEObject Type="Embed" ProgID="Equation.DSMT4" ShapeID="_x0000_i1048" DrawAspect="Content" ObjectID="_1576089038" r:id="rId50"/>
        </w:object>
      </w:r>
      <w:r w:rsidR="000A524B">
        <w:rPr>
          <w:rFonts w:ascii="宋体" w:eastAsia="宋体" w:hAnsi="宋体"/>
          <w:szCs w:val="21"/>
        </w:rPr>
        <w:t xml:space="preserve"> </w:t>
      </w:r>
      <w:r w:rsidRPr="0068182A">
        <w:rPr>
          <w:rFonts w:ascii="宋体" w:eastAsia="宋体" w:hAnsi="宋体"/>
          <w:szCs w:val="21"/>
        </w:rPr>
        <w:tab/>
        <w:t>B</w:t>
      </w:r>
      <w:r w:rsidRPr="0068182A">
        <w:rPr>
          <w:rFonts w:ascii="宋体" w:eastAsia="宋体" w:hAnsi="宋体" w:hint="eastAsia"/>
          <w:szCs w:val="21"/>
        </w:rPr>
        <w:t>．</w:t>
      </w:r>
      <w:r w:rsidR="00C20325" w:rsidRPr="008A6523">
        <w:rPr>
          <w:rFonts w:ascii="宋体" w:eastAsia="宋体" w:hAnsi="宋体"/>
          <w:position w:val="-30"/>
          <w:szCs w:val="21"/>
        </w:rPr>
        <w:object w:dxaOrig="1820" w:dyaOrig="720" w14:anchorId="73860158">
          <v:shape id="_x0000_i1049" type="#_x0000_t75" style="width:90pt;height:36pt" o:ole="">
            <v:imagedata r:id="rId51" o:title=""/>
          </v:shape>
          <o:OLEObject Type="Embed" ProgID="Equation.DSMT4" ShapeID="_x0000_i1049" DrawAspect="Content" ObjectID="_1576089039" r:id="rId52"/>
        </w:object>
      </w:r>
      <w:r w:rsidR="00C20325">
        <w:rPr>
          <w:rFonts w:ascii="宋体" w:eastAsia="宋体" w:hAnsi="宋体"/>
          <w:szCs w:val="21"/>
        </w:rPr>
        <w:t xml:space="preserve"> </w:t>
      </w:r>
    </w:p>
    <w:p w14:paraId="06D835D3" w14:textId="3C368641"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C</w:t>
      </w:r>
      <w:r w:rsidRPr="0068182A">
        <w:rPr>
          <w:rFonts w:ascii="宋体" w:eastAsia="宋体" w:hAnsi="宋体" w:hint="eastAsia"/>
          <w:szCs w:val="21"/>
        </w:rPr>
        <w:t>．</w:t>
      </w:r>
      <w:r w:rsidR="00C20325" w:rsidRPr="00160E41">
        <w:rPr>
          <w:rFonts w:ascii="宋体" w:eastAsia="宋体" w:hAnsi="宋体"/>
          <w:position w:val="-30"/>
          <w:szCs w:val="21"/>
        </w:rPr>
        <w:object w:dxaOrig="1820" w:dyaOrig="720" w14:anchorId="06CB1ECA">
          <v:shape id="_x0000_i1050" type="#_x0000_t75" style="width:90pt;height:36pt" o:ole="">
            <v:imagedata r:id="rId53" o:title=""/>
          </v:shape>
          <o:OLEObject Type="Embed" ProgID="Equation.DSMT4" ShapeID="_x0000_i1050" DrawAspect="Content" ObjectID="_1576089040" r:id="rId54"/>
        </w:object>
      </w:r>
      <w:r w:rsidRPr="0068182A">
        <w:rPr>
          <w:rFonts w:ascii="宋体" w:eastAsia="宋体" w:hAnsi="宋体"/>
          <w:szCs w:val="21"/>
        </w:rPr>
        <w:tab/>
        <w:t>D</w:t>
      </w:r>
      <w:r w:rsidRPr="0068182A">
        <w:rPr>
          <w:rFonts w:ascii="宋体" w:eastAsia="宋体" w:hAnsi="宋体" w:hint="eastAsia"/>
          <w:szCs w:val="21"/>
        </w:rPr>
        <w:t>．</w:t>
      </w:r>
      <w:r w:rsidR="00C20325" w:rsidRPr="00160E41">
        <w:rPr>
          <w:rFonts w:ascii="宋体" w:eastAsia="宋体" w:hAnsi="宋体"/>
          <w:position w:val="-30"/>
          <w:szCs w:val="21"/>
        </w:rPr>
        <w:object w:dxaOrig="1820" w:dyaOrig="720" w14:anchorId="16B06148">
          <v:shape id="_x0000_i1051" type="#_x0000_t75" style="width:90pt;height:36pt" o:ole="">
            <v:imagedata r:id="rId55" o:title=""/>
          </v:shape>
          <o:OLEObject Type="Embed" ProgID="Equation.DSMT4" ShapeID="_x0000_i1051" DrawAspect="Content" ObjectID="_1576089041" r:id="rId56"/>
        </w:object>
      </w:r>
    </w:p>
    <w:p w14:paraId="1A8D2FE4" w14:textId="232BE0E7"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【思路分析】此题中的等量关系有：①甲先做一天，乙再开始做</w:t>
      </w:r>
      <w:r w:rsidRPr="0068182A">
        <w:rPr>
          <w:rFonts w:ascii="宋体" w:eastAsia="宋体" w:hAnsi="宋体"/>
          <w:szCs w:val="21"/>
        </w:rPr>
        <w:t>5</w:t>
      </w:r>
      <w:r w:rsidRPr="0068182A">
        <w:rPr>
          <w:rFonts w:ascii="宋体" w:eastAsia="宋体" w:hAnsi="宋体" w:hint="eastAsia"/>
          <w:szCs w:val="21"/>
        </w:rPr>
        <w:t>天后两人做的零件一样多；②甲先做</w:t>
      </w:r>
      <w:r w:rsidRPr="0068182A">
        <w:rPr>
          <w:rFonts w:ascii="宋体" w:eastAsia="宋体" w:hAnsi="宋体"/>
          <w:szCs w:val="21"/>
        </w:rPr>
        <w:t>30</w:t>
      </w:r>
      <w:r w:rsidRPr="0068182A">
        <w:rPr>
          <w:rFonts w:ascii="宋体" w:eastAsia="宋体" w:hAnsi="宋体" w:hint="eastAsia"/>
          <w:szCs w:val="21"/>
        </w:rPr>
        <w:t>个，乙再开始做，</w:t>
      </w:r>
      <w:r w:rsidRPr="0068182A">
        <w:rPr>
          <w:rFonts w:ascii="宋体" w:eastAsia="宋体" w:hAnsi="宋体"/>
          <w:szCs w:val="21"/>
        </w:rPr>
        <w:t>4</w:t>
      </w:r>
      <w:r w:rsidRPr="0068182A">
        <w:rPr>
          <w:rFonts w:ascii="宋体" w:eastAsia="宋体" w:hAnsi="宋体" w:hint="eastAsia"/>
          <w:szCs w:val="21"/>
        </w:rPr>
        <w:t>天后乙反比甲多做</w:t>
      </w:r>
      <w:r w:rsidRPr="0068182A">
        <w:rPr>
          <w:rFonts w:ascii="宋体" w:eastAsia="宋体" w:hAnsi="宋体"/>
          <w:szCs w:val="21"/>
        </w:rPr>
        <w:t>10</w:t>
      </w:r>
      <w:r w:rsidRPr="0068182A">
        <w:rPr>
          <w:rFonts w:ascii="宋体" w:eastAsia="宋体" w:hAnsi="宋体" w:hint="eastAsia"/>
          <w:szCs w:val="21"/>
        </w:rPr>
        <w:t>个．</w:t>
      </w:r>
    </w:p>
    <w:p w14:paraId="35730E27" w14:textId="7E611FBA"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lastRenderedPageBreak/>
        <w:t>【解】解：根据甲先做一天，乙再开始做</w:t>
      </w:r>
      <w:r w:rsidRPr="0068182A">
        <w:rPr>
          <w:rFonts w:ascii="宋体" w:eastAsia="宋体" w:hAnsi="宋体"/>
          <w:szCs w:val="21"/>
        </w:rPr>
        <w:t>5</w:t>
      </w:r>
      <w:r w:rsidRPr="0068182A">
        <w:rPr>
          <w:rFonts w:ascii="宋体" w:eastAsia="宋体" w:hAnsi="宋体" w:hint="eastAsia"/>
          <w:szCs w:val="21"/>
        </w:rPr>
        <w:t>天后两人做的零件一样多，得方程</w:t>
      </w:r>
      <w:r w:rsidR="00C20325" w:rsidRPr="008A6523">
        <w:rPr>
          <w:rFonts w:ascii="宋体" w:eastAsia="宋体" w:hAnsi="宋体"/>
          <w:position w:val="-14"/>
          <w:szCs w:val="21"/>
        </w:rPr>
        <w:object w:dxaOrig="1300" w:dyaOrig="400" w14:anchorId="5EA11FBC">
          <v:shape id="_x0000_i1052" type="#_x0000_t75" style="width:66pt;height:18pt" o:ole="">
            <v:imagedata r:id="rId57" o:title=""/>
          </v:shape>
          <o:OLEObject Type="Embed" ProgID="Equation.DSMT4" ShapeID="_x0000_i1052" DrawAspect="Content" ObjectID="_1576089042" r:id="rId58"/>
        </w:object>
      </w:r>
      <w:r w:rsidR="00C20325">
        <w:rPr>
          <w:rFonts w:ascii="宋体" w:eastAsia="宋体" w:hAnsi="宋体"/>
          <w:szCs w:val="21"/>
        </w:rPr>
        <w:t xml:space="preserve"> </w:t>
      </w:r>
      <w:r w:rsidRPr="0068182A">
        <w:rPr>
          <w:rFonts w:ascii="宋体" w:eastAsia="宋体" w:hAnsi="宋体" w:hint="eastAsia"/>
          <w:szCs w:val="21"/>
        </w:rPr>
        <w:t>；</w:t>
      </w:r>
    </w:p>
    <w:p w14:paraId="19F2BD38" w14:textId="34E13A97"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根据甲先做</w:t>
      </w:r>
      <w:r w:rsidRPr="0068182A">
        <w:rPr>
          <w:rFonts w:ascii="宋体" w:eastAsia="宋体" w:hAnsi="宋体"/>
          <w:szCs w:val="21"/>
        </w:rPr>
        <w:t>30</w:t>
      </w:r>
      <w:r w:rsidRPr="0068182A">
        <w:rPr>
          <w:rFonts w:ascii="宋体" w:eastAsia="宋体" w:hAnsi="宋体" w:hint="eastAsia"/>
          <w:szCs w:val="21"/>
        </w:rPr>
        <w:t>个，乙再开始做，</w:t>
      </w:r>
      <w:r w:rsidRPr="0068182A">
        <w:rPr>
          <w:rFonts w:ascii="宋体" w:eastAsia="宋体" w:hAnsi="宋体"/>
          <w:szCs w:val="21"/>
        </w:rPr>
        <w:t>4</w:t>
      </w:r>
      <w:r w:rsidRPr="0068182A">
        <w:rPr>
          <w:rFonts w:ascii="宋体" w:eastAsia="宋体" w:hAnsi="宋体" w:hint="eastAsia"/>
          <w:szCs w:val="21"/>
        </w:rPr>
        <w:t>天后乙反比甲多做</w:t>
      </w:r>
      <w:r w:rsidRPr="0068182A">
        <w:rPr>
          <w:rFonts w:ascii="宋体" w:eastAsia="宋体" w:hAnsi="宋体"/>
          <w:szCs w:val="21"/>
        </w:rPr>
        <w:t>10</w:t>
      </w:r>
      <w:r w:rsidRPr="0068182A">
        <w:rPr>
          <w:rFonts w:ascii="宋体" w:eastAsia="宋体" w:hAnsi="宋体" w:hint="eastAsia"/>
          <w:szCs w:val="21"/>
        </w:rPr>
        <w:t>个，得方程</w:t>
      </w:r>
      <w:r w:rsidR="00C20325" w:rsidRPr="008A6523">
        <w:rPr>
          <w:rFonts w:ascii="宋体" w:eastAsia="宋体" w:hAnsi="宋体"/>
          <w:position w:val="-10"/>
          <w:szCs w:val="21"/>
        </w:rPr>
        <w:object w:dxaOrig="1700" w:dyaOrig="320" w14:anchorId="25F60E22">
          <v:shape id="_x0000_i1053" type="#_x0000_t75" style="width:84pt;height:18pt" o:ole="">
            <v:imagedata r:id="rId59" o:title=""/>
          </v:shape>
          <o:OLEObject Type="Embed" ProgID="Equation.DSMT4" ShapeID="_x0000_i1053" DrawAspect="Content" ObjectID="_1576089043" r:id="rId60"/>
        </w:object>
      </w:r>
      <w:r w:rsidR="00C20325">
        <w:rPr>
          <w:rFonts w:ascii="宋体" w:eastAsia="宋体" w:hAnsi="宋体"/>
          <w:szCs w:val="21"/>
        </w:rPr>
        <w:t xml:space="preserve">  </w:t>
      </w:r>
      <w:r w:rsidRPr="0068182A">
        <w:rPr>
          <w:rFonts w:ascii="宋体" w:eastAsia="宋体" w:hAnsi="宋体" w:hint="eastAsia"/>
          <w:szCs w:val="21"/>
        </w:rPr>
        <w:t>．</w:t>
      </w:r>
    </w:p>
    <w:p w14:paraId="1051D906" w14:textId="3F917BFC"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方程组为：</w:t>
      </w:r>
      <w:r w:rsidR="00C20325" w:rsidRPr="00160E41">
        <w:rPr>
          <w:rFonts w:ascii="宋体" w:eastAsia="宋体" w:hAnsi="宋体"/>
          <w:position w:val="-30"/>
          <w:szCs w:val="21"/>
        </w:rPr>
        <w:object w:dxaOrig="1820" w:dyaOrig="720" w14:anchorId="7F762667">
          <v:shape id="_x0000_i1054" type="#_x0000_t75" style="width:90pt;height:36pt" o:ole="">
            <v:imagedata r:id="rId49" o:title=""/>
          </v:shape>
          <o:OLEObject Type="Embed" ProgID="Equation.DSMT4" ShapeID="_x0000_i1054" DrawAspect="Content" ObjectID="_1576089044" r:id="rId61"/>
        </w:object>
      </w:r>
    </w:p>
    <w:p w14:paraId="2EFF8031" w14:textId="77777777"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故选：</w:t>
      </w:r>
      <w:r w:rsidRPr="0068182A">
        <w:rPr>
          <w:rFonts w:ascii="宋体" w:eastAsia="宋体" w:hAnsi="宋体"/>
          <w:szCs w:val="21"/>
        </w:rPr>
        <w:t>A</w:t>
      </w:r>
      <w:r w:rsidRPr="0068182A">
        <w:rPr>
          <w:rFonts w:ascii="宋体" w:eastAsia="宋体" w:hAnsi="宋体" w:hint="eastAsia"/>
          <w:szCs w:val="21"/>
        </w:rPr>
        <w:t>．</w:t>
      </w:r>
    </w:p>
    <w:p w14:paraId="3C681A59" w14:textId="09F31903"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【总结提示】本题考查了由实际问题抽象出二元一次方程组，解题的关键是从题目中找到两个等量关系并列出方程组．</w:t>
      </w:r>
    </w:p>
    <w:p w14:paraId="00C7AE63" w14:textId="77777777" w:rsidR="00B16B37" w:rsidRPr="0068182A" w:rsidRDefault="00B16B37" w:rsidP="00B16B37">
      <w:pPr>
        <w:rPr>
          <w:rFonts w:ascii="宋体" w:eastAsia="宋体" w:hAnsi="宋体"/>
          <w:b/>
          <w:szCs w:val="21"/>
        </w:rPr>
      </w:pPr>
    </w:p>
    <w:p w14:paraId="0779CE94" w14:textId="79653250" w:rsidR="00B16B37" w:rsidRPr="0068182A" w:rsidRDefault="00932E58" w:rsidP="00B16B37">
      <w:pPr>
        <w:spacing w:line="360" w:lineRule="auto"/>
        <w:rPr>
          <w:rFonts w:ascii="宋体" w:eastAsia="宋体" w:hAnsi="宋体"/>
          <w:szCs w:val="21"/>
        </w:rPr>
      </w:pPr>
      <w:r w:rsidRPr="0068182A">
        <w:rPr>
          <w:rFonts w:ascii="宋体" w:eastAsia="宋体" w:hAnsi="宋体" w:hint="eastAsia"/>
          <w:b/>
          <w:szCs w:val="21"/>
        </w:rPr>
        <w:t>配套练习3</w:t>
      </w:r>
      <w:r w:rsidRPr="0068182A">
        <w:rPr>
          <w:rFonts w:ascii="宋体" w:eastAsia="宋体" w:hAnsi="宋体"/>
          <w:b/>
          <w:szCs w:val="21"/>
        </w:rPr>
        <w:t xml:space="preserve"> </w:t>
      </w:r>
      <w:r w:rsidR="00B16B37" w:rsidRPr="0068182A">
        <w:rPr>
          <w:rFonts w:ascii="宋体" w:eastAsia="宋体" w:hAnsi="宋体"/>
          <w:szCs w:val="21"/>
        </w:rPr>
        <w:t>小兰在玩具厂劳动，做4个小狗、7个小汽车用去3小时42分，做5个小狗、6个小汽车用去3小时37分．平均做一个小狗与1个小汽车各用多少时间？</w:t>
      </w:r>
    </w:p>
    <w:p w14:paraId="66F6C999" w14:textId="6486AD58" w:rsidR="00B16B37" w:rsidRPr="0068182A" w:rsidRDefault="002A682A" w:rsidP="00B16B37">
      <w:pPr>
        <w:spacing w:line="360" w:lineRule="auto"/>
        <w:rPr>
          <w:rFonts w:ascii="宋体" w:eastAsia="宋体" w:hAnsi="宋体"/>
          <w:szCs w:val="21"/>
        </w:rPr>
      </w:pPr>
      <w:r w:rsidRPr="0068182A">
        <w:rPr>
          <w:rFonts w:ascii="宋体" w:eastAsia="宋体" w:hAnsi="宋体"/>
          <w:noProof/>
          <w:szCs w:val="21"/>
        </w:rPr>
        <w:drawing>
          <wp:anchor distT="0" distB="0" distL="114300" distR="114300" simplePos="0" relativeHeight="251658240" behindDoc="0" locked="0" layoutInCell="1" allowOverlap="1" wp14:anchorId="73DF3A3B" wp14:editId="11FB9C4A">
            <wp:simplePos x="0" y="0"/>
            <wp:positionH relativeFrom="column">
              <wp:posOffset>2654300</wp:posOffset>
            </wp:positionH>
            <wp:positionV relativeFrom="paragraph">
              <wp:posOffset>360680</wp:posOffset>
            </wp:positionV>
            <wp:extent cx="1209675" cy="857250"/>
            <wp:effectExtent l="0" t="0" r="9525" b="0"/>
            <wp:wrapSquare wrapText="bothSides"/>
            <wp:docPr id="3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09675" cy="857250"/>
                    </a:xfrm>
                    <a:prstGeom prst="rect">
                      <a:avLst/>
                    </a:prstGeom>
                    <a:noFill/>
                    <a:ln>
                      <a:noFill/>
                    </a:ln>
                  </pic:spPr>
                </pic:pic>
              </a:graphicData>
            </a:graphic>
          </wp:anchor>
        </w:drawing>
      </w:r>
      <w:proofErr w:type="gramStart"/>
      <w:r w:rsidR="00B16B37" w:rsidRPr="0068182A">
        <w:rPr>
          <w:rFonts w:ascii="宋体" w:eastAsia="宋体" w:hAnsi="宋体"/>
          <w:szCs w:val="21"/>
        </w:rPr>
        <w:t>设做1个</w:t>
      </w:r>
      <w:proofErr w:type="gramEnd"/>
      <w:r w:rsidR="00B16B37" w:rsidRPr="0068182A">
        <w:rPr>
          <w:rFonts w:ascii="宋体" w:eastAsia="宋体" w:hAnsi="宋体"/>
          <w:szCs w:val="21"/>
        </w:rPr>
        <w:t>小狗用</w:t>
      </w:r>
      <w:r w:rsidR="00C20325" w:rsidRPr="008A6523">
        <w:rPr>
          <w:rFonts w:ascii="宋体" w:eastAsia="宋体" w:hAnsi="宋体"/>
          <w:position w:val="-6"/>
          <w:szCs w:val="21"/>
        </w:rPr>
        <w:object w:dxaOrig="200" w:dyaOrig="220" w14:anchorId="17620082">
          <v:shape id="_x0000_i1055" type="#_x0000_t75" style="width:12pt;height:12pt" o:ole="">
            <v:imagedata r:id="rId63" o:title=""/>
          </v:shape>
          <o:OLEObject Type="Embed" ProgID="Equation.DSMT4" ShapeID="_x0000_i1055" DrawAspect="Content" ObjectID="_1576089045" r:id="rId64"/>
        </w:object>
      </w:r>
      <w:r w:rsidR="00B16B37" w:rsidRPr="0068182A">
        <w:rPr>
          <w:rFonts w:ascii="宋体" w:eastAsia="宋体" w:hAnsi="宋体"/>
          <w:szCs w:val="21"/>
        </w:rPr>
        <w:t>分，做1个汽车用</w:t>
      </w:r>
      <w:r w:rsidR="00C20325" w:rsidRPr="008A6523">
        <w:rPr>
          <w:rFonts w:ascii="宋体" w:eastAsia="宋体" w:hAnsi="宋体"/>
          <w:position w:val="-10"/>
          <w:szCs w:val="21"/>
        </w:rPr>
        <w:object w:dxaOrig="220" w:dyaOrig="260" w14:anchorId="791E3AA8">
          <v:shape id="_x0000_i1056" type="#_x0000_t75" style="width:12pt;height:12pt" o:ole="">
            <v:imagedata r:id="rId65" o:title=""/>
          </v:shape>
          <o:OLEObject Type="Embed" ProgID="Equation.DSMT4" ShapeID="_x0000_i1056" DrawAspect="Content" ObjectID="_1576089046" r:id="rId66"/>
        </w:object>
      </w:r>
      <w:r w:rsidR="00B16B37" w:rsidRPr="0068182A">
        <w:rPr>
          <w:rFonts w:ascii="宋体" w:eastAsia="宋体" w:hAnsi="宋体"/>
          <w:szCs w:val="21"/>
        </w:rPr>
        <w:t>分，填写下表，并求出</w:t>
      </w:r>
      <w:r w:rsidR="00C20325" w:rsidRPr="00160E41">
        <w:rPr>
          <w:rFonts w:ascii="宋体" w:eastAsia="宋体" w:hAnsi="宋体"/>
          <w:position w:val="-6"/>
          <w:szCs w:val="21"/>
        </w:rPr>
        <w:object w:dxaOrig="200" w:dyaOrig="220" w14:anchorId="15D9F578">
          <v:shape id="_x0000_i1057" type="#_x0000_t75" style="width:12pt;height:12pt" o:ole="">
            <v:imagedata r:id="rId63" o:title=""/>
          </v:shape>
          <o:OLEObject Type="Embed" ProgID="Equation.DSMT4" ShapeID="_x0000_i1057" DrawAspect="Content" ObjectID="_1576089047" r:id="rId67"/>
        </w:object>
      </w:r>
      <w:r w:rsidR="00B16B37" w:rsidRPr="0068182A">
        <w:rPr>
          <w:rFonts w:ascii="宋体" w:eastAsia="宋体" w:hAnsi="宋体"/>
          <w:szCs w:val="21"/>
        </w:rPr>
        <w:t>、</w:t>
      </w:r>
      <w:r w:rsidR="00C20325" w:rsidRPr="00160E41">
        <w:rPr>
          <w:rFonts w:ascii="宋体" w:eastAsia="宋体" w:hAnsi="宋体"/>
          <w:position w:val="-10"/>
          <w:szCs w:val="21"/>
        </w:rPr>
        <w:object w:dxaOrig="220" w:dyaOrig="260" w14:anchorId="05218894">
          <v:shape id="_x0000_i1058" type="#_x0000_t75" style="width:12pt;height:12pt" o:ole="">
            <v:imagedata r:id="rId65" o:title=""/>
          </v:shape>
          <o:OLEObject Type="Embed" ProgID="Equation.DSMT4" ShapeID="_x0000_i1058" DrawAspect="Content" ObjectID="_1576089048" r:id="rId68"/>
        </w:object>
      </w:r>
      <w:r w:rsidR="00B16B37" w:rsidRPr="0068182A">
        <w:rPr>
          <w:rFonts w:ascii="宋体" w:eastAsia="宋体" w:hAnsi="宋体"/>
          <w:szCs w:val="21"/>
        </w:rPr>
        <w:t>的值．</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741"/>
        <w:gridCol w:w="741"/>
        <w:gridCol w:w="846"/>
        <w:gridCol w:w="636"/>
      </w:tblGrid>
      <w:tr w:rsidR="0068182A" w:rsidRPr="0068182A" w14:paraId="2D6E74BA" w14:textId="77777777" w:rsidTr="0054535E">
        <w:tc>
          <w:tcPr>
            <w:tcW w:w="0" w:type="auto"/>
          </w:tcPr>
          <w:p w14:paraId="24A0E304"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p>
        </w:tc>
        <w:tc>
          <w:tcPr>
            <w:tcW w:w="0" w:type="auto"/>
          </w:tcPr>
          <w:p w14:paraId="4B31C5F4"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小狗</w:t>
            </w:r>
          </w:p>
        </w:tc>
        <w:tc>
          <w:tcPr>
            <w:tcW w:w="0" w:type="auto"/>
          </w:tcPr>
          <w:p w14:paraId="4F83EFA4"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小汽车 </w:t>
            </w:r>
          </w:p>
        </w:tc>
        <w:tc>
          <w:tcPr>
            <w:tcW w:w="0" w:type="auto"/>
          </w:tcPr>
          <w:p w14:paraId="138D43CB"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总数 </w:t>
            </w:r>
          </w:p>
        </w:tc>
      </w:tr>
      <w:tr w:rsidR="0068182A" w:rsidRPr="0068182A" w14:paraId="38E9D5DC" w14:textId="77777777" w:rsidTr="0054535E">
        <w:tc>
          <w:tcPr>
            <w:tcW w:w="0" w:type="auto"/>
          </w:tcPr>
          <w:p w14:paraId="0180BCF8"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用时 </w:t>
            </w:r>
          </w:p>
        </w:tc>
        <w:tc>
          <w:tcPr>
            <w:tcW w:w="0" w:type="auto"/>
          </w:tcPr>
          <w:p w14:paraId="42DE2ED1"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p>
        </w:tc>
        <w:tc>
          <w:tcPr>
            <w:tcW w:w="0" w:type="auto"/>
          </w:tcPr>
          <w:p w14:paraId="60B6CEA8"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p>
        </w:tc>
        <w:tc>
          <w:tcPr>
            <w:tcW w:w="0" w:type="auto"/>
          </w:tcPr>
          <w:p w14:paraId="6022FA51"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p>
        </w:tc>
      </w:tr>
      <w:tr w:rsidR="0068182A" w:rsidRPr="0068182A" w14:paraId="37AC309E" w14:textId="77777777" w:rsidTr="0054535E">
        <w:tc>
          <w:tcPr>
            <w:tcW w:w="0" w:type="auto"/>
          </w:tcPr>
          <w:p w14:paraId="7DBE29FE"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用时</w:t>
            </w:r>
          </w:p>
        </w:tc>
        <w:tc>
          <w:tcPr>
            <w:tcW w:w="0" w:type="auto"/>
          </w:tcPr>
          <w:p w14:paraId="035DE3A6"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p>
        </w:tc>
        <w:tc>
          <w:tcPr>
            <w:tcW w:w="0" w:type="auto"/>
          </w:tcPr>
          <w:p w14:paraId="43F2F9D9"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p>
        </w:tc>
        <w:tc>
          <w:tcPr>
            <w:tcW w:w="0" w:type="auto"/>
          </w:tcPr>
          <w:p w14:paraId="5B67C98E"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p>
        </w:tc>
      </w:tr>
    </w:tbl>
    <w:p w14:paraId="63D1E3AE" w14:textId="2AFA8EC9" w:rsidR="00B16B37" w:rsidRPr="0068182A" w:rsidRDefault="00B16B37" w:rsidP="00B16B37">
      <w:pPr>
        <w:spacing w:line="360" w:lineRule="auto"/>
        <w:rPr>
          <w:rFonts w:ascii="宋体" w:eastAsia="宋体" w:hAnsi="宋体"/>
          <w:szCs w:val="21"/>
        </w:rPr>
      </w:pPr>
    </w:p>
    <w:p w14:paraId="06187297"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【思路分析】根据做4个小狗、7个小汽车用去3小时42分，做5个小狗、6个小汽车用去3小时37分即可列出两个方程，求解即可．</w:t>
      </w:r>
    </w:p>
    <w:p w14:paraId="18E7F2DF" w14:textId="26812BCF"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【解】解：根据题意得：</w:t>
      </w:r>
      <w:r w:rsidR="00C20325" w:rsidRPr="008A6523">
        <w:rPr>
          <w:rFonts w:ascii="宋体" w:eastAsia="宋体" w:hAnsi="宋体"/>
          <w:position w:val="-30"/>
          <w:szCs w:val="21"/>
        </w:rPr>
        <w:object w:dxaOrig="2140" w:dyaOrig="720" w14:anchorId="444D74D3">
          <v:shape id="_x0000_i1059" type="#_x0000_t75" style="width:108pt;height:36pt" o:ole="">
            <v:imagedata r:id="rId69" o:title=""/>
          </v:shape>
          <o:OLEObject Type="Embed" ProgID="Equation.DSMT4" ShapeID="_x0000_i1059" DrawAspect="Content" ObjectID="_1576089049" r:id="rId70"/>
        </w:object>
      </w:r>
      <w:r w:rsidR="00C20325">
        <w:rPr>
          <w:rFonts w:ascii="宋体" w:eastAsia="宋体" w:hAnsi="宋体"/>
          <w:szCs w:val="21"/>
        </w:rPr>
        <w:t xml:space="preserve"> </w:t>
      </w:r>
      <w:r w:rsidR="00C20325">
        <w:rPr>
          <w:rFonts w:ascii="宋体" w:eastAsia="宋体" w:hAnsi="宋体" w:hint="eastAsia"/>
          <w:szCs w:val="21"/>
        </w:rPr>
        <w:t>，</w:t>
      </w:r>
      <w:r w:rsidR="00932E58" w:rsidRPr="0068182A">
        <w:rPr>
          <w:rFonts w:ascii="宋体" w:eastAsia="宋体" w:hAnsi="宋体"/>
          <w:szCs w:val="21"/>
        </w:rPr>
        <w:t xml:space="preserve"> </w:t>
      </w:r>
      <w:r w:rsidRPr="0068182A">
        <w:rPr>
          <w:rFonts w:ascii="宋体" w:eastAsia="宋体" w:hAnsi="宋体"/>
          <w:szCs w:val="21"/>
        </w:rPr>
        <w:t>解得</w:t>
      </w:r>
      <w:r w:rsidR="00C20325" w:rsidRPr="008A6523">
        <w:rPr>
          <w:rFonts w:ascii="宋体" w:eastAsia="宋体" w:hAnsi="宋体"/>
          <w:position w:val="-30"/>
          <w:szCs w:val="21"/>
        </w:rPr>
        <w:object w:dxaOrig="820" w:dyaOrig="720" w14:anchorId="27A2C108">
          <v:shape id="_x0000_i1060" type="#_x0000_t75" style="width:42pt;height:36pt" o:ole="">
            <v:imagedata r:id="rId71" o:title=""/>
          </v:shape>
          <o:OLEObject Type="Embed" ProgID="Equation.DSMT4" ShapeID="_x0000_i1060" DrawAspect="Content" ObjectID="_1576089050" r:id="rId72"/>
        </w:object>
      </w:r>
      <w:r w:rsidRPr="0068182A">
        <w:rPr>
          <w:rFonts w:ascii="宋体" w:eastAsia="宋体" w:hAnsi="宋体"/>
          <w:szCs w:val="21"/>
        </w:rPr>
        <w:t>．</w:t>
      </w:r>
    </w:p>
    <w:p w14:paraId="155D1F45"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表如下：</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741"/>
        <w:gridCol w:w="741"/>
        <w:gridCol w:w="846"/>
        <w:gridCol w:w="1162"/>
      </w:tblGrid>
      <w:tr w:rsidR="0068182A" w:rsidRPr="0068182A" w14:paraId="721E1048" w14:textId="77777777" w:rsidTr="0054535E">
        <w:tc>
          <w:tcPr>
            <w:tcW w:w="0" w:type="auto"/>
          </w:tcPr>
          <w:p w14:paraId="30854DC5"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p>
        </w:tc>
        <w:tc>
          <w:tcPr>
            <w:tcW w:w="0" w:type="auto"/>
          </w:tcPr>
          <w:p w14:paraId="05053EC9"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小狗</w:t>
            </w:r>
          </w:p>
        </w:tc>
        <w:tc>
          <w:tcPr>
            <w:tcW w:w="0" w:type="auto"/>
          </w:tcPr>
          <w:p w14:paraId="35464BAF"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小汽车 </w:t>
            </w:r>
          </w:p>
        </w:tc>
        <w:tc>
          <w:tcPr>
            <w:tcW w:w="0" w:type="auto"/>
          </w:tcPr>
          <w:p w14:paraId="64D247EC"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总数 </w:t>
            </w:r>
          </w:p>
        </w:tc>
      </w:tr>
      <w:tr w:rsidR="0068182A" w:rsidRPr="0068182A" w14:paraId="64586F2D" w14:textId="77777777" w:rsidTr="0054535E">
        <w:tc>
          <w:tcPr>
            <w:tcW w:w="0" w:type="auto"/>
          </w:tcPr>
          <w:p w14:paraId="06639B69"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用时 </w:t>
            </w:r>
          </w:p>
        </w:tc>
        <w:tc>
          <w:tcPr>
            <w:tcW w:w="0" w:type="auto"/>
          </w:tcPr>
          <w:p w14:paraId="364DCB5C" w14:textId="0015A313"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r w:rsidR="00C20325" w:rsidRPr="008A6523">
              <w:rPr>
                <w:rFonts w:ascii="宋体" w:eastAsia="宋体" w:hAnsi="宋体" w:cs="Times New Roman"/>
                <w:position w:val="-6"/>
                <w:szCs w:val="21"/>
              </w:rPr>
              <w:object w:dxaOrig="320" w:dyaOrig="279" w14:anchorId="07322085">
                <v:shape id="_x0000_i1061" type="#_x0000_t75" style="width:18pt;height:12pt" o:ole="">
                  <v:imagedata r:id="rId73" o:title=""/>
                </v:shape>
                <o:OLEObject Type="Embed" ProgID="Equation.DSMT4" ShapeID="_x0000_i1061" DrawAspect="Content" ObjectID="_1576089051" r:id="rId74"/>
              </w:object>
            </w:r>
            <w:r w:rsidR="00C20325">
              <w:rPr>
                <w:rFonts w:ascii="宋体" w:eastAsia="宋体" w:hAnsi="宋体" w:cs="Times New Roman"/>
                <w:szCs w:val="21"/>
              </w:rPr>
              <w:t xml:space="preserve"> </w:t>
            </w:r>
          </w:p>
        </w:tc>
        <w:tc>
          <w:tcPr>
            <w:tcW w:w="0" w:type="auto"/>
          </w:tcPr>
          <w:p w14:paraId="617F5572" w14:textId="591DCEC4"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r w:rsidR="00C20325" w:rsidRPr="008A6523">
              <w:rPr>
                <w:rFonts w:ascii="宋体" w:eastAsia="宋体" w:hAnsi="宋体" w:cs="Times New Roman"/>
                <w:position w:val="-10"/>
                <w:szCs w:val="21"/>
              </w:rPr>
              <w:object w:dxaOrig="340" w:dyaOrig="320" w14:anchorId="65FAB72D">
                <v:shape id="_x0000_i1062" type="#_x0000_t75" style="width:18pt;height:18pt" o:ole="">
                  <v:imagedata r:id="rId75" o:title=""/>
                </v:shape>
                <o:OLEObject Type="Embed" ProgID="Equation.DSMT4" ShapeID="_x0000_i1062" DrawAspect="Content" ObjectID="_1576089052" r:id="rId76"/>
              </w:object>
            </w:r>
            <w:r w:rsidR="00C20325">
              <w:rPr>
                <w:rFonts w:ascii="宋体" w:eastAsia="宋体" w:hAnsi="宋体" w:cs="Times New Roman"/>
                <w:szCs w:val="21"/>
              </w:rPr>
              <w:t xml:space="preserve"> </w:t>
            </w:r>
          </w:p>
        </w:tc>
        <w:tc>
          <w:tcPr>
            <w:tcW w:w="0" w:type="auto"/>
          </w:tcPr>
          <w:p w14:paraId="6CFDEC20" w14:textId="60B39BC7" w:rsidR="00B16B37" w:rsidRPr="0068182A" w:rsidRDefault="00B16B37">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r w:rsidR="00C20325" w:rsidRPr="008A6523">
              <w:rPr>
                <w:rFonts w:ascii="宋体" w:eastAsia="宋体" w:hAnsi="宋体" w:cs="Times New Roman"/>
                <w:position w:val="-6"/>
                <w:szCs w:val="21"/>
              </w:rPr>
              <w:object w:dxaOrig="859" w:dyaOrig="279" w14:anchorId="281A71CF">
                <v:shape id="_x0000_i1063" type="#_x0000_t75" style="width:42pt;height:12pt" o:ole="">
                  <v:imagedata r:id="rId77" o:title=""/>
                </v:shape>
                <o:OLEObject Type="Embed" ProgID="Equation.DSMT4" ShapeID="_x0000_i1063" DrawAspect="Content" ObjectID="_1576089053" r:id="rId78"/>
              </w:object>
            </w:r>
            <w:r w:rsidR="00C20325">
              <w:rPr>
                <w:rFonts w:ascii="宋体" w:eastAsia="宋体" w:hAnsi="宋体" w:cs="Times New Roman"/>
                <w:szCs w:val="21"/>
              </w:rPr>
              <w:t xml:space="preserve"> </w:t>
            </w:r>
          </w:p>
        </w:tc>
      </w:tr>
      <w:tr w:rsidR="0068182A" w:rsidRPr="0068182A" w14:paraId="6EFF16C9" w14:textId="77777777" w:rsidTr="0054535E">
        <w:tc>
          <w:tcPr>
            <w:tcW w:w="0" w:type="auto"/>
          </w:tcPr>
          <w:p w14:paraId="2FADEC63" w14:textId="77777777"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用时</w:t>
            </w:r>
          </w:p>
        </w:tc>
        <w:tc>
          <w:tcPr>
            <w:tcW w:w="0" w:type="auto"/>
          </w:tcPr>
          <w:p w14:paraId="3E52600A" w14:textId="656C003A"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r w:rsidR="00C20325" w:rsidRPr="008A6523">
              <w:rPr>
                <w:rFonts w:ascii="宋体" w:eastAsia="宋体" w:hAnsi="宋体" w:cs="Times New Roman"/>
                <w:position w:val="-6"/>
                <w:szCs w:val="21"/>
              </w:rPr>
              <w:object w:dxaOrig="320" w:dyaOrig="279" w14:anchorId="20B1B945">
                <v:shape id="_x0000_i1064" type="#_x0000_t75" style="width:18pt;height:12pt" o:ole="">
                  <v:imagedata r:id="rId79" o:title=""/>
                </v:shape>
                <o:OLEObject Type="Embed" ProgID="Equation.DSMT4" ShapeID="_x0000_i1064" DrawAspect="Content" ObjectID="_1576089054" r:id="rId80"/>
              </w:object>
            </w:r>
            <w:r w:rsidR="00C20325">
              <w:rPr>
                <w:rFonts w:ascii="宋体" w:eastAsia="宋体" w:hAnsi="宋体" w:cs="Times New Roman"/>
                <w:szCs w:val="21"/>
              </w:rPr>
              <w:t xml:space="preserve"> </w:t>
            </w:r>
          </w:p>
        </w:tc>
        <w:tc>
          <w:tcPr>
            <w:tcW w:w="0" w:type="auto"/>
          </w:tcPr>
          <w:p w14:paraId="793B43CF" w14:textId="7B51903A" w:rsidR="00B16B37" w:rsidRPr="0068182A" w:rsidRDefault="00B16B37" w:rsidP="0054535E">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r w:rsidR="00C20325" w:rsidRPr="00160E41">
              <w:rPr>
                <w:rFonts w:ascii="宋体" w:eastAsia="宋体" w:hAnsi="宋体" w:cs="Times New Roman"/>
                <w:position w:val="-10"/>
                <w:szCs w:val="21"/>
              </w:rPr>
              <w:object w:dxaOrig="340" w:dyaOrig="320" w14:anchorId="3DA55397">
                <v:shape id="_x0000_i1065" type="#_x0000_t75" style="width:18pt;height:18pt" o:ole="">
                  <v:imagedata r:id="rId81" o:title=""/>
                </v:shape>
                <o:OLEObject Type="Embed" ProgID="Equation.DSMT4" ShapeID="_x0000_i1065" DrawAspect="Content" ObjectID="_1576089055" r:id="rId82"/>
              </w:object>
            </w:r>
          </w:p>
        </w:tc>
        <w:tc>
          <w:tcPr>
            <w:tcW w:w="0" w:type="auto"/>
          </w:tcPr>
          <w:p w14:paraId="71A556C7" w14:textId="4783186C" w:rsidR="00B16B37" w:rsidRPr="0068182A" w:rsidRDefault="00B16B37">
            <w:pPr>
              <w:spacing w:line="360" w:lineRule="auto"/>
              <w:jc w:val="center"/>
              <w:rPr>
                <w:rFonts w:ascii="宋体" w:eastAsia="宋体" w:hAnsi="宋体" w:cs="Times New Roman"/>
                <w:szCs w:val="21"/>
              </w:rPr>
            </w:pPr>
            <w:r w:rsidRPr="0068182A">
              <w:rPr>
                <w:rFonts w:ascii="宋体" w:eastAsia="宋体" w:hAnsi="宋体" w:cs="Times New Roman"/>
                <w:szCs w:val="21"/>
              </w:rPr>
              <w:t xml:space="preserve"> </w:t>
            </w:r>
            <w:r w:rsidR="00C20325" w:rsidRPr="008A6523">
              <w:rPr>
                <w:rFonts w:ascii="宋体" w:eastAsia="宋体" w:hAnsi="宋体" w:cs="Times New Roman"/>
                <w:position w:val="-6"/>
                <w:szCs w:val="21"/>
              </w:rPr>
              <w:object w:dxaOrig="859" w:dyaOrig="279" w14:anchorId="70AAD8CA">
                <v:shape id="_x0000_i1066" type="#_x0000_t75" style="width:42pt;height:12pt" o:ole="">
                  <v:imagedata r:id="rId83" o:title=""/>
                </v:shape>
                <o:OLEObject Type="Embed" ProgID="Equation.DSMT4" ShapeID="_x0000_i1066" DrawAspect="Content" ObjectID="_1576089056" r:id="rId84"/>
              </w:object>
            </w:r>
            <w:r w:rsidR="00C20325">
              <w:rPr>
                <w:rFonts w:ascii="宋体" w:eastAsia="宋体" w:hAnsi="宋体" w:cs="Times New Roman"/>
                <w:szCs w:val="21"/>
              </w:rPr>
              <w:t xml:space="preserve"> </w:t>
            </w:r>
          </w:p>
        </w:tc>
      </w:tr>
    </w:tbl>
    <w:p w14:paraId="4B1A1F05"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【总结提示】本题考查了二元一次方程组的应用，解题关键是要读懂题目的意思，根据题目给出的条件，找出合适的等量关系，列出方程组，再求解．</w:t>
      </w:r>
    </w:p>
    <w:p w14:paraId="7E30E0C6" w14:textId="77777777" w:rsidR="00932E58" w:rsidRPr="0068182A" w:rsidRDefault="00932E58" w:rsidP="00B16B37">
      <w:pPr>
        <w:rPr>
          <w:rFonts w:ascii="宋体" w:eastAsia="宋体" w:hAnsi="宋体"/>
          <w:b/>
          <w:szCs w:val="21"/>
        </w:rPr>
      </w:pPr>
    </w:p>
    <w:p w14:paraId="4424E25A" w14:textId="342BFE6C" w:rsidR="00B16B37" w:rsidRPr="0068182A" w:rsidRDefault="00B16B37" w:rsidP="00B16B37">
      <w:pPr>
        <w:rPr>
          <w:rFonts w:ascii="宋体" w:eastAsia="宋体" w:hAnsi="宋体"/>
          <w:b/>
          <w:szCs w:val="21"/>
        </w:rPr>
      </w:pPr>
      <w:proofErr w:type="gramStart"/>
      <w:r w:rsidRPr="0068182A">
        <w:rPr>
          <w:rFonts w:ascii="宋体" w:eastAsia="宋体" w:hAnsi="宋体" w:hint="eastAsia"/>
          <w:b/>
          <w:szCs w:val="21"/>
        </w:rPr>
        <w:t>题型四</w:t>
      </w:r>
      <w:proofErr w:type="gramEnd"/>
      <w:r w:rsidRPr="0068182A">
        <w:rPr>
          <w:rFonts w:ascii="宋体" w:eastAsia="宋体" w:hAnsi="宋体" w:hint="eastAsia"/>
          <w:b/>
          <w:szCs w:val="21"/>
        </w:rPr>
        <w:t xml:space="preserve">  销售、利润和储蓄问题</w:t>
      </w:r>
    </w:p>
    <w:p w14:paraId="059A3944" w14:textId="09CE22B0" w:rsidR="00B16B37" w:rsidRPr="0068182A" w:rsidRDefault="00932E58" w:rsidP="00B16B37">
      <w:pPr>
        <w:spacing w:line="360" w:lineRule="auto"/>
        <w:rPr>
          <w:rFonts w:ascii="宋体" w:eastAsia="宋体" w:hAnsi="宋体"/>
          <w:szCs w:val="21"/>
        </w:rPr>
      </w:pPr>
      <w:r w:rsidRPr="0068182A">
        <w:rPr>
          <w:rFonts w:ascii="宋体" w:eastAsia="宋体" w:hAnsi="宋体" w:hint="eastAsia"/>
          <w:b/>
          <w:szCs w:val="21"/>
        </w:rPr>
        <w:t>例4</w:t>
      </w:r>
      <w:r w:rsidRPr="0068182A">
        <w:rPr>
          <w:rFonts w:ascii="宋体" w:eastAsia="宋体" w:hAnsi="宋体"/>
          <w:b/>
          <w:szCs w:val="21"/>
        </w:rPr>
        <w:t xml:space="preserve"> </w:t>
      </w:r>
      <w:r w:rsidR="00B16B37" w:rsidRPr="0068182A">
        <w:rPr>
          <w:rFonts w:ascii="宋体" w:eastAsia="宋体" w:hAnsi="宋体"/>
          <w:szCs w:val="21"/>
        </w:rPr>
        <w:t>五一前夕，某超市促销，由顾客抽奖决定折扣，某顾客购买甲乙两种商品，分别抽到七折（按售价70%）和九折销售，共付款386元，这两种商品原销售之和为500元，则甲乙</w:t>
      </w:r>
      <w:r w:rsidR="00B16B37" w:rsidRPr="0068182A">
        <w:rPr>
          <w:rFonts w:ascii="宋体" w:eastAsia="宋体" w:hAnsi="宋体"/>
          <w:szCs w:val="21"/>
        </w:rPr>
        <w:lastRenderedPageBreak/>
        <w:t>两种商品原销售价分别为</w:t>
      </w:r>
      <w:r w:rsidR="00B16B37" w:rsidRPr="0068182A">
        <w:rPr>
          <w:rFonts w:ascii="宋体" w:eastAsia="宋体" w:hAnsi="宋体"/>
          <w:szCs w:val="21"/>
          <w:u w:val="single"/>
        </w:rPr>
        <w:t xml:space="preserve">　　</w:t>
      </w:r>
      <w:r w:rsidR="00B16B37" w:rsidRPr="0068182A">
        <w:rPr>
          <w:rFonts w:ascii="宋体" w:eastAsia="宋体" w:hAnsi="宋体"/>
          <w:szCs w:val="21"/>
        </w:rPr>
        <w:t>、</w:t>
      </w:r>
      <w:r w:rsidR="00B16B37" w:rsidRPr="0068182A">
        <w:rPr>
          <w:rFonts w:ascii="宋体" w:eastAsia="宋体" w:hAnsi="宋体"/>
          <w:szCs w:val="21"/>
          <w:u w:val="single"/>
        </w:rPr>
        <w:t xml:space="preserve">　　</w:t>
      </w:r>
      <w:r w:rsidR="00B16B37" w:rsidRPr="0068182A">
        <w:rPr>
          <w:rFonts w:ascii="宋体" w:eastAsia="宋体" w:hAnsi="宋体"/>
          <w:szCs w:val="21"/>
        </w:rPr>
        <w:t>．</w:t>
      </w:r>
    </w:p>
    <w:p w14:paraId="089391B1"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【思路分析】根据题意可知，本题中的等量关系是：以7折优惠价购买甲种商品所付钱数</w:t>
      </w:r>
      <w:r w:rsidRPr="0068182A">
        <w:rPr>
          <w:rFonts w:ascii="宋体" w:eastAsia="宋体" w:hAnsi="宋体" w:hint="eastAsia"/>
          <w:szCs w:val="21"/>
        </w:rPr>
        <w:t>+</w:t>
      </w:r>
      <w:r w:rsidRPr="0068182A">
        <w:rPr>
          <w:rFonts w:ascii="宋体" w:eastAsia="宋体" w:hAnsi="宋体"/>
          <w:szCs w:val="21"/>
        </w:rPr>
        <w:t>以9折优惠价购买乙种商品所付钱数=386元，甲种商品原价</w:t>
      </w:r>
      <w:r w:rsidRPr="0068182A">
        <w:rPr>
          <w:rFonts w:ascii="宋体" w:eastAsia="宋体" w:hAnsi="宋体" w:hint="eastAsia"/>
          <w:szCs w:val="21"/>
        </w:rPr>
        <w:t>+</w:t>
      </w:r>
      <w:r w:rsidRPr="0068182A">
        <w:rPr>
          <w:rFonts w:ascii="宋体" w:eastAsia="宋体" w:hAnsi="宋体"/>
          <w:szCs w:val="21"/>
        </w:rPr>
        <w:t>乙种商品原价=500元．根据这两个等量关系可以列出方程组，然后求解即可．</w:t>
      </w:r>
    </w:p>
    <w:p w14:paraId="2048D851" w14:textId="18560192"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【解】解：设甲、乙</w:t>
      </w:r>
      <w:proofErr w:type="gramStart"/>
      <w:r w:rsidRPr="0068182A">
        <w:rPr>
          <w:rFonts w:ascii="宋体" w:eastAsia="宋体" w:hAnsi="宋体"/>
          <w:szCs w:val="21"/>
        </w:rPr>
        <w:t>两商品</w:t>
      </w:r>
      <w:proofErr w:type="gramEnd"/>
      <w:r w:rsidRPr="0068182A">
        <w:rPr>
          <w:rFonts w:ascii="宋体" w:eastAsia="宋体" w:hAnsi="宋体"/>
          <w:szCs w:val="21"/>
        </w:rPr>
        <w:t>的原价分别是</w:t>
      </w:r>
      <w:r w:rsidR="00C20325" w:rsidRPr="008A6523">
        <w:rPr>
          <w:rFonts w:ascii="宋体" w:eastAsia="宋体" w:hAnsi="宋体"/>
          <w:position w:val="-6"/>
          <w:szCs w:val="21"/>
        </w:rPr>
        <w:object w:dxaOrig="200" w:dyaOrig="220" w14:anchorId="692195B6">
          <v:shape id="_x0000_i1067" type="#_x0000_t75" style="width:12pt;height:12pt" o:ole="">
            <v:imagedata r:id="rId85" o:title=""/>
          </v:shape>
          <o:OLEObject Type="Embed" ProgID="Equation.DSMT4" ShapeID="_x0000_i1067" DrawAspect="Content" ObjectID="_1576089057" r:id="rId86"/>
        </w:object>
      </w:r>
      <w:r w:rsidRPr="0068182A">
        <w:rPr>
          <w:rFonts w:ascii="宋体" w:eastAsia="宋体" w:hAnsi="宋体"/>
          <w:szCs w:val="21"/>
        </w:rPr>
        <w:t>元，</w:t>
      </w:r>
      <w:r w:rsidR="00C20325" w:rsidRPr="008A6523">
        <w:rPr>
          <w:rFonts w:ascii="宋体" w:eastAsia="宋体" w:hAnsi="宋体"/>
          <w:position w:val="-10"/>
          <w:szCs w:val="21"/>
        </w:rPr>
        <w:object w:dxaOrig="220" w:dyaOrig="260" w14:anchorId="0D99D9ED">
          <v:shape id="_x0000_i1068" type="#_x0000_t75" style="width:12pt;height:12pt" o:ole="">
            <v:imagedata r:id="rId87" o:title=""/>
          </v:shape>
          <o:OLEObject Type="Embed" ProgID="Equation.DSMT4" ShapeID="_x0000_i1068" DrawAspect="Content" ObjectID="_1576089058" r:id="rId88"/>
        </w:object>
      </w:r>
      <w:r w:rsidRPr="0068182A">
        <w:rPr>
          <w:rFonts w:ascii="宋体" w:eastAsia="宋体" w:hAnsi="宋体"/>
          <w:szCs w:val="21"/>
        </w:rPr>
        <w:t>元，则</w:t>
      </w:r>
    </w:p>
    <w:p w14:paraId="6FD5D538" w14:textId="034D1628" w:rsidR="00B16B37" w:rsidRPr="0068182A" w:rsidRDefault="00C20325" w:rsidP="00B16B37">
      <w:pPr>
        <w:spacing w:line="360" w:lineRule="auto"/>
        <w:rPr>
          <w:rFonts w:ascii="宋体" w:eastAsia="宋体" w:hAnsi="宋体"/>
          <w:szCs w:val="21"/>
        </w:rPr>
      </w:pPr>
      <w:r w:rsidRPr="008A6523">
        <w:rPr>
          <w:rFonts w:ascii="宋体" w:eastAsia="宋体" w:hAnsi="宋体"/>
          <w:position w:val="-30"/>
          <w:szCs w:val="21"/>
        </w:rPr>
        <w:object w:dxaOrig="1880" w:dyaOrig="720" w14:anchorId="765B67F2">
          <v:shape id="_x0000_i1069" type="#_x0000_t75" style="width:96pt;height:36pt" o:ole="">
            <v:imagedata r:id="rId89" o:title=""/>
          </v:shape>
          <o:OLEObject Type="Embed" ProgID="Equation.DSMT4" ShapeID="_x0000_i1069" DrawAspect="Content" ObjectID="_1576089059" r:id="rId90"/>
        </w:object>
      </w:r>
      <w:r w:rsidR="00B16B37" w:rsidRPr="0068182A">
        <w:rPr>
          <w:rFonts w:ascii="宋体" w:eastAsia="宋体" w:hAnsi="宋体"/>
          <w:szCs w:val="21"/>
        </w:rPr>
        <w:t>，解得</w:t>
      </w:r>
      <w:r w:rsidRPr="008A6523">
        <w:rPr>
          <w:rFonts w:ascii="宋体" w:eastAsia="宋体" w:hAnsi="宋体"/>
          <w:position w:val="-30"/>
          <w:szCs w:val="21"/>
        </w:rPr>
        <w:object w:dxaOrig="920" w:dyaOrig="720" w14:anchorId="5628F619">
          <v:shape id="_x0000_i1070" type="#_x0000_t75" style="width:48pt;height:36pt" o:ole="">
            <v:imagedata r:id="rId91" o:title=""/>
          </v:shape>
          <o:OLEObject Type="Embed" ProgID="Equation.DSMT4" ShapeID="_x0000_i1070" DrawAspect="Content" ObjectID="_1576089060" r:id="rId92"/>
        </w:object>
      </w:r>
      <w:r w:rsidR="00B16B37" w:rsidRPr="0068182A">
        <w:rPr>
          <w:rFonts w:ascii="宋体" w:eastAsia="宋体" w:hAnsi="宋体"/>
          <w:szCs w:val="21"/>
        </w:rPr>
        <w:t>．</w:t>
      </w:r>
    </w:p>
    <w:p w14:paraId="7961BE5A"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故答案为：320元；180元</w:t>
      </w:r>
    </w:p>
    <w:p w14:paraId="35D06A06"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【总结提示】本题主要考查了二元一次方程组的应用，解题关键是要读懂题目的意思，根据题目给出的条件，找出合适的等量关系，列出方程组，再求解．</w:t>
      </w:r>
    </w:p>
    <w:p w14:paraId="17802E3E" w14:textId="77777777" w:rsidR="00B16B37" w:rsidRPr="0068182A" w:rsidRDefault="00B16B37" w:rsidP="00B16B37">
      <w:pPr>
        <w:rPr>
          <w:rFonts w:ascii="宋体" w:eastAsia="宋体" w:hAnsi="宋体"/>
          <w:b/>
          <w:szCs w:val="21"/>
        </w:rPr>
      </w:pPr>
    </w:p>
    <w:p w14:paraId="1C63E0AB" w14:textId="15B5F72D" w:rsidR="00B16B37" w:rsidRPr="0068182A" w:rsidRDefault="00932E58" w:rsidP="00B16B37">
      <w:pPr>
        <w:spacing w:line="360" w:lineRule="auto"/>
        <w:rPr>
          <w:rFonts w:ascii="宋体" w:eastAsia="宋体" w:hAnsi="宋体" w:hint="eastAsia"/>
          <w:szCs w:val="21"/>
        </w:rPr>
      </w:pPr>
      <w:r w:rsidRPr="0068182A">
        <w:rPr>
          <w:rFonts w:ascii="宋体" w:eastAsia="宋体" w:hAnsi="宋体" w:hint="eastAsia"/>
          <w:b/>
          <w:szCs w:val="21"/>
        </w:rPr>
        <w:t>配套练习4</w:t>
      </w:r>
      <w:r w:rsidRPr="0068182A">
        <w:rPr>
          <w:rFonts w:ascii="宋体" w:eastAsia="宋体" w:hAnsi="宋体"/>
          <w:szCs w:val="21"/>
        </w:rPr>
        <w:t xml:space="preserve"> </w:t>
      </w:r>
      <w:r w:rsidR="00B16B37" w:rsidRPr="0068182A">
        <w:rPr>
          <w:rFonts w:ascii="宋体" w:eastAsia="宋体" w:hAnsi="宋体"/>
          <w:szCs w:val="21"/>
        </w:rPr>
        <w:t>在当地农业技术部门指导下，小明家增加种植菠萝的投资，使今年的菠萝喜获丰收．下面是小明爸爸、妈妈的一段对话</w:t>
      </w:r>
      <w:ins w:id="10" w:author="Administrator" w:date="2017-12-29T21:37:00Z">
        <w:r w:rsidR="00E451C6">
          <w:rPr>
            <w:rFonts w:ascii="宋体" w:eastAsia="宋体" w:hAnsi="宋体" w:hint="eastAsia"/>
            <w:szCs w:val="21"/>
          </w:rPr>
          <w:t>，请帮小</w:t>
        </w:r>
        <w:proofErr w:type="gramStart"/>
        <w:r w:rsidR="00E451C6">
          <w:rPr>
            <w:rFonts w:ascii="宋体" w:eastAsia="宋体" w:hAnsi="宋体" w:hint="eastAsia"/>
            <w:szCs w:val="21"/>
          </w:rPr>
          <w:t>明</w:t>
        </w:r>
      </w:ins>
      <w:ins w:id="11" w:author="Administrator" w:date="2017-12-29T21:38:00Z">
        <w:r w:rsidR="00E451C6">
          <w:rPr>
            <w:rFonts w:ascii="宋体" w:eastAsia="宋体" w:hAnsi="宋体" w:hint="eastAsia"/>
            <w:szCs w:val="21"/>
          </w:rPr>
          <w:t>计算</w:t>
        </w:r>
        <w:proofErr w:type="gramEnd"/>
        <w:r w:rsidR="00E451C6">
          <w:rPr>
            <w:rFonts w:ascii="宋体" w:eastAsia="宋体" w:hAnsi="宋体" w:hint="eastAsia"/>
            <w:szCs w:val="21"/>
          </w:rPr>
          <w:t>出他们家菠萝收入多少钱？</w:t>
        </w:r>
      </w:ins>
      <w:del w:id="12" w:author="Administrator" w:date="2017-12-29T21:37:00Z">
        <w:r w:rsidR="00B16B37" w:rsidRPr="0068182A" w:rsidDel="00E451C6">
          <w:rPr>
            <w:rFonts w:ascii="宋体" w:eastAsia="宋体" w:hAnsi="宋体"/>
            <w:szCs w:val="21"/>
          </w:rPr>
          <w:delText>．</w:delText>
        </w:r>
      </w:del>
    </w:p>
    <w:p w14:paraId="3EAEB82B" w14:textId="7CA568D4" w:rsidR="00B16B37" w:rsidRPr="0068182A" w:rsidRDefault="00B16B37" w:rsidP="008A6523">
      <w:pPr>
        <w:spacing w:line="360" w:lineRule="auto"/>
        <w:ind w:left="2520" w:hangingChars="1200" w:hanging="2520"/>
        <w:rPr>
          <w:rFonts w:ascii="宋体" w:eastAsia="宋体" w:hAnsi="宋体"/>
          <w:szCs w:val="21"/>
        </w:rPr>
      </w:pPr>
      <w:r w:rsidRPr="0068182A">
        <w:rPr>
          <w:rFonts w:ascii="宋体" w:eastAsia="宋体" w:hAnsi="宋体"/>
          <w:noProof/>
          <w:szCs w:val="21"/>
        </w:rPr>
        <w:drawing>
          <wp:inline distT="0" distB="0" distL="0" distR="0" wp14:anchorId="181DAB3B" wp14:editId="453EA989">
            <wp:extent cx="4152900" cy="1876425"/>
            <wp:effectExtent l="0" t="0" r="0" b="9525"/>
            <wp:docPr id="5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152900" cy="1876425"/>
                    </a:xfrm>
                    <a:prstGeom prst="rect">
                      <a:avLst/>
                    </a:prstGeom>
                    <a:noFill/>
                    <a:ln>
                      <a:noFill/>
                    </a:ln>
                  </pic:spPr>
                </pic:pic>
              </a:graphicData>
            </a:graphic>
          </wp:inline>
        </w:drawing>
      </w:r>
      <w:r w:rsidR="0054535E">
        <w:rPr>
          <w:rFonts w:ascii="宋体" w:eastAsia="宋体" w:hAnsi="宋体" w:hint="eastAsia"/>
          <w:szCs w:val="21"/>
        </w:rPr>
        <w:t xml:space="preserve">               </w:t>
      </w:r>
    </w:p>
    <w:p w14:paraId="4FDC1E5D" w14:textId="5CB6838A"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【思路分析】先设小明家去年种植菠萝的收入为</w:t>
      </w:r>
      <w:r w:rsidR="0054535E" w:rsidRPr="008A6523">
        <w:rPr>
          <w:rFonts w:ascii="宋体" w:eastAsia="宋体" w:hAnsi="宋体"/>
          <w:position w:val="-6"/>
          <w:szCs w:val="21"/>
        </w:rPr>
        <w:object w:dxaOrig="200" w:dyaOrig="220" w14:anchorId="4BEAD056">
          <v:shape id="_x0000_i1071" type="#_x0000_t75" style="width:12pt;height:12pt" o:ole="">
            <v:imagedata r:id="rId94" o:title=""/>
          </v:shape>
          <o:OLEObject Type="Embed" ProgID="Equation.DSMT4" ShapeID="_x0000_i1071" DrawAspect="Content" ObjectID="_1576089061" r:id="rId95"/>
        </w:object>
      </w:r>
      <w:r w:rsidRPr="0068182A">
        <w:rPr>
          <w:rFonts w:ascii="宋体" w:eastAsia="宋体" w:hAnsi="宋体"/>
          <w:szCs w:val="21"/>
        </w:rPr>
        <w:t>元，投资</w:t>
      </w:r>
      <w:r w:rsidR="0054535E" w:rsidRPr="008A6523">
        <w:rPr>
          <w:rFonts w:ascii="宋体" w:eastAsia="宋体" w:hAnsi="宋体"/>
          <w:position w:val="-10"/>
          <w:szCs w:val="21"/>
        </w:rPr>
        <w:object w:dxaOrig="220" w:dyaOrig="260" w14:anchorId="0DF29122">
          <v:shape id="_x0000_i1072" type="#_x0000_t75" style="width:12pt;height:12pt" o:ole="">
            <v:imagedata r:id="rId96" o:title=""/>
          </v:shape>
          <o:OLEObject Type="Embed" ProgID="Equation.DSMT4" ShapeID="_x0000_i1072" DrawAspect="Content" ObjectID="_1576089062" r:id="rId97"/>
        </w:object>
      </w:r>
      <w:r w:rsidRPr="0068182A">
        <w:rPr>
          <w:rFonts w:ascii="宋体" w:eastAsia="宋体" w:hAnsi="宋体"/>
          <w:szCs w:val="21"/>
        </w:rPr>
        <w:t>元，根据总收入﹣总投资=净利润，列出方程组，求出</w:t>
      </w:r>
      <w:r w:rsidR="0054535E" w:rsidRPr="00160E41">
        <w:rPr>
          <w:rFonts w:ascii="宋体" w:eastAsia="宋体" w:hAnsi="宋体"/>
          <w:position w:val="-6"/>
          <w:szCs w:val="21"/>
        </w:rPr>
        <w:object w:dxaOrig="200" w:dyaOrig="220" w14:anchorId="74D1A126">
          <v:shape id="_x0000_i1073" type="#_x0000_t75" style="width:12pt;height:12pt" o:ole="">
            <v:imagedata r:id="rId94" o:title=""/>
          </v:shape>
          <o:OLEObject Type="Embed" ProgID="Equation.DSMT4" ShapeID="_x0000_i1073" DrawAspect="Content" ObjectID="_1576089063" r:id="rId98"/>
        </w:object>
      </w:r>
      <w:r w:rsidRPr="0068182A">
        <w:rPr>
          <w:rFonts w:ascii="宋体" w:eastAsia="宋体" w:hAnsi="宋体"/>
          <w:szCs w:val="21"/>
        </w:rPr>
        <w:t>，</w:t>
      </w:r>
      <w:r w:rsidR="0054535E" w:rsidRPr="00160E41">
        <w:rPr>
          <w:rFonts w:ascii="宋体" w:eastAsia="宋体" w:hAnsi="宋体"/>
          <w:position w:val="-10"/>
          <w:szCs w:val="21"/>
        </w:rPr>
        <w:object w:dxaOrig="220" w:dyaOrig="260" w14:anchorId="61C15F55">
          <v:shape id="_x0000_i1074" type="#_x0000_t75" style="width:12pt;height:12pt" o:ole="">
            <v:imagedata r:id="rId96" o:title=""/>
          </v:shape>
          <o:OLEObject Type="Embed" ProgID="Equation.DSMT4" ShapeID="_x0000_i1074" DrawAspect="Content" ObjectID="_1576089064" r:id="rId99"/>
        </w:object>
      </w:r>
      <w:r w:rsidRPr="0068182A">
        <w:rPr>
          <w:rFonts w:ascii="宋体" w:eastAsia="宋体" w:hAnsi="宋体"/>
          <w:szCs w:val="21"/>
        </w:rPr>
        <w:t>的值，再根据今年的投资情况进行计算即可．</w:t>
      </w:r>
    </w:p>
    <w:p w14:paraId="4A85C055" w14:textId="39BE2D7D"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【解】解：设小明家去年种植菠萝的收入为</w:t>
      </w:r>
      <w:r w:rsidR="0054535E" w:rsidRPr="00160E41">
        <w:rPr>
          <w:rFonts w:ascii="宋体" w:eastAsia="宋体" w:hAnsi="宋体"/>
          <w:position w:val="-6"/>
          <w:szCs w:val="21"/>
        </w:rPr>
        <w:object w:dxaOrig="200" w:dyaOrig="220" w14:anchorId="229A62D9">
          <v:shape id="_x0000_i1075" type="#_x0000_t75" style="width:12pt;height:12pt" o:ole="">
            <v:imagedata r:id="rId94" o:title=""/>
          </v:shape>
          <o:OLEObject Type="Embed" ProgID="Equation.DSMT4" ShapeID="_x0000_i1075" DrawAspect="Content" ObjectID="_1576089065" r:id="rId100"/>
        </w:object>
      </w:r>
      <w:r w:rsidRPr="0068182A">
        <w:rPr>
          <w:rFonts w:ascii="宋体" w:eastAsia="宋体" w:hAnsi="宋体"/>
          <w:szCs w:val="21"/>
        </w:rPr>
        <w:t>元，投资</w:t>
      </w:r>
      <w:r w:rsidR="0054535E" w:rsidRPr="00160E41">
        <w:rPr>
          <w:rFonts w:ascii="宋体" w:eastAsia="宋体" w:hAnsi="宋体"/>
          <w:position w:val="-10"/>
          <w:szCs w:val="21"/>
        </w:rPr>
        <w:object w:dxaOrig="220" w:dyaOrig="260" w14:anchorId="5F2C10B3">
          <v:shape id="_x0000_i1076" type="#_x0000_t75" style="width:12pt;height:12pt" o:ole="">
            <v:imagedata r:id="rId96" o:title=""/>
          </v:shape>
          <o:OLEObject Type="Embed" ProgID="Equation.DSMT4" ShapeID="_x0000_i1076" DrawAspect="Content" ObjectID="_1576089066" r:id="rId101"/>
        </w:object>
      </w:r>
      <w:r w:rsidRPr="0068182A">
        <w:rPr>
          <w:rFonts w:ascii="宋体" w:eastAsia="宋体" w:hAnsi="宋体"/>
          <w:szCs w:val="21"/>
        </w:rPr>
        <w:t>元，根据题意得：</w:t>
      </w:r>
    </w:p>
    <w:p w14:paraId="432ACF1E" w14:textId="0860ADB7" w:rsidR="00B16B37" w:rsidRPr="0068182A" w:rsidRDefault="00932E58" w:rsidP="00B16B37">
      <w:pPr>
        <w:spacing w:line="360" w:lineRule="auto"/>
        <w:rPr>
          <w:rFonts w:ascii="宋体" w:eastAsia="宋体" w:hAnsi="宋体"/>
          <w:szCs w:val="21"/>
        </w:rPr>
      </w:pPr>
      <w:r w:rsidRPr="0068182A">
        <w:rPr>
          <w:rFonts w:ascii="宋体" w:eastAsia="宋体" w:hAnsi="宋体" w:hint="eastAsia"/>
          <w:szCs w:val="21"/>
        </w:rPr>
        <w:t xml:space="preserve"> </w:t>
      </w:r>
      <w:r w:rsidR="0054535E">
        <w:rPr>
          <w:rFonts w:ascii="宋体" w:eastAsia="宋体" w:hAnsi="宋体"/>
          <w:szCs w:val="21"/>
        </w:rPr>
        <w:t xml:space="preserve">  </w:t>
      </w:r>
      <w:r w:rsidR="0054535E" w:rsidRPr="008A6523">
        <w:rPr>
          <w:rFonts w:ascii="宋体" w:eastAsia="宋体" w:hAnsi="宋体"/>
          <w:position w:val="-34"/>
          <w:szCs w:val="21"/>
        </w:rPr>
        <w:object w:dxaOrig="3340" w:dyaOrig="800" w14:anchorId="7D0AD606">
          <v:shape id="_x0000_i1077" type="#_x0000_t75" style="width:168pt;height:42pt" o:ole="">
            <v:imagedata r:id="rId102" o:title=""/>
          </v:shape>
          <o:OLEObject Type="Embed" ProgID="Equation.DSMT4" ShapeID="_x0000_i1077" DrawAspect="Content" ObjectID="_1576089067" r:id="rId103"/>
        </w:object>
      </w:r>
      <w:r w:rsidR="0054535E">
        <w:rPr>
          <w:rFonts w:ascii="宋体" w:eastAsia="宋体" w:hAnsi="宋体" w:hint="eastAsia"/>
          <w:szCs w:val="21"/>
        </w:rPr>
        <w:t>，</w:t>
      </w:r>
      <w:r w:rsidRPr="0068182A">
        <w:rPr>
          <w:rFonts w:ascii="宋体" w:eastAsia="宋体" w:hAnsi="宋体"/>
          <w:szCs w:val="21"/>
        </w:rPr>
        <w:t xml:space="preserve"> </w:t>
      </w:r>
      <w:r w:rsidR="00B16B37" w:rsidRPr="0068182A">
        <w:rPr>
          <w:rFonts w:ascii="宋体" w:eastAsia="宋体" w:hAnsi="宋体"/>
          <w:szCs w:val="21"/>
        </w:rPr>
        <w:t>解得：</w:t>
      </w:r>
      <w:r w:rsidR="0054535E" w:rsidRPr="008A6523">
        <w:rPr>
          <w:rFonts w:ascii="宋体" w:eastAsia="宋体" w:hAnsi="宋体"/>
          <w:position w:val="-30"/>
          <w:szCs w:val="21"/>
        </w:rPr>
        <w:object w:dxaOrig="1140" w:dyaOrig="720" w14:anchorId="2A264ADC">
          <v:shape id="_x0000_i1078" type="#_x0000_t75" style="width:60pt;height:36pt" o:ole="">
            <v:imagedata r:id="rId104" o:title=""/>
          </v:shape>
          <o:OLEObject Type="Embed" ProgID="Equation.DSMT4" ShapeID="_x0000_i1078" DrawAspect="Content" ObjectID="_1576089068" r:id="rId105"/>
        </w:object>
      </w:r>
      <w:r w:rsidR="00B16B37" w:rsidRPr="0068182A">
        <w:rPr>
          <w:rFonts w:ascii="宋体" w:eastAsia="宋体" w:hAnsi="宋体"/>
          <w:szCs w:val="21"/>
        </w:rPr>
        <w:t>，</w:t>
      </w:r>
    </w:p>
    <w:p w14:paraId="5C5886F1" w14:textId="06D34D63"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则小明家今年菠萝的收入应为：</w:t>
      </w:r>
      <w:r w:rsidR="0054535E" w:rsidRPr="0068182A" w:rsidDel="0054535E">
        <w:rPr>
          <w:rFonts w:ascii="宋体" w:eastAsia="宋体" w:hAnsi="宋体"/>
          <w:szCs w:val="21"/>
        </w:rPr>
        <w:t xml:space="preserve"> </w:t>
      </w:r>
      <w:r w:rsidR="0054535E" w:rsidRPr="008A6523">
        <w:rPr>
          <w:rFonts w:ascii="宋体" w:eastAsia="宋体" w:hAnsi="宋体"/>
          <w:position w:val="-14"/>
          <w:szCs w:val="21"/>
        </w:rPr>
        <w:object w:dxaOrig="3340" w:dyaOrig="400" w14:anchorId="1C31AAC8">
          <v:shape id="_x0000_i1079" type="#_x0000_t75" style="width:168pt;height:18pt" o:ole="">
            <v:imagedata r:id="rId106" o:title=""/>
          </v:shape>
          <o:OLEObject Type="Embed" ProgID="Equation.DSMT4" ShapeID="_x0000_i1079" DrawAspect="Content" ObjectID="_1576089069" r:id="rId107"/>
        </w:object>
      </w:r>
      <w:r w:rsidRPr="0068182A">
        <w:rPr>
          <w:rFonts w:ascii="宋体" w:eastAsia="宋体" w:hAnsi="宋体"/>
          <w:szCs w:val="21"/>
        </w:rPr>
        <w:t>（元）．</w:t>
      </w:r>
    </w:p>
    <w:p w14:paraId="4B3DAB9C"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答：小明家今年的菠萝收入为16200元．</w:t>
      </w:r>
    </w:p>
    <w:p w14:paraId="17ED5445" w14:textId="5A1DD03F"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【总结提示】此题考查了二元一次方程组的应用，读懂题意，找出之间的数量关系，列出方程，求出</w:t>
      </w:r>
      <w:r w:rsidR="0054535E" w:rsidRPr="00160E41">
        <w:rPr>
          <w:rFonts w:ascii="宋体" w:eastAsia="宋体" w:hAnsi="宋体"/>
          <w:position w:val="-6"/>
          <w:szCs w:val="21"/>
        </w:rPr>
        <w:object w:dxaOrig="200" w:dyaOrig="220" w14:anchorId="5630D37D">
          <v:shape id="_x0000_i1080" type="#_x0000_t75" style="width:12pt;height:12pt" o:ole="">
            <v:imagedata r:id="rId94" o:title=""/>
          </v:shape>
          <o:OLEObject Type="Embed" ProgID="Equation.DSMT4" ShapeID="_x0000_i1080" DrawAspect="Content" ObjectID="_1576089070" r:id="rId108"/>
        </w:object>
      </w:r>
      <w:r w:rsidRPr="0068182A">
        <w:rPr>
          <w:rFonts w:ascii="宋体" w:eastAsia="宋体" w:hAnsi="宋体"/>
          <w:szCs w:val="21"/>
        </w:rPr>
        <w:t>，</w:t>
      </w:r>
      <w:r w:rsidR="0054535E" w:rsidRPr="00160E41">
        <w:rPr>
          <w:rFonts w:ascii="宋体" w:eastAsia="宋体" w:hAnsi="宋体"/>
          <w:position w:val="-10"/>
          <w:szCs w:val="21"/>
        </w:rPr>
        <w:object w:dxaOrig="220" w:dyaOrig="260" w14:anchorId="1233EC86">
          <v:shape id="_x0000_i1081" type="#_x0000_t75" style="width:12pt;height:12pt" o:ole="">
            <v:imagedata r:id="rId96" o:title=""/>
          </v:shape>
          <o:OLEObject Type="Embed" ProgID="Equation.DSMT4" ShapeID="_x0000_i1081" DrawAspect="Content" ObjectID="_1576089071" r:id="rId109"/>
        </w:object>
      </w:r>
      <w:r w:rsidRPr="0068182A">
        <w:rPr>
          <w:rFonts w:ascii="宋体" w:eastAsia="宋体" w:hAnsi="宋体"/>
          <w:szCs w:val="21"/>
        </w:rPr>
        <w:t>的值是本题的关键，用到的知识点是：总收入﹣总投资=净利润．</w:t>
      </w:r>
    </w:p>
    <w:p w14:paraId="06C69151" w14:textId="77777777" w:rsidR="00B16B37" w:rsidRPr="0068182A" w:rsidRDefault="00B16B37" w:rsidP="00B16B37">
      <w:pPr>
        <w:spacing w:line="360" w:lineRule="auto"/>
        <w:rPr>
          <w:rFonts w:ascii="宋体" w:eastAsia="宋体" w:hAnsi="宋体"/>
          <w:szCs w:val="21"/>
        </w:rPr>
      </w:pPr>
    </w:p>
    <w:p w14:paraId="63A42F3A" w14:textId="44156BEA" w:rsidR="00B16B37" w:rsidRPr="0068182A" w:rsidRDefault="00B16B37" w:rsidP="00B16B37">
      <w:pPr>
        <w:rPr>
          <w:rFonts w:ascii="宋体" w:eastAsia="宋体" w:hAnsi="宋体"/>
          <w:b/>
          <w:szCs w:val="21"/>
        </w:rPr>
      </w:pPr>
      <w:proofErr w:type="gramStart"/>
      <w:r w:rsidRPr="0068182A">
        <w:rPr>
          <w:rFonts w:ascii="宋体" w:eastAsia="宋体" w:hAnsi="宋体" w:hint="eastAsia"/>
          <w:b/>
          <w:szCs w:val="21"/>
        </w:rPr>
        <w:lastRenderedPageBreak/>
        <w:t>题型五</w:t>
      </w:r>
      <w:proofErr w:type="gramEnd"/>
      <w:r w:rsidRPr="0068182A">
        <w:rPr>
          <w:rFonts w:ascii="宋体" w:eastAsia="宋体" w:hAnsi="宋体" w:hint="eastAsia"/>
          <w:b/>
          <w:szCs w:val="21"/>
        </w:rPr>
        <w:t xml:space="preserve">  </w:t>
      </w:r>
      <w:r w:rsidR="002A682A">
        <w:rPr>
          <w:rFonts w:ascii="宋体" w:eastAsia="宋体" w:hAnsi="宋体" w:hint="eastAsia"/>
          <w:b/>
          <w:szCs w:val="21"/>
        </w:rPr>
        <w:t>周长</w:t>
      </w:r>
      <w:r w:rsidRPr="0068182A">
        <w:rPr>
          <w:rFonts w:ascii="宋体" w:eastAsia="宋体" w:hAnsi="宋体" w:hint="eastAsia"/>
          <w:b/>
          <w:szCs w:val="21"/>
        </w:rPr>
        <w:t>面积问题</w:t>
      </w:r>
    </w:p>
    <w:p w14:paraId="1942DE63" w14:textId="3CD1BB3F" w:rsidR="00B16B37" w:rsidRPr="0068182A" w:rsidRDefault="00932E58" w:rsidP="00B16B37">
      <w:pPr>
        <w:spacing w:line="360" w:lineRule="auto"/>
        <w:rPr>
          <w:rFonts w:ascii="宋体" w:eastAsia="宋体" w:hAnsi="宋体"/>
          <w:szCs w:val="21"/>
        </w:rPr>
      </w:pPr>
      <w:r w:rsidRPr="0068182A">
        <w:rPr>
          <w:rFonts w:ascii="宋体" w:eastAsia="宋体" w:hAnsi="宋体" w:hint="eastAsia"/>
          <w:b/>
          <w:szCs w:val="21"/>
        </w:rPr>
        <w:t>例5</w:t>
      </w:r>
      <w:r w:rsidRPr="0068182A">
        <w:rPr>
          <w:rFonts w:ascii="宋体" w:eastAsia="宋体" w:hAnsi="宋体"/>
          <w:b/>
          <w:szCs w:val="21"/>
        </w:rPr>
        <w:t xml:space="preserve"> </w:t>
      </w:r>
      <w:r w:rsidR="00B16B37" w:rsidRPr="0068182A">
        <w:rPr>
          <w:rFonts w:ascii="宋体" w:eastAsia="宋体" w:hAnsi="宋体"/>
          <w:szCs w:val="21"/>
        </w:rPr>
        <w:t>如图，宽为60cm的矩形图案由10个完全一样的小长方形拼成，则其中一个小长方形的周长为（　　）</w:t>
      </w:r>
    </w:p>
    <w:p w14:paraId="355A29AC" w14:textId="77777777" w:rsidR="00B16B37" w:rsidRPr="0068182A" w:rsidRDefault="00B16B37" w:rsidP="00B16B37">
      <w:pPr>
        <w:spacing w:line="360" w:lineRule="auto"/>
        <w:rPr>
          <w:rFonts w:ascii="宋体" w:eastAsia="宋体" w:hAnsi="宋体"/>
          <w:szCs w:val="21"/>
        </w:rPr>
      </w:pPr>
      <w:r w:rsidRPr="0068182A">
        <w:rPr>
          <w:rFonts w:ascii="宋体" w:eastAsia="宋体" w:hAnsi="宋体"/>
          <w:noProof/>
          <w:szCs w:val="21"/>
        </w:rPr>
        <w:drawing>
          <wp:inline distT="0" distB="0" distL="0" distR="0" wp14:anchorId="45274620" wp14:editId="0EBA0E5F">
            <wp:extent cx="1838325" cy="923925"/>
            <wp:effectExtent l="0" t="0" r="9525" b="9525"/>
            <wp:docPr id="131"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838325" cy="923925"/>
                    </a:xfrm>
                    <a:prstGeom prst="rect">
                      <a:avLst/>
                    </a:prstGeom>
                    <a:noFill/>
                    <a:ln>
                      <a:noFill/>
                    </a:ln>
                  </pic:spPr>
                </pic:pic>
              </a:graphicData>
            </a:graphic>
          </wp:inline>
        </w:drawing>
      </w:r>
    </w:p>
    <w:p w14:paraId="5EFD7DAE"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A．60cm</w:t>
      </w:r>
      <w:r w:rsidRPr="0068182A">
        <w:rPr>
          <w:rFonts w:ascii="宋体" w:eastAsia="宋体" w:hAnsi="宋体"/>
          <w:szCs w:val="21"/>
        </w:rPr>
        <w:tab/>
        <w:t>B．120cm</w:t>
      </w:r>
      <w:r w:rsidRPr="0068182A">
        <w:rPr>
          <w:rFonts w:ascii="宋体" w:eastAsia="宋体" w:hAnsi="宋体"/>
          <w:szCs w:val="21"/>
        </w:rPr>
        <w:tab/>
        <w:t>C．312cm</w:t>
      </w:r>
      <w:r w:rsidRPr="0068182A">
        <w:rPr>
          <w:rFonts w:ascii="宋体" w:eastAsia="宋体" w:hAnsi="宋体"/>
          <w:szCs w:val="21"/>
        </w:rPr>
        <w:tab/>
        <w:t>D．576cm</w:t>
      </w:r>
    </w:p>
    <w:p w14:paraId="3DCB6004"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【思路分析】根据矩形的两组对边分别相等，可知题中有两个等量关系：小长方形的长</w:t>
      </w:r>
      <w:r w:rsidRPr="0068182A">
        <w:rPr>
          <w:rFonts w:ascii="宋体" w:eastAsia="宋体" w:hAnsi="宋体" w:hint="eastAsia"/>
          <w:szCs w:val="21"/>
        </w:rPr>
        <w:t>+</w:t>
      </w:r>
      <w:r w:rsidRPr="0068182A">
        <w:rPr>
          <w:rFonts w:ascii="宋体" w:eastAsia="宋体" w:hAnsi="宋体"/>
          <w:szCs w:val="21"/>
        </w:rPr>
        <w:t>小长方形的宽=60，小长方形的长</w:t>
      </w:r>
      <w:r w:rsidRPr="0068182A">
        <w:rPr>
          <w:rFonts w:ascii="宋体" w:eastAsia="宋体" w:hAnsi="宋体" w:hint="eastAsia"/>
          <w:szCs w:val="21"/>
        </w:rPr>
        <w:t>×</w:t>
      </w:r>
      <w:r w:rsidRPr="0068182A">
        <w:rPr>
          <w:rFonts w:ascii="宋体" w:eastAsia="宋体" w:hAnsi="宋体"/>
          <w:szCs w:val="21"/>
        </w:rPr>
        <w:t>2=小长方形的长</w:t>
      </w:r>
      <w:r w:rsidRPr="0068182A">
        <w:rPr>
          <w:rFonts w:ascii="宋体" w:eastAsia="宋体" w:hAnsi="宋体" w:hint="eastAsia"/>
          <w:szCs w:val="21"/>
        </w:rPr>
        <w:t>+</w:t>
      </w:r>
      <w:r w:rsidRPr="0068182A">
        <w:rPr>
          <w:rFonts w:ascii="宋体" w:eastAsia="宋体" w:hAnsi="宋体"/>
          <w:szCs w:val="21"/>
        </w:rPr>
        <w:t>小长方形的宽</w:t>
      </w:r>
      <w:r w:rsidRPr="0068182A">
        <w:rPr>
          <w:rFonts w:ascii="宋体" w:eastAsia="宋体" w:hAnsi="宋体" w:hint="eastAsia"/>
          <w:szCs w:val="21"/>
        </w:rPr>
        <w:t>×</w:t>
      </w:r>
      <w:r w:rsidRPr="0068182A">
        <w:rPr>
          <w:rFonts w:ascii="宋体" w:eastAsia="宋体" w:hAnsi="宋体"/>
          <w:szCs w:val="21"/>
        </w:rPr>
        <w:t>4，根据这两个等量关系，可列出方程组，再求解．</w:t>
      </w:r>
    </w:p>
    <w:p w14:paraId="3E2F5132" w14:textId="36DF501A"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【解】解：设一个小长方形的长为</w:t>
      </w:r>
      <w:r w:rsidR="0054535E" w:rsidRPr="008A6523">
        <w:rPr>
          <w:rFonts w:ascii="宋体" w:eastAsia="宋体" w:hAnsi="宋体"/>
          <w:position w:val="-6"/>
          <w:szCs w:val="21"/>
        </w:rPr>
        <w:object w:dxaOrig="200" w:dyaOrig="220" w14:anchorId="5FB583BA">
          <v:shape id="_x0000_i1082" type="#_x0000_t75" style="width:12pt;height:12pt" o:ole="">
            <v:imagedata r:id="rId111" o:title=""/>
          </v:shape>
          <o:OLEObject Type="Embed" ProgID="Equation.DSMT4" ShapeID="_x0000_i1082" DrawAspect="Content" ObjectID="_1576089072" r:id="rId112"/>
        </w:object>
      </w:r>
      <w:r w:rsidRPr="0068182A">
        <w:rPr>
          <w:rFonts w:ascii="宋体" w:eastAsia="宋体" w:hAnsi="宋体"/>
          <w:szCs w:val="21"/>
        </w:rPr>
        <w:t>cm，宽为</w:t>
      </w:r>
      <w:r w:rsidR="0054535E" w:rsidRPr="008A6523">
        <w:rPr>
          <w:rFonts w:ascii="宋体" w:eastAsia="宋体" w:hAnsi="宋体"/>
          <w:position w:val="-10"/>
          <w:szCs w:val="21"/>
        </w:rPr>
        <w:object w:dxaOrig="220" w:dyaOrig="260" w14:anchorId="46B44F2D">
          <v:shape id="_x0000_i1083" type="#_x0000_t75" style="width:12pt;height:12pt" o:ole="">
            <v:imagedata r:id="rId113" o:title=""/>
          </v:shape>
          <o:OLEObject Type="Embed" ProgID="Equation.DSMT4" ShapeID="_x0000_i1083" DrawAspect="Content" ObjectID="_1576089073" r:id="rId114"/>
        </w:object>
      </w:r>
      <w:r w:rsidRPr="0068182A">
        <w:rPr>
          <w:rFonts w:ascii="宋体" w:eastAsia="宋体" w:hAnsi="宋体"/>
          <w:szCs w:val="21"/>
        </w:rPr>
        <w:t>cm，</w:t>
      </w:r>
    </w:p>
    <w:p w14:paraId="4E094F6D" w14:textId="4D99C7DB" w:rsidR="00932E58" w:rsidRPr="0068182A" w:rsidRDefault="00B16B37" w:rsidP="00B16B37">
      <w:pPr>
        <w:spacing w:line="360" w:lineRule="auto"/>
        <w:rPr>
          <w:rFonts w:ascii="宋体" w:eastAsia="宋体" w:hAnsi="宋体"/>
          <w:szCs w:val="21"/>
        </w:rPr>
      </w:pPr>
      <w:r w:rsidRPr="0068182A">
        <w:rPr>
          <w:rFonts w:ascii="宋体" w:eastAsia="宋体" w:hAnsi="宋体"/>
          <w:szCs w:val="21"/>
        </w:rPr>
        <w:t>由图形可知，</w:t>
      </w:r>
      <w:r w:rsidR="0054535E" w:rsidRPr="008A6523">
        <w:rPr>
          <w:rFonts w:ascii="宋体" w:eastAsia="宋体" w:hAnsi="宋体"/>
          <w:position w:val="-30"/>
          <w:szCs w:val="21"/>
        </w:rPr>
        <w:object w:dxaOrig="1280" w:dyaOrig="720" w14:anchorId="66D9FBB6">
          <v:shape id="_x0000_i1084" type="#_x0000_t75" style="width:66pt;height:36pt" o:ole="">
            <v:imagedata r:id="rId115" o:title=""/>
          </v:shape>
          <o:OLEObject Type="Embed" ProgID="Equation.DSMT4" ShapeID="_x0000_i1084" DrawAspect="Content" ObjectID="_1576089074" r:id="rId116"/>
        </w:object>
      </w:r>
      <w:r w:rsidRPr="0068182A">
        <w:rPr>
          <w:rFonts w:ascii="宋体" w:eastAsia="宋体" w:hAnsi="宋体"/>
          <w:szCs w:val="21"/>
        </w:rPr>
        <w:t>，</w:t>
      </w:r>
      <w:r w:rsidR="00932E58" w:rsidRPr="0068182A">
        <w:rPr>
          <w:rFonts w:ascii="宋体" w:eastAsia="宋体" w:hAnsi="宋体"/>
          <w:szCs w:val="21"/>
        </w:rPr>
        <w:t xml:space="preserve"> </w:t>
      </w:r>
      <w:r w:rsidRPr="0068182A">
        <w:rPr>
          <w:rFonts w:ascii="宋体" w:eastAsia="宋体" w:hAnsi="宋体"/>
          <w:szCs w:val="21"/>
        </w:rPr>
        <w:t>解得：</w:t>
      </w:r>
      <w:r w:rsidR="0054535E" w:rsidRPr="008A6523">
        <w:rPr>
          <w:rFonts w:ascii="宋体" w:eastAsia="宋体" w:hAnsi="宋体"/>
          <w:position w:val="-30"/>
          <w:szCs w:val="21"/>
        </w:rPr>
        <w:object w:dxaOrig="800" w:dyaOrig="720" w14:anchorId="1CC45247">
          <v:shape id="_x0000_i1085" type="#_x0000_t75" style="width:42pt;height:36pt" o:ole="">
            <v:imagedata r:id="rId117" o:title=""/>
          </v:shape>
          <o:OLEObject Type="Embed" ProgID="Equation.DSMT4" ShapeID="_x0000_i1085" DrawAspect="Content" ObjectID="_1576089075" r:id="rId118"/>
        </w:object>
      </w:r>
      <w:r w:rsidRPr="0068182A">
        <w:rPr>
          <w:rFonts w:ascii="宋体" w:eastAsia="宋体" w:hAnsi="宋体"/>
          <w:szCs w:val="21"/>
        </w:rPr>
        <w:t>．</w:t>
      </w:r>
    </w:p>
    <w:p w14:paraId="54A4AE63" w14:textId="2562EDDC"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所以一个小长方形的周长为：</w:t>
      </w:r>
      <w:r w:rsidR="00660BDE" w:rsidRPr="008A6523">
        <w:rPr>
          <w:rFonts w:ascii="宋体" w:eastAsia="宋体" w:hAnsi="宋体"/>
          <w:position w:val="-14"/>
          <w:szCs w:val="21"/>
        </w:rPr>
        <w:object w:dxaOrig="2140" w:dyaOrig="400" w14:anchorId="3DAC62E0">
          <v:shape id="_x0000_i1086" type="#_x0000_t75" style="width:108pt;height:18pt" o:ole="">
            <v:imagedata r:id="rId119" o:title=""/>
          </v:shape>
          <o:OLEObject Type="Embed" ProgID="Equation.DSMT4" ShapeID="_x0000_i1086" DrawAspect="Content" ObjectID="_1576089076" r:id="rId120"/>
        </w:object>
      </w:r>
      <w:r w:rsidRPr="0068182A">
        <w:rPr>
          <w:rFonts w:ascii="宋体" w:eastAsia="宋体" w:hAnsi="宋体"/>
          <w:szCs w:val="21"/>
        </w:rPr>
        <w:t>．</w:t>
      </w:r>
    </w:p>
    <w:p w14:paraId="4CC2ED99"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故选B．</w:t>
      </w:r>
    </w:p>
    <w:p w14:paraId="6D21D40E"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【总结提示】此题考查了二元一次方程组的应用，解答本题关键是弄清题意，看懂图示，找出合适的等量关系，列出方程组．</w:t>
      </w:r>
    </w:p>
    <w:p w14:paraId="45D1163F" w14:textId="77777777" w:rsidR="00B16B37" w:rsidRPr="0068182A" w:rsidRDefault="00B16B37" w:rsidP="00B16B37">
      <w:pPr>
        <w:rPr>
          <w:rFonts w:ascii="宋体" w:eastAsia="宋体" w:hAnsi="宋体"/>
          <w:b/>
          <w:szCs w:val="21"/>
        </w:rPr>
      </w:pPr>
    </w:p>
    <w:p w14:paraId="7F109AE1" w14:textId="77777777" w:rsidR="00B16B37" w:rsidRPr="0068182A" w:rsidRDefault="00B16B37" w:rsidP="00B16B37">
      <w:pPr>
        <w:rPr>
          <w:rFonts w:ascii="宋体" w:eastAsia="宋体" w:hAnsi="宋体"/>
          <w:b/>
          <w:szCs w:val="21"/>
        </w:rPr>
      </w:pPr>
    </w:p>
    <w:p w14:paraId="3B12A359" w14:textId="5F4BC7B1" w:rsidR="00B16B37" w:rsidRPr="0068182A" w:rsidRDefault="00932E58" w:rsidP="00B16B37">
      <w:pPr>
        <w:spacing w:line="360" w:lineRule="auto"/>
        <w:rPr>
          <w:rFonts w:ascii="宋体" w:eastAsia="宋体" w:hAnsi="宋体"/>
          <w:szCs w:val="21"/>
        </w:rPr>
      </w:pPr>
      <w:r w:rsidRPr="0068182A">
        <w:rPr>
          <w:rFonts w:ascii="宋体" w:eastAsia="宋体" w:hAnsi="宋体" w:hint="eastAsia"/>
          <w:b/>
          <w:szCs w:val="21"/>
        </w:rPr>
        <w:t>配套练习5</w:t>
      </w:r>
      <w:r w:rsidRPr="0068182A">
        <w:rPr>
          <w:rFonts w:ascii="宋体" w:eastAsia="宋体" w:hAnsi="宋体"/>
          <w:b/>
          <w:szCs w:val="21"/>
        </w:rPr>
        <w:t xml:space="preserve"> </w:t>
      </w:r>
      <w:r w:rsidR="00B16B37" w:rsidRPr="0068182A">
        <w:rPr>
          <w:rFonts w:ascii="宋体" w:eastAsia="宋体" w:hAnsi="宋体"/>
          <w:szCs w:val="21"/>
        </w:rPr>
        <w:t>小王购买了一套经济适用房，他准备将地面铺上地砖，地面结构如图所示．根据图中的数据（单位：</w:t>
      </w:r>
      <w:r w:rsidR="00660BDE" w:rsidRPr="008A6523">
        <w:rPr>
          <w:rFonts w:ascii="宋体" w:eastAsia="宋体" w:hAnsi="宋体"/>
          <w:position w:val="-6"/>
          <w:szCs w:val="21"/>
        </w:rPr>
        <w:object w:dxaOrig="260" w:dyaOrig="220" w14:anchorId="0E4F20F1">
          <v:shape id="_x0000_i1087" type="#_x0000_t75" style="width:12pt;height:12pt" o:ole="">
            <v:imagedata r:id="rId121" o:title=""/>
          </v:shape>
          <o:OLEObject Type="Embed" ProgID="Equation.DSMT4" ShapeID="_x0000_i1087" DrawAspect="Content" ObjectID="_1576089077" r:id="rId122"/>
        </w:object>
      </w:r>
      <w:r w:rsidR="00B16B37" w:rsidRPr="0068182A">
        <w:rPr>
          <w:rFonts w:ascii="宋体" w:eastAsia="宋体" w:hAnsi="宋体"/>
          <w:szCs w:val="21"/>
        </w:rPr>
        <w:t>），解答下列问题：</w:t>
      </w:r>
    </w:p>
    <w:p w14:paraId="55115FAD" w14:textId="1285422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（1）用含</w:t>
      </w:r>
      <w:r w:rsidR="00660BDE" w:rsidRPr="00160E41">
        <w:rPr>
          <w:rFonts w:ascii="宋体" w:eastAsia="宋体" w:hAnsi="宋体"/>
          <w:position w:val="-6"/>
          <w:szCs w:val="21"/>
        </w:rPr>
        <w:object w:dxaOrig="200" w:dyaOrig="220" w14:anchorId="29730B6C">
          <v:shape id="_x0000_i1088" type="#_x0000_t75" style="width:12pt;height:12pt" o:ole="">
            <v:imagedata r:id="rId111" o:title=""/>
          </v:shape>
          <o:OLEObject Type="Embed" ProgID="Equation.DSMT4" ShapeID="_x0000_i1088" DrawAspect="Content" ObjectID="_1576089078" r:id="rId123"/>
        </w:object>
      </w:r>
      <w:r w:rsidRPr="0068182A">
        <w:rPr>
          <w:rFonts w:ascii="宋体" w:eastAsia="宋体" w:hAnsi="宋体"/>
          <w:szCs w:val="21"/>
        </w:rPr>
        <w:t>、</w:t>
      </w:r>
      <w:r w:rsidR="00660BDE" w:rsidRPr="00160E41">
        <w:rPr>
          <w:rFonts w:ascii="宋体" w:eastAsia="宋体" w:hAnsi="宋体"/>
          <w:position w:val="-10"/>
          <w:szCs w:val="21"/>
        </w:rPr>
        <w:object w:dxaOrig="220" w:dyaOrig="260" w14:anchorId="745D9719">
          <v:shape id="_x0000_i1089" type="#_x0000_t75" style="width:12pt;height:12pt" o:ole="">
            <v:imagedata r:id="rId113" o:title=""/>
          </v:shape>
          <o:OLEObject Type="Embed" ProgID="Equation.DSMT4" ShapeID="_x0000_i1089" DrawAspect="Content" ObjectID="_1576089079" r:id="rId124"/>
        </w:object>
      </w:r>
      <w:r w:rsidRPr="0068182A">
        <w:rPr>
          <w:rFonts w:ascii="宋体" w:eastAsia="宋体" w:hAnsi="宋体"/>
          <w:szCs w:val="21"/>
        </w:rPr>
        <w:t>的代数式表示地面总面积；</w:t>
      </w:r>
    </w:p>
    <w:p w14:paraId="16906197" w14:textId="05A76D36"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（2）已知地面总面积是卫生间面积的15倍，且客厅面积比卫生间面积多</w:t>
      </w:r>
      <w:r w:rsidR="00660BDE" w:rsidRPr="008A6523">
        <w:rPr>
          <w:rFonts w:ascii="宋体" w:eastAsia="宋体" w:hAnsi="宋体"/>
          <w:position w:val="-6"/>
          <w:szCs w:val="21"/>
        </w:rPr>
        <w:object w:dxaOrig="560" w:dyaOrig="320" w14:anchorId="44FFAB11">
          <v:shape id="_x0000_i1090" type="#_x0000_t75" style="width:30pt;height:18pt" o:ole="">
            <v:imagedata r:id="rId125" o:title=""/>
          </v:shape>
          <o:OLEObject Type="Embed" ProgID="Equation.DSMT4" ShapeID="_x0000_i1090" DrawAspect="Content" ObjectID="_1576089080" r:id="rId126"/>
        </w:object>
      </w:r>
      <w:r w:rsidRPr="0068182A">
        <w:rPr>
          <w:rFonts w:ascii="宋体" w:eastAsia="宋体" w:hAnsi="宋体"/>
          <w:szCs w:val="21"/>
        </w:rPr>
        <w:t>．如果铺</w:t>
      </w:r>
      <w:r w:rsidR="00660BDE" w:rsidRPr="00160E41">
        <w:rPr>
          <w:rFonts w:ascii="宋体" w:eastAsia="宋体" w:hAnsi="宋体"/>
          <w:position w:val="-6"/>
          <w:szCs w:val="21"/>
        </w:rPr>
        <w:object w:dxaOrig="400" w:dyaOrig="320" w14:anchorId="2B7C2489">
          <v:shape id="_x0000_i1091" type="#_x0000_t75" style="width:18pt;height:18pt" o:ole="">
            <v:imagedata r:id="rId127" o:title=""/>
          </v:shape>
          <o:OLEObject Type="Embed" ProgID="Equation.DSMT4" ShapeID="_x0000_i1091" DrawAspect="Content" ObjectID="_1576089081" r:id="rId128"/>
        </w:object>
      </w:r>
      <w:r w:rsidRPr="0068182A">
        <w:rPr>
          <w:rFonts w:ascii="宋体" w:eastAsia="宋体" w:hAnsi="宋体"/>
          <w:szCs w:val="21"/>
        </w:rPr>
        <w:t>地砖的平均费用为80元，那么铺地砖的总费用为多少元？</w:t>
      </w:r>
    </w:p>
    <w:p w14:paraId="3BFCAD5B" w14:textId="77777777" w:rsidR="00B16B37" w:rsidRPr="0068182A" w:rsidRDefault="00B16B37" w:rsidP="00B16B37">
      <w:pPr>
        <w:spacing w:line="360" w:lineRule="auto"/>
        <w:rPr>
          <w:rFonts w:ascii="宋体" w:eastAsia="宋体" w:hAnsi="宋体"/>
          <w:szCs w:val="21"/>
        </w:rPr>
      </w:pPr>
      <w:r w:rsidRPr="0068182A">
        <w:rPr>
          <w:rFonts w:ascii="宋体" w:eastAsia="宋体" w:hAnsi="宋体"/>
          <w:noProof/>
          <w:szCs w:val="21"/>
        </w:rPr>
        <w:lastRenderedPageBreak/>
        <w:drawing>
          <wp:inline distT="0" distB="0" distL="0" distR="0" wp14:anchorId="5CA39889" wp14:editId="0B1F945E">
            <wp:extent cx="2219325" cy="2419350"/>
            <wp:effectExtent l="0" t="0" r="9525" b="0"/>
            <wp:docPr id="6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19325" cy="2419350"/>
                    </a:xfrm>
                    <a:prstGeom prst="rect">
                      <a:avLst/>
                    </a:prstGeom>
                    <a:noFill/>
                    <a:ln>
                      <a:noFill/>
                    </a:ln>
                  </pic:spPr>
                </pic:pic>
              </a:graphicData>
            </a:graphic>
          </wp:inline>
        </w:drawing>
      </w:r>
    </w:p>
    <w:p w14:paraId="67934B2E" w14:textId="6440DA53"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【思路分析】（1）设客厅的宽是</w:t>
      </w:r>
      <w:r w:rsidR="00660BDE" w:rsidRPr="00160E41">
        <w:rPr>
          <w:rFonts w:ascii="宋体" w:eastAsia="宋体" w:hAnsi="宋体"/>
          <w:position w:val="-6"/>
          <w:szCs w:val="21"/>
        </w:rPr>
        <w:object w:dxaOrig="200" w:dyaOrig="220" w14:anchorId="49199FF6">
          <v:shape id="_x0000_i1092" type="#_x0000_t75" style="width:12pt;height:12pt" o:ole="">
            <v:imagedata r:id="rId111" o:title=""/>
          </v:shape>
          <o:OLEObject Type="Embed" ProgID="Equation.DSMT4" ShapeID="_x0000_i1092" DrawAspect="Content" ObjectID="_1576089082" r:id="rId130"/>
        </w:object>
      </w:r>
      <w:r w:rsidRPr="0068182A">
        <w:rPr>
          <w:rFonts w:ascii="宋体" w:eastAsia="宋体" w:hAnsi="宋体"/>
          <w:szCs w:val="21"/>
        </w:rPr>
        <w:t>，卫生间的宽是</w:t>
      </w:r>
      <w:r w:rsidR="00660BDE" w:rsidRPr="00160E41">
        <w:rPr>
          <w:rFonts w:ascii="宋体" w:eastAsia="宋体" w:hAnsi="宋体"/>
          <w:position w:val="-10"/>
          <w:szCs w:val="21"/>
        </w:rPr>
        <w:object w:dxaOrig="220" w:dyaOrig="260" w14:anchorId="5CEB2843">
          <v:shape id="_x0000_i1093" type="#_x0000_t75" style="width:12pt;height:12pt" o:ole="">
            <v:imagedata r:id="rId113" o:title=""/>
          </v:shape>
          <o:OLEObject Type="Embed" ProgID="Equation.DSMT4" ShapeID="_x0000_i1093" DrawAspect="Content" ObjectID="_1576089083" r:id="rId131"/>
        </w:object>
      </w:r>
      <w:r w:rsidRPr="0068182A">
        <w:rPr>
          <w:rFonts w:ascii="宋体" w:eastAsia="宋体" w:hAnsi="宋体"/>
          <w:szCs w:val="21"/>
        </w:rPr>
        <w:t>，根据长方形的面积=长</w:t>
      </w:r>
      <w:r w:rsidRPr="0068182A">
        <w:rPr>
          <w:rFonts w:ascii="宋体" w:eastAsia="宋体" w:hAnsi="宋体" w:hint="eastAsia"/>
          <w:szCs w:val="21"/>
        </w:rPr>
        <w:t>×</w:t>
      </w:r>
      <w:r w:rsidRPr="0068182A">
        <w:rPr>
          <w:rFonts w:ascii="宋体" w:eastAsia="宋体" w:hAnsi="宋体"/>
          <w:szCs w:val="21"/>
        </w:rPr>
        <w:t>宽，表示出总面积．</w:t>
      </w:r>
    </w:p>
    <w:p w14:paraId="18B81CB9" w14:textId="732F5B46"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（2）设客厅的宽是</w:t>
      </w:r>
      <w:r w:rsidR="00781180" w:rsidRPr="00160E41">
        <w:rPr>
          <w:rFonts w:ascii="宋体" w:eastAsia="宋体" w:hAnsi="宋体"/>
          <w:position w:val="-6"/>
          <w:szCs w:val="21"/>
        </w:rPr>
        <w:object w:dxaOrig="200" w:dyaOrig="220" w14:anchorId="02E9E144">
          <v:shape id="_x0000_i1094" type="#_x0000_t75" style="width:12pt;height:12pt" o:ole="">
            <v:imagedata r:id="rId111" o:title=""/>
          </v:shape>
          <o:OLEObject Type="Embed" ProgID="Equation.DSMT4" ShapeID="_x0000_i1094" DrawAspect="Content" ObjectID="_1576089084" r:id="rId132"/>
        </w:object>
      </w:r>
      <w:r w:rsidRPr="0068182A">
        <w:rPr>
          <w:rFonts w:ascii="宋体" w:eastAsia="宋体" w:hAnsi="宋体"/>
          <w:szCs w:val="21"/>
        </w:rPr>
        <w:t>，卫生间的宽是</w:t>
      </w:r>
      <w:r w:rsidR="00781180" w:rsidRPr="00160E41">
        <w:rPr>
          <w:rFonts w:ascii="宋体" w:eastAsia="宋体" w:hAnsi="宋体"/>
          <w:position w:val="-10"/>
          <w:szCs w:val="21"/>
        </w:rPr>
        <w:object w:dxaOrig="220" w:dyaOrig="260" w14:anchorId="0B656B45">
          <v:shape id="_x0000_i1095" type="#_x0000_t75" style="width:12pt;height:12pt" o:ole="">
            <v:imagedata r:id="rId113" o:title=""/>
          </v:shape>
          <o:OLEObject Type="Embed" ProgID="Equation.DSMT4" ShapeID="_x0000_i1095" DrawAspect="Content" ObjectID="_1576089085" r:id="rId133"/>
        </w:object>
      </w:r>
      <w:r w:rsidRPr="0068182A">
        <w:rPr>
          <w:rFonts w:ascii="宋体" w:eastAsia="宋体" w:hAnsi="宋体"/>
          <w:szCs w:val="21"/>
        </w:rPr>
        <w:t>，根据已知客厅面积比卫生间面积多21平方米，且地面总面积是卫生间面积的15倍．若铺1平方米地砖的平均费用为80元，列出方程组求解．</w:t>
      </w:r>
    </w:p>
    <w:p w14:paraId="6A32A618" w14:textId="3623C804"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【解】解：（1）设客厅的宽是</w:t>
      </w:r>
      <w:r w:rsidR="00660BDE" w:rsidRPr="00160E41">
        <w:rPr>
          <w:rFonts w:ascii="宋体" w:eastAsia="宋体" w:hAnsi="宋体"/>
          <w:position w:val="-6"/>
          <w:szCs w:val="21"/>
        </w:rPr>
        <w:object w:dxaOrig="200" w:dyaOrig="220" w14:anchorId="762C4FC8">
          <v:shape id="_x0000_i1096" type="#_x0000_t75" style="width:12pt;height:12pt" o:ole="">
            <v:imagedata r:id="rId111" o:title=""/>
          </v:shape>
          <o:OLEObject Type="Embed" ProgID="Equation.DSMT4" ShapeID="_x0000_i1096" DrawAspect="Content" ObjectID="_1576089086" r:id="rId134"/>
        </w:object>
      </w:r>
      <w:r w:rsidRPr="0068182A">
        <w:rPr>
          <w:rFonts w:ascii="宋体" w:eastAsia="宋体" w:hAnsi="宋体"/>
          <w:szCs w:val="21"/>
        </w:rPr>
        <w:t>，卫生间的宽是</w:t>
      </w:r>
      <w:r w:rsidR="00781180" w:rsidRPr="00160E41">
        <w:rPr>
          <w:rFonts w:ascii="宋体" w:eastAsia="宋体" w:hAnsi="宋体"/>
          <w:position w:val="-10"/>
          <w:szCs w:val="21"/>
        </w:rPr>
        <w:object w:dxaOrig="220" w:dyaOrig="260" w14:anchorId="3F6654A7">
          <v:shape id="_x0000_i1097" type="#_x0000_t75" style="width:12pt;height:12pt" o:ole="">
            <v:imagedata r:id="rId113" o:title=""/>
          </v:shape>
          <o:OLEObject Type="Embed" ProgID="Equation.DSMT4" ShapeID="_x0000_i1097" DrawAspect="Content" ObjectID="_1576089087" r:id="rId135"/>
        </w:object>
      </w:r>
      <w:r w:rsidRPr="0068182A">
        <w:rPr>
          <w:rFonts w:ascii="宋体" w:eastAsia="宋体" w:hAnsi="宋体"/>
          <w:szCs w:val="21"/>
        </w:rPr>
        <w:t>，</w:t>
      </w:r>
    </w:p>
    <w:p w14:paraId="341ACC19" w14:textId="6BD624E6"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地面的总面积为：</w:t>
      </w:r>
      <w:r w:rsidR="00781180" w:rsidRPr="008A6523">
        <w:rPr>
          <w:rFonts w:ascii="宋体" w:eastAsia="宋体" w:hAnsi="宋体"/>
          <w:position w:val="-10"/>
          <w:szCs w:val="21"/>
        </w:rPr>
        <w:object w:dxaOrig="3440" w:dyaOrig="320" w14:anchorId="05B71C6B">
          <v:shape id="_x0000_i1098" type="#_x0000_t75" style="width:174pt;height:18pt" o:ole="">
            <v:imagedata r:id="rId136" o:title=""/>
          </v:shape>
          <o:OLEObject Type="Embed" ProgID="Equation.DSMT4" ShapeID="_x0000_i1098" DrawAspect="Content" ObjectID="_1576089088" r:id="rId137"/>
        </w:object>
      </w:r>
      <w:r w:rsidRPr="0068182A">
        <w:rPr>
          <w:rFonts w:ascii="宋体" w:eastAsia="宋体" w:hAnsi="宋体"/>
          <w:szCs w:val="21"/>
        </w:rPr>
        <w:t>；</w:t>
      </w:r>
    </w:p>
    <w:p w14:paraId="0314ABB5" w14:textId="77777777" w:rsidR="00B16B37" w:rsidRPr="0068182A" w:rsidRDefault="00B16B37" w:rsidP="00B16B37">
      <w:pPr>
        <w:spacing w:line="360" w:lineRule="auto"/>
        <w:rPr>
          <w:rFonts w:ascii="宋体" w:eastAsia="宋体" w:hAnsi="宋体"/>
          <w:szCs w:val="21"/>
        </w:rPr>
      </w:pPr>
    </w:p>
    <w:p w14:paraId="2BC6B246" w14:textId="5F1E6DCD"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（2）由题意得</w:t>
      </w:r>
      <w:r w:rsidR="00781180" w:rsidRPr="008A6523">
        <w:rPr>
          <w:rFonts w:ascii="宋体" w:eastAsia="宋体" w:hAnsi="宋体"/>
          <w:position w:val="-30"/>
          <w:szCs w:val="21"/>
        </w:rPr>
        <w:object w:dxaOrig="2240" w:dyaOrig="720" w14:anchorId="391D3993">
          <v:shape id="_x0000_i1099" type="#_x0000_t75" style="width:114pt;height:36pt" o:ole="">
            <v:imagedata r:id="rId138" o:title=""/>
          </v:shape>
          <o:OLEObject Type="Embed" ProgID="Equation.DSMT4" ShapeID="_x0000_i1099" DrawAspect="Content" ObjectID="_1576089089" r:id="rId139"/>
        </w:object>
      </w:r>
      <w:r w:rsidRPr="0068182A">
        <w:rPr>
          <w:rFonts w:ascii="宋体" w:eastAsia="宋体" w:hAnsi="宋体"/>
          <w:szCs w:val="21"/>
        </w:rPr>
        <w:t>，</w:t>
      </w:r>
      <w:r w:rsidR="00932E58" w:rsidRPr="0068182A">
        <w:rPr>
          <w:rFonts w:ascii="宋体" w:eastAsia="宋体" w:hAnsi="宋体" w:hint="eastAsia"/>
          <w:szCs w:val="21"/>
        </w:rPr>
        <w:t xml:space="preserve"> </w:t>
      </w:r>
      <w:r w:rsidR="00932E58" w:rsidRPr="0068182A">
        <w:rPr>
          <w:rFonts w:ascii="宋体" w:eastAsia="宋体" w:hAnsi="宋体"/>
          <w:szCs w:val="21"/>
        </w:rPr>
        <w:t xml:space="preserve"> </w:t>
      </w:r>
      <w:r w:rsidRPr="0068182A">
        <w:rPr>
          <w:rFonts w:ascii="宋体" w:eastAsia="宋体" w:hAnsi="宋体"/>
          <w:szCs w:val="21"/>
        </w:rPr>
        <w:t>整理得：</w:t>
      </w:r>
      <w:r w:rsidR="00781180" w:rsidRPr="008A6523">
        <w:rPr>
          <w:rFonts w:ascii="宋体" w:eastAsia="宋体" w:hAnsi="宋体"/>
          <w:position w:val="-30"/>
          <w:szCs w:val="21"/>
        </w:rPr>
        <w:object w:dxaOrig="1480" w:dyaOrig="720" w14:anchorId="040E9FB2">
          <v:shape id="_x0000_i1100" type="#_x0000_t75" style="width:1in;height:36pt" o:ole="">
            <v:imagedata r:id="rId140" o:title=""/>
          </v:shape>
          <o:OLEObject Type="Embed" ProgID="Equation.DSMT4" ShapeID="_x0000_i1100" DrawAspect="Content" ObjectID="_1576089090" r:id="rId141"/>
        </w:object>
      </w:r>
      <w:r w:rsidRPr="0068182A">
        <w:rPr>
          <w:rFonts w:ascii="宋体" w:eastAsia="宋体" w:hAnsi="宋体"/>
          <w:szCs w:val="21"/>
        </w:rPr>
        <w:t>，</w:t>
      </w:r>
      <w:r w:rsidR="00932E58" w:rsidRPr="0068182A">
        <w:rPr>
          <w:rFonts w:ascii="宋体" w:eastAsia="宋体" w:hAnsi="宋体" w:hint="eastAsia"/>
          <w:szCs w:val="21"/>
        </w:rPr>
        <w:t xml:space="preserve"> </w:t>
      </w:r>
      <w:r w:rsidR="00932E58" w:rsidRPr="0068182A">
        <w:rPr>
          <w:rFonts w:ascii="宋体" w:eastAsia="宋体" w:hAnsi="宋体"/>
          <w:szCs w:val="21"/>
        </w:rPr>
        <w:t xml:space="preserve"> </w:t>
      </w:r>
      <w:r w:rsidRPr="0068182A">
        <w:rPr>
          <w:rFonts w:ascii="宋体" w:eastAsia="宋体" w:hAnsi="宋体"/>
          <w:szCs w:val="21"/>
        </w:rPr>
        <w:t>解得：</w:t>
      </w:r>
      <w:r w:rsidR="00781180" w:rsidRPr="008A6523">
        <w:rPr>
          <w:rFonts w:ascii="宋体" w:eastAsia="宋体" w:hAnsi="宋体"/>
          <w:position w:val="-30"/>
          <w:szCs w:val="21"/>
        </w:rPr>
        <w:object w:dxaOrig="840" w:dyaOrig="720" w14:anchorId="444D94DB">
          <v:shape id="_x0000_i1101" type="#_x0000_t75" style="width:42pt;height:36pt" o:ole="">
            <v:imagedata r:id="rId142" o:title=""/>
          </v:shape>
          <o:OLEObject Type="Embed" ProgID="Equation.DSMT4" ShapeID="_x0000_i1101" DrawAspect="Content" ObjectID="_1576089091" r:id="rId143"/>
        </w:object>
      </w:r>
      <w:r w:rsidRPr="0068182A">
        <w:rPr>
          <w:rFonts w:ascii="宋体" w:eastAsia="宋体" w:hAnsi="宋体"/>
          <w:szCs w:val="21"/>
        </w:rPr>
        <w:t>，</w:t>
      </w:r>
    </w:p>
    <w:p w14:paraId="00B1F549" w14:textId="3E74DA7F"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w:t>
      </w:r>
      <w:r w:rsidRPr="0068182A">
        <w:rPr>
          <w:rFonts w:ascii="宋体" w:eastAsia="宋体" w:hAnsi="宋体"/>
          <w:szCs w:val="21"/>
        </w:rPr>
        <w:t>地面总面积为：</w:t>
      </w:r>
      <w:r w:rsidR="00781180" w:rsidRPr="008A6523">
        <w:rPr>
          <w:rFonts w:ascii="宋体" w:eastAsia="宋体" w:hAnsi="宋体"/>
          <w:position w:val="-18"/>
          <w:szCs w:val="21"/>
        </w:rPr>
        <w:object w:dxaOrig="2780" w:dyaOrig="460" w14:anchorId="28719591">
          <v:shape id="_x0000_i1102" type="#_x0000_t75" style="width:138pt;height:24pt" o:ole="">
            <v:imagedata r:id="rId144" o:title=""/>
          </v:shape>
          <o:OLEObject Type="Embed" ProgID="Equation.DSMT4" ShapeID="_x0000_i1102" DrawAspect="Content" ObjectID="_1576089092" r:id="rId145"/>
        </w:object>
      </w:r>
      <w:r w:rsidRPr="0068182A">
        <w:rPr>
          <w:rFonts w:ascii="宋体" w:eastAsia="宋体" w:hAnsi="宋体"/>
          <w:szCs w:val="21"/>
        </w:rPr>
        <w:t>，</w:t>
      </w:r>
    </w:p>
    <w:p w14:paraId="461B9A6E" w14:textId="123FF051"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w:t>
      </w:r>
      <w:r w:rsidRPr="0068182A">
        <w:rPr>
          <w:rFonts w:ascii="宋体" w:eastAsia="宋体" w:hAnsi="宋体"/>
          <w:szCs w:val="21"/>
        </w:rPr>
        <w:t>铺地砖的总费用为：</w:t>
      </w:r>
      <w:r w:rsidR="00781180" w:rsidRPr="008A6523">
        <w:rPr>
          <w:rFonts w:ascii="宋体" w:eastAsia="宋体" w:hAnsi="宋体"/>
          <w:position w:val="-14"/>
          <w:szCs w:val="21"/>
        </w:rPr>
        <w:object w:dxaOrig="1880" w:dyaOrig="400" w14:anchorId="4CB177CD">
          <v:shape id="_x0000_i1103" type="#_x0000_t75" style="width:96pt;height:18pt" o:ole="">
            <v:imagedata r:id="rId146" o:title=""/>
          </v:shape>
          <o:OLEObject Type="Embed" ProgID="Equation.DSMT4" ShapeID="_x0000_i1103" DrawAspect="Content" ObjectID="_1576089093" r:id="rId147"/>
        </w:object>
      </w:r>
      <w:r w:rsidRPr="0068182A">
        <w:rPr>
          <w:rFonts w:ascii="宋体" w:eastAsia="宋体" w:hAnsi="宋体"/>
          <w:szCs w:val="21"/>
        </w:rPr>
        <w:t>．</w:t>
      </w:r>
    </w:p>
    <w:p w14:paraId="2C004E8C"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答：那么铺地砖的总费用为3600元．</w:t>
      </w:r>
    </w:p>
    <w:p w14:paraId="22D214F9" w14:textId="3B70BCAF"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【总结提示】本题主要考查了二元一次方程组的应用的知识，关键是能用</w:t>
      </w:r>
      <w:r w:rsidR="00781180" w:rsidRPr="008A6523">
        <w:rPr>
          <w:rFonts w:ascii="宋体" w:eastAsia="宋体" w:hAnsi="宋体"/>
          <w:position w:val="-6"/>
          <w:szCs w:val="21"/>
        </w:rPr>
        <w:object w:dxaOrig="200" w:dyaOrig="220" w14:anchorId="3744A439">
          <v:shape id="_x0000_i1104" type="#_x0000_t75" style="width:12pt;height:12pt" o:ole="">
            <v:imagedata r:id="rId148" o:title=""/>
          </v:shape>
          <o:OLEObject Type="Embed" ProgID="Equation.DSMT4" ShapeID="_x0000_i1104" DrawAspect="Content" ObjectID="_1576089094" r:id="rId149"/>
        </w:object>
      </w:r>
      <w:r w:rsidRPr="0068182A">
        <w:rPr>
          <w:rFonts w:ascii="宋体" w:eastAsia="宋体" w:hAnsi="宋体"/>
          <w:szCs w:val="21"/>
        </w:rPr>
        <w:t>和</w:t>
      </w:r>
      <w:r w:rsidR="00781180" w:rsidRPr="008A6523">
        <w:rPr>
          <w:rFonts w:ascii="宋体" w:eastAsia="宋体" w:hAnsi="宋体"/>
          <w:position w:val="-10"/>
          <w:szCs w:val="21"/>
        </w:rPr>
        <w:object w:dxaOrig="220" w:dyaOrig="260" w14:anchorId="00602F0B">
          <v:shape id="_x0000_i1105" type="#_x0000_t75" style="width:12pt;height:12pt" o:ole="">
            <v:imagedata r:id="rId150" o:title=""/>
          </v:shape>
          <o:OLEObject Type="Embed" ProgID="Equation.DSMT4" ShapeID="_x0000_i1105" DrawAspect="Content" ObjectID="_1576089095" r:id="rId151"/>
        </w:object>
      </w:r>
      <w:r w:rsidRPr="0068182A">
        <w:rPr>
          <w:rFonts w:ascii="宋体" w:eastAsia="宋体" w:hAnsi="宋体"/>
          <w:szCs w:val="21"/>
        </w:rPr>
        <w:t>表示各部分的面积，且长方形的面积=长</w:t>
      </w:r>
      <w:r w:rsidRPr="0068182A">
        <w:rPr>
          <w:rFonts w:ascii="宋体" w:eastAsia="宋体" w:hAnsi="宋体" w:hint="eastAsia"/>
          <w:szCs w:val="21"/>
        </w:rPr>
        <w:t>×</w:t>
      </w:r>
      <w:r w:rsidRPr="0068182A">
        <w:rPr>
          <w:rFonts w:ascii="宋体" w:eastAsia="宋体" w:hAnsi="宋体"/>
          <w:szCs w:val="21"/>
        </w:rPr>
        <w:t>宽，求出总面积可求出总费用，此题难度一般．</w:t>
      </w:r>
    </w:p>
    <w:p w14:paraId="707B4C33" w14:textId="77777777" w:rsidR="00B16B37" w:rsidRPr="0068182A" w:rsidRDefault="00B16B37" w:rsidP="00B16B37">
      <w:pPr>
        <w:spacing w:line="360" w:lineRule="auto"/>
        <w:rPr>
          <w:rFonts w:ascii="宋体" w:eastAsia="宋体" w:hAnsi="宋体"/>
          <w:szCs w:val="21"/>
        </w:rPr>
      </w:pPr>
    </w:p>
    <w:p w14:paraId="385B29B0" w14:textId="77777777" w:rsidR="00B16B37" w:rsidRPr="0068182A" w:rsidRDefault="00B16B37" w:rsidP="00B16B37">
      <w:pPr>
        <w:rPr>
          <w:rFonts w:ascii="宋体" w:eastAsia="宋体" w:hAnsi="宋体"/>
          <w:b/>
          <w:szCs w:val="21"/>
        </w:rPr>
      </w:pPr>
      <w:proofErr w:type="gramStart"/>
      <w:r w:rsidRPr="0068182A">
        <w:rPr>
          <w:rFonts w:ascii="宋体" w:eastAsia="宋体" w:hAnsi="宋体" w:hint="eastAsia"/>
          <w:b/>
          <w:szCs w:val="21"/>
        </w:rPr>
        <w:t>题型六</w:t>
      </w:r>
      <w:proofErr w:type="gramEnd"/>
      <w:r w:rsidRPr="0068182A">
        <w:rPr>
          <w:rFonts w:ascii="宋体" w:eastAsia="宋体" w:hAnsi="宋体" w:hint="eastAsia"/>
          <w:b/>
          <w:szCs w:val="21"/>
        </w:rPr>
        <w:t xml:space="preserve"> </w:t>
      </w:r>
      <w:r w:rsidRPr="0068182A">
        <w:rPr>
          <w:rFonts w:ascii="宋体" w:eastAsia="宋体" w:hAnsi="宋体"/>
          <w:b/>
          <w:szCs w:val="21"/>
        </w:rPr>
        <w:t xml:space="preserve"> </w:t>
      </w:r>
      <w:r w:rsidRPr="0068182A">
        <w:rPr>
          <w:rFonts w:ascii="宋体" w:eastAsia="宋体" w:hAnsi="宋体" w:hint="eastAsia"/>
          <w:b/>
          <w:szCs w:val="21"/>
        </w:rPr>
        <w:t>和差倍分问题</w:t>
      </w:r>
    </w:p>
    <w:p w14:paraId="0AA440C4" w14:textId="51F52233" w:rsidR="00B16B37" w:rsidRPr="0068182A" w:rsidRDefault="00932E58" w:rsidP="00B16B37">
      <w:pPr>
        <w:spacing w:line="360" w:lineRule="auto"/>
        <w:rPr>
          <w:rFonts w:ascii="宋体" w:eastAsia="宋体" w:hAnsi="宋体"/>
          <w:szCs w:val="21"/>
        </w:rPr>
      </w:pPr>
      <w:r w:rsidRPr="0068182A">
        <w:rPr>
          <w:rFonts w:ascii="宋体" w:eastAsia="宋体" w:hAnsi="宋体" w:hint="eastAsia"/>
          <w:b/>
          <w:szCs w:val="21"/>
        </w:rPr>
        <w:t>例6</w:t>
      </w:r>
      <w:r w:rsidRPr="0068182A">
        <w:rPr>
          <w:rFonts w:ascii="宋体" w:eastAsia="宋体" w:hAnsi="宋体"/>
          <w:b/>
          <w:szCs w:val="21"/>
        </w:rPr>
        <w:t xml:space="preserve"> </w:t>
      </w:r>
      <w:r w:rsidR="00B16B37" w:rsidRPr="0068182A">
        <w:rPr>
          <w:rFonts w:ascii="宋体" w:eastAsia="宋体" w:hAnsi="宋体"/>
          <w:szCs w:val="21"/>
        </w:rPr>
        <w:t>古代有这样一个寓言故事：驴子和骡子一同走，它们驮着不同袋数的货物，每袋货物都是一样重的，驴子抱怨负担太重，骡子说：“你抱怨干嘛？如果你给我一袋，那我所负担的就是你的两倍；如果我给你一袋，我们才恰好驮得一样多！”那么驴子</w:t>
      </w:r>
      <w:proofErr w:type="gramStart"/>
      <w:r w:rsidR="00B16B37" w:rsidRPr="0068182A">
        <w:rPr>
          <w:rFonts w:ascii="宋体" w:eastAsia="宋体" w:hAnsi="宋体"/>
          <w:szCs w:val="21"/>
        </w:rPr>
        <w:t>原来所驮货物</w:t>
      </w:r>
      <w:proofErr w:type="gramEnd"/>
      <w:r w:rsidR="00B16B37" w:rsidRPr="0068182A">
        <w:rPr>
          <w:rFonts w:ascii="宋体" w:eastAsia="宋体" w:hAnsi="宋体"/>
          <w:szCs w:val="21"/>
        </w:rPr>
        <w:t>的袋</w:t>
      </w:r>
      <w:r w:rsidR="00B16B37" w:rsidRPr="0068182A">
        <w:rPr>
          <w:rFonts w:ascii="宋体" w:eastAsia="宋体" w:hAnsi="宋体"/>
          <w:szCs w:val="21"/>
        </w:rPr>
        <w:lastRenderedPageBreak/>
        <w:t>数是多少？</w:t>
      </w:r>
    </w:p>
    <w:p w14:paraId="5A555500"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【思路分析】根据题意可知，本题中的相等关系是“如果你给我一袋，那我所负担的就是你的两倍”和“如果我给你一袋，我们才恰好驮的一样多”，列方程组求解即可．</w:t>
      </w:r>
    </w:p>
    <w:p w14:paraId="16AACAE0" w14:textId="70CC078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【解】解：设驴子</w:t>
      </w:r>
      <w:proofErr w:type="gramStart"/>
      <w:r w:rsidRPr="0068182A">
        <w:rPr>
          <w:rFonts w:ascii="宋体" w:eastAsia="宋体" w:hAnsi="宋体"/>
          <w:szCs w:val="21"/>
        </w:rPr>
        <w:t>原来所驮货物</w:t>
      </w:r>
      <w:proofErr w:type="gramEnd"/>
      <w:r w:rsidRPr="0068182A">
        <w:rPr>
          <w:rFonts w:ascii="宋体" w:eastAsia="宋体" w:hAnsi="宋体"/>
          <w:szCs w:val="21"/>
        </w:rPr>
        <w:t>的袋数是</w:t>
      </w:r>
      <w:r w:rsidR="00781180" w:rsidRPr="000B4886">
        <w:rPr>
          <w:rFonts w:ascii="宋体" w:eastAsia="宋体" w:hAnsi="宋体"/>
          <w:position w:val="-6"/>
          <w:szCs w:val="21"/>
        </w:rPr>
        <w:object w:dxaOrig="200" w:dyaOrig="220" w14:anchorId="7C1DD905">
          <v:shape id="_x0000_i1106" type="#_x0000_t75" style="width:12pt;height:12pt" o:ole="">
            <v:imagedata r:id="rId148" o:title=""/>
          </v:shape>
          <o:OLEObject Type="Embed" ProgID="Equation.DSMT4" ShapeID="_x0000_i1106" DrawAspect="Content" ObjectID="_1576089096" r:id="rId152"/>
        </w:object>
      </w:r>
      <w:r w:rsidRPr="0068182A">
        <w:rPr>
          <w:rFonts w:ascii="宋体" w:eastAsia="宋体" w:hAnsi="宋体"/>
          <w:szCs w:val="21"/>
        </w:rPr>
        <w:t>，骡子</w:t>
      </w:r>
      <w:proofErr w:type="gramStart"/>
      <w:r w:rsidRPr="0068182A">
        <w:rPr>
          <w:rFonts w:ascii="宋体" w:eastAsia="宋体" w:hAnsi="宋体"/>
          <w:szCs w:val="21"/>
        </w:rPr>
        <w:t>原来所驮货</w:t>
      </w:r>
      <w:proofErr w:type="gramEnd"/>
      <w:r w:rsidRPr="0068182A">
        <w:rPr>
          <w:rFonts w:ascii="宋体" w:eastAsia="宋体" w:hAnsi="宋体"/>
          <w:szCs w:val="21"/>
        </w:rPr>
        <w:t>物的袋数是</w:t>
      </w:r>
      <w:r w:rsidR="00781180" w:rsidRPr="000B4886">
        <w:rPr>
          <w:rFonts w:ascii="宋体" w:eastAsia="宋体" w:hAnsi="宋体"/>
          <w:position w:val="-10"/>
          <w:szCs w:val="21"/>
        </w:rPr>
        <w:object w:dxaOrig="220" w:dyaOrig="260" w14:anchorId="7DDCBBB0">
          <v:shape id="_x0000_i1107" type="#_x0000_t75" style="width:12pt;height:12pt" o:ole="">
            <v:imagedata r:id="rId150" o:title=""/>
          </v:shape>
          <o:OLEObject Type="Embed" ProgID="Equation.DSMT4" ShapeID="_x0000_i1107" DrawAspect="Content" ObjectID="_1576089097" r:id="rId153"/>
        </w:object>
      </w:r>
      <w:r w:rsidRPr="0068182A">
        <w:rPr>
          <w:rFonts w:ascii="宋体" w:eastAsia="宋体" w:hAnsi="宋体"/>
          <w:szCs w:val="21"/>
        </w:rPr>
        <w:t>．</w:t>
      </w:r>
    </w:p>
    <w:p w14:paraId="76177F48" w14:textId="78188D12"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由题意得</w:t>
      </w:r>
      <w:r w:rsidR="00781180" w:rsidRPr="008A6523">
        <w:rPr>
          <w:rFonts w:ascii="宋体" w:eastAsia="宋体" w:hAnsi="宋体"/>
          <w:position w:val="-34"/>
          <w:szCs w:val="21"/>
        </w:rPr>
        <w:object w:dxaOrig="1600" w:dyaOrig="800" w14:anchorId="4B898E2B">
          <v:shape id="_x0000_i1108" type="#_x0000_t75" style="width:78pt;height:42pt" o:ole="">
            <v:imagedata r:id="rId154" o:title=""/>
          </v:shape>
          <o:OLEObject Type="Embed" ProgID="Equation.DSMT4" ShapeID="_x0000_i1108" DrawAspect="Content" ObjectID="_1576089098" r:id="rId155"/>
        </w:object>
      </w:r>
      <w:r w:rsidRPr="0068182A">
        <w:rPr>
          <w:rFonts w:ascii="宋体" w:eastAsia="宋体" w:hAnsi="宋体"/>
          <w:szCs w:val="21"/>
        </w:rPr>
        <w:t>，</w:t>
      </w:r>
      <w:r w:rsidR="00932E58" w:rsidRPr="0068182A">
        <w:rPr>
          <w:rFonts w:ascii="宋体" w:eastAsia="宋体" w:hAnsi="宋体" w:hint="eastAsia"/>
          <w:szCs w:val="21"/>
        </w:rPr>
        <w:t xml:space="preserve"> </w:t>
      </w:r>
      <w:r w:rsidR="00932E58" w:rsidRPr="0068182A">
        <w:rPr>
          <w:rFonts w:ascii="宋体" w:eastAsia="宋体" w:hAnsi="宋体"/>
          <w:szCs w:val="21"/>
        </w:rPr>
        <w:t xml:space="preserve">        </w:t>
      </w:r>
      <w:r w:rsidRPr="0068182A">
        <w:rPr>
          <w:rFonts w:ascii="宋体" w:eastAsia="宋体" w:hAnsi="宋体"/>
          <w:szCs w:val="21"/>
        </w:rPr>
        <w:t>解得</w:t>
      </w:r>
      <w:r w:rsidR="00781180" w:rsidRPr="008A6523">
        <w:rPr>
          <w:rFonts w:ascii="宋体" w:eastAsia="宋体" w:hAnsi="宋体"/>
          <w:position w:val="-30"/>
          <w:szCs w:val="21"/>
        </w:rPr>
        <w:object w:dxaOrig="700" w:dyaOrig="720" w14:anchorId="3D021925">
          <v:shape id="_x0000_i1109" type="#_x0000_t75" style="width:36pt;height:36pt" o:ole="">
            <v:imagedata r:id="rId156" o:title=""/>
          </v:shape>
          <o:OLEObject Type="Embed" ProgID="Equation.DSMT4" ShapeID="_x0000_i1109" DrawAspect="Content" ObjectID="_1576089099" r:id="rId157"/>
        </w:object>
      </w:r>
      <w:r w:rsidRPr="0068182A">
        <w:rPr>
          <w:rFonts w:ascii="宋体" w:eastAsia="宋体" w:hAnsi="宋体"/>
          <w:szCs w:val="21"/>
        </w:rPr>
        <w:t>．</w:t>
      </w:r>
    </w:p>
    <w:p w14:paraId="7E7AE530"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答：驴子</w:t>
      </w:r>
      <w:proofErr w:type="gramStart"/>
      <w:r w:rsidRPr="0068182A">
        <w:rPr>
          <w:rFonts w:ascii="宋体" w:eastAsia="宋体" w:hAnsi="宋体"/>
          <w:szCs w:val="21"/>
        </w:rPr>
        <w:t>原来所驮货物</w:t>
      </w:r>
      <w:proofErr w:type="gramEnd"/>
      <w:r w:rsidRPr="0068182A">
        <w:rPr>
          <w:rFonts w:ascii="宋体" w:eastAsia="宋体" w:hAnsi="宋体"/>
          <w:szCs w:val="21"/>
        </w:rPr>
        <w:t>的袋数是5．</w:t>
      </w:r>
    </w:p>
    <w:p w14:paraId="4BB76257"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总结提示】考查了二元一次方程组的应用，解题关键是要读懂题目的意思，根据题目给出的条件，找出合适的等量关系，列出方程组，再求解．利用二元一次方程组求解的应用题一般情况下题中要给出2个等量关系，准确的找到等量关系并用方程组表示出来是解题的关键．</w:t>
      </w:r>
    </w:p>
    <w:p w14:paraId="55447FD7" w14:textId="5648429D" w:rsidR="00B16B37" w:rsidRPr="0068182A" w:rsidRDefault="00B16B37" w:rsidP="00B16B37">
      <w:pPr>
        <w:rPr>
          <w:rFonts w:ascii="宋体" w:eastAsia="宋体" w:hAnsi="宋体"/>
          <w:b/>
          <w:szCs w:val="21"/>
        </w:rPr>
      </w:pPr>
    </w:p>
    <w:p w14:paraId="2D3051CF" w14:textId="77777777" w:rsidR="00932E58" w:rsidRPr="0068182A" w:rsidRDefault="00932E58" w:rsidP="00B16B37">
      <w:pPr>
        <w:rPr>
          <w:rFonts w:ascii="宋体" w:eastAsia="宋体" w:hAnsi="宋体"/>
          <w:b/>
          <w:szCs w:val="21"/>
        </w:rPr>
      </w:pPr>
    </w:p>
    <w:p w14:paraId="3FE94BF3" w14:textId="1B5CE84B" w:rsidR="00B16B37" w:rsidRPr="0068182A" w:rsidRDefault="00932E58" w:rsidP="00B16B37">
      <w:pPr>
        <w:spacing w:line="360" w:lineRule="auto"/>
        <w:rPr>
          <w:rFonts w:ascii="宋体" w:eastAsia="宋体" w:hAnsi="宋体"/>
          <w:szCs w:val="21"/>
        </w:rPr>
      </w:pPr>
      <w:r w:rsidRPr="0068182A">
        <w:rPr>
          <w:rFonts w:ascii="宋体" w:eastAsia="宋体" w:hAnsi="宋体" w:hint="eastAsia"/>
          <w:b/>
          <w:szCs w:val="21"/>
        </w:rPr>
        <w:t>配套练习6</w:t>
      </w:r>
      <w:r w:rsidRPr="0068182A">
        <w:rPr>
          <w:rFonts w:ascii="宋体" w:eastAsia="宋体" w:hAnsi="宋体"/>
          <w:b/>
          <w:szCs w:val="21"/>
        </w:rPr>
        <w:t xml:space="preserve"> </w:t>
      </w:r>
      <w:r w:rsidR="00B16B37" w:rsidRPr="0068182A">
        <w:rPr>
          <w:rFonts w:ascii="宋体" w:eastAsia="宋体" w:hAnsi="宋体"/>
          <w:szCs w:val="21"/>
        </w:rPr>
        <w:t>手牵着手，心连着心．某省发生严重洪涝灾害，灾区牵动着全中国人民的心．某校团支部发出为灾区捐款的倡议后，全校师生奉献爱心，踊跃捐款，已知全校师生共捐款4万5千元，其中学生捐款数比老师捐款数的</w:t>
      </w:r>
      <w:proofErr w:type="gramStart"/>
      <w:r w:rsidR="00B16B37" w:rsidRPr="0068182A">
        <w:rPr>
          <w:rFonts w:ascii="宋体" w:eastAsia="宋体" w:hAnsi="宋体"/>
          <w:szCs w:val="21"/>
        </w:rPr>
        <w:t>2倍少</w:t>
      </w:r>
      <w:proofErr w:type="gramEnd"/>
      <w:r w:rsidR="00B16B37" w:rsidRPr="0068182A">
        <w:rPr>
          <w:rFonts w:ascii="宋体" w:eastAsia="宋体" w:hAnsi="宋体"/>
          <w:szCs w:val="21"/>
        </w:rPr>
        <w:t>9千元，该校老师和学生各捐款多少元？</w:t>
      </w:r>
    </w:p>
    <w:p w14:paraId="741371E1"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【思路分析】本题中有两个等量关系：老师捐款数</w:t>
      </w:r>
      <w:r w:rsidRPr="0068182A">
        <w:rPr>
          <w:rFonts w:ascii="宋体" w:eastAsia="宋体" w:hAnsi="宋体" w:hint="eastAsia"/>
          <w:szCs w:val="21"/>
        </w:rPr>
        <w:t>+</w:t>
      </w:r>
      <w:r w:rsidRPr="0068182A">
        <w:rPr>
          <w:rFonts w:ascii="宋体" w:eastAsia="宋体" w:hAnsi="宋体"/>
          <w:szCs w:val="21"/>
        </w:rPr>
        <w:t>学生捐款数=4万5千，学生捐款数=2</w:t>
      </w:r>
      <w:r w:rsidRPr="0068182A">
        <w:rPr>
          <w:rFonts w:ascii="宋体" w:eastAsia="宋体" w:hAnsi="宋体" w:hint="eastAsia"/>
          <w:szCs w:val="21"/>
        </w:rPr>
        <w:t>×</w:t>
      </w:r>
      <w:r w:rsidRPr="0068182A">
        <w:rPr>
          <w:rFonts w:ascii="宋体" w:eastAsia="宋体" w:hAnsi="宋体"/>
          <w:szCs w:val="21"/>
        </w:rPr>
        <w:t>老师捐款数﹣9千．设两个未知数，根据以上等量关系列出二元一次方程组．</w:t>
      </w:r>
    </w:p>
    <w:p w14:paraId="2904C551" w14:textId="1FC6B9E4"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【解】解：</w:t>
      </w:r>
      <w:proofErr w:type="gramStart"/>
      <w:r w:rsidRPr="0068182A">
        <w:rPr>
          <w:rFonts w:ascii="宋体" w:eastAsia="宋体" w:hAnsi="宋体"/>
          <w:szCs w:val="21"/>
        </w:rPr>
        <w:t>设老师</w:t>
      </w:r>
      <w:proofErr w:type="gramEnd"/>
      <w:r w:rsidRPr="0068182A">
        <w:rPr>
          <w:rFonts w:ascii="宋体" w:eastAsia="宋体" w:hAnsi="宋体"/>
          <w:szCs w:val="21"/>
        </w:rPr>
        <w:t>捐款</w:t>
      </w:r>
      <w:r w:rsidR="00781180" w:rsidRPr="008A6523">
        <w:rPr>
          <w:rFonts w:ascii="宋体" w:eastAsia="宋体" w:hAnsi="宋体"/>
          <w:position w:val="-6"/>
          <w:szCs w:val="21"/>
        </w:rPr>
        <w:object w:dxaOrig="200" w:dyaOrig="220" w14:anchorId="5EE3BAE2">
          <v:shape id="_x0000_i1110" type="#_x0000_t75" style="width:12pt;height:12pt" o:ole="">
            <v:imagedata r:id="rId158" o:title=""/>
          </v:shape>
          <o:OLEObject Type="Embed" ProgID="Equation.DSMT4" ShapeID="_x0000_i1110" DrawAspect="Content" ObjectID="_1576089100" r:id="rId159"/>
        </w:object>
      </w:r>
      <w:r w:rsidRPr="0068182A">
        <w:rPr>
          <w:rFonts w:ascii="宋体" w:eastAsia="宋体" w:hAnsi="宋体"/>
          <w:szCs w:val="21"/>
        </w:rPr>
        <w:t>元，学生捐款</w:t>
      </w:r>
      <w:r w:rsidR="00781180" w:rsidRPr="008A6523">
        <w:rPr>
          <w:rFonts w:ascii="宋体" w:eastAsia="宋体" w:hAnsi="宋体"/>
          <w:position w:val="-10"/>
          <w:szCs w:val="21"/>
        </w:rPr>
        <w:object w:dxaOrig="220" w:dyaOrig="260" w14:anchorId="632314B0">
          <v:shape id="_x0000_i1111" type="#_x0000_t75" style="width:12pt;height:12pt" o:ole="">
            <v:imagedata r:id="rId160" o:title=""/>
          </v:shape>
          <o:OLEObject Type="Embed" ProgID="Equation.DSMT4" ShapeID="_x0000_i1111" DrawAspect="Content" ObjectID="_1576089101" r:id="rId161"/>
        </w:object>
      </w:r>
      <w:r w:rsidRPr="0068182A">
        <w:rPr>
          <w:rFonts w:ascii="宋体" w:eastAsia="宋体" w:hAnsi="宋体"/>
          <w:szCs w:val="21"/>
        </w:rPr>
        <w:t>元．则</w:t>
      </w:r>
    </w:p>
    <w:p w14:paraId="5C282C8C" w14:textId="04B26469" w:rsidR="00B16B37" w:rsidRPr="0068182A" w:rsidRDefault="003564BC" w:rsidP="00B16B37">
      <w:pPr>
        <w:spacing w:line="360" w:lineRule="auto"/>
        <w:rPr>
          <w:rFonts w:ascii="宋体" w:eastAsia="宋体" w:hAnsi="宋体"/>
          <w:szCs w:val="21"/>
        </w:rPr>
      </w:pPr>
      <w:r w:rsidRPr="008A6523">
        <w:rPr>
          <w:rFonts w:ascii="宋体" w:eastAsia="宋体" w:hAnsi="宋体"/>
          <w:position w:val="-30"/>
          <w:szCs w:val="21"/>
        </w:rPr>
        <w:object w:dxaOrig="1520" w:dyaOrig="720" w14:anchorId="24E571D4">
          <v:shape id="_x0000_i1112" type="#_x0000_t75" style="width:78pt;height:36pt" o:ole="">
            <v:imagedata r:id="rId162" o:title=""/>
          </v:shape>
          <o:OLEObject Type="Embed" ProgID="Equation.DSMT4" ShapeID="_x0000_i1112" DrawAspect="Content" ObjectID="_1576089102" r:id="rId163"/>
        </w:object>
      </w:r>
      <w:r>
        <w:rPr>
          <w:rFonts w:ascii="宋体" w:eastAsia="宋体" w:hAnsi="宋体"/>
          <w:szCs w:val="21"/>
        </w:rPr>
        <w:t xml:space="preserve"> </w:t>
      </w:r>
      <w:r w:rsidR="00B16B37" w:rsidRPr="0068182A">
        <w:rPr>
          <w:rFonts w:ascii="宋体" w:eastAsia="宋体" w:hAnsi="宋体"/>
          <w:szCs w:val="21"/>
        </w:rPr>
        <w:t>，</w:t>
      </w:r>
      <w:r w:rsidR="00932E58" w:rsidRPr="0068182A">
        <w:rPr>
          <w:rFonts w:ascii="宋体" w:eastAsia="宋体" w:hAnsi="宋体" w:hint="eastAsia"/>
          <w:szCs w:val="21"/>
        </w:rPr>
        <w:t xml:space="preserve"> </w:t>
      </w:r>
      <w:r w:rsidR="00932E58" w:rsidRPr="0068182A">
        <w:rPr>
          <w:rFonts w:ascii="宋体" w:eastAsia="宋体" w:hAnsi="宋体"/>
          <w:szCs w:val="21"/>
        </w:rPr>
        <w:t xml:space="preserve">        </w:t>
      </w:r>
      <w:r w:rsidR="00B16B37" w:rsidRPr="0068182A">
        <w:rPr>
          <w:rFonts w:ascii="宋体" w:eastAsia="宋体" w:hAnsi="宋体"/>
          <w:szCs w:val="21"/>
        </w:rPr>
        <w:t>解得：</w:t>
      </w:r>
      <w:r w:rsidRPr="008A6523">
        <w:rPr>
          <w:rFonts w:ascii="宋体" w:eastAsia="宋体" w:hAnsi="宋体"/>
          <w:position w:val="-30"/>
          <w:szCs w:val="21"/>
        </w:rPr>
        <w:object w:dxaOrig="1180" w:dyaOrig="720" w14:anchorId="31CA1F1F">
          <v:shape id="_x0000_i1113" type="#_x0000_t75" style="width:60pt;height:36pt" o:ole="">
            <v:imagedata r:id="rId164" o:title=""/>
          </v:shape>
          <o:OLEObject Type="Embed" ProgID="Equation.DSMT4" ShapeID="_x0000_i1113" DrawAspect="Content" ObjectID="_1576089103" r:id="rId165"/>
        </w:object>
      </w:r>
      <w:r w:rsidR="00B16B37" w:rsidRPr="0068182A">
        <w:rPr>
          <w:rFonts w:ascii="宋体" w:eastAsia="宋体" w:hAnsi="宋体"/>
          <w:szCs w:val="21"/>
        </w:rPr>
        <w:t>．</w:t>
      </w:r>
    </w:p>
    <w:p w14:paraId="0C41ED53"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答：该校老师捐款18 000元，学生捐款27 000元．</w:t>
      </w:r>
    </w:p>
    <w:p w14:paraId="583A434C"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【总结提示】本题考查了二元一次方程组的应用．解题关键是弄清题意，合适的等量关系，列出方程组．</w:t>
      </w:r>
    </w:p>
    <w:p w14:paraId="5AA137F3" w14:textId="75EC57B1" w:rsidR="00C677FF" w:rsidRPr="0068182A" w:rsidRDefault="00C677FF" w:rsidP="005D67DB"/>
    <w:p w14:paraId="75FDB23F" w14:textId="61940DB2" w:rsidR="00B16B37" w:rsidRPr="0068182A" w:rsidRDefault="00B16B37" w:rsidP="00B16B37">
      <w:pPr>
        <w:spacing w:line="360" w:lineRule="auto"/>
        <w:rPr>
          <w:rFonts w:ascii="宋体" w:eastAsia="宋体" w:hAnsi="宋体"/>
          <w:b/>
          <w:szCs w:val="21"/>
        </w:rPr>
      </w:pPr>
      <w:proofErr w:type="gramStart"/>
      <w:r w:rsidRPr="0068182A">
        <w:rPr>
          <w:rFonts w:ascii="宋体" w:eastAsia="宋体" w:hAnsi="宋体" w:hint="eastAsia"/>
          <w:b/>
          <w:szCs w:val="21"/>
        </w:rPr>
        <w:t>题型七</w:t>
      </w:r>
      <w:proofErr w:type="gramEnd"/>
      <w:r w:rsidRPr="0068182A">
        <w:rPr>
          <w:rFonts w:ascii="宋体" w:eastAsia="宋体" w:hAnsi="宋体" w:hint="eastAsia"/>
          <w:b/>
          <w:szCs w:val="21"/>
        </w:rPr>
        <w:t xml:space="preserve"> </w:t>
      </w:r>
      <w:r w:rsidRPr="0068182A">
        <w:rPr>
          <w:rFonts w:ascii="宋体" w:eastAsia="宋体" w:hAnsi="宋体"/>
          <w:b/>
          <w:szCs w:val="21"/>
        </w:rPr>
        <w:t xml:space="preserve"> </w:t>
      </w:r>
      <w:r w:rsidRPr="0068182A">
        <w:rPr>
          <w:rFonts w:ascii="宋体" w:eastAsia="宋体" w:hAnsi="宋体" w:hint="eastAsia"/>
          <w:b/>
          <w:szCs w:val="21"/>
        </w:rPr>
        <w:t>其它</w:t>
      </w:r>
      <w:r w:rsidR="00932E58" w:rsidRPr="0068182A">
        <w:rPr>
          <w:rFonts w:ascii="宋体" w:eastAsia="宋体" w:hAnsi="宋体" w:hint="eastAsia"/>
          <w:b/>
          <w:szCs w:val="21"/>
        </w:rPr>
        <w:t>类型</w:t>
      </w:r>
      <w:r w:rsidRPr="0068182A">
        <w:rPr>
          <w:rFonts w:ascii="宋体" w:eastAsia="宋体" w:hAnsi="宋体" w:hint="eastAsia"/>
          <w:b/>
          <w:szCs w:val="21"/>
        </w:rPr>
        <w:t>问题</w:t>
      </w:r>
    </w:p>
    <w:p w14:paraId="72609090" w14:textId="5A894392" w:rsidR="00B16B37" w:rsidRPr="0068182A" w:rsidRDefault="00B16B37" w:rsidP="00B16B37">
      <w:pPr>
        <w:spacing w:line="360" w:lineRule="auto"/>
        <w:rPr>
          <w:rFonts w:ascii="宋体" w:eastAsia="宋体" w:hAnsi="宋体"/>
          <w:szCs w:val="21"/>
        </w:rPr>
      </w:pPr>
      <w:r w:rsidRPr="0068182A">
        <w:rPr>
          <w:rFonts w:ascii="宋体" w:eastAsia="宋体" w:hAnsi="宋体" w:hint="eastAsia"/>
          <w:b/>
          <w:szCs w:val="21"/>
        </w:rPr>
        <w:t>（盈亏问题）</w:t>
      </w:r>
      <w:r w:rsidRPr="0068182A">
        <w:rPr>
          <w:rFonts w:ascii="宋体" w:eastAsia="宋体" w:hAnsi="宋体"/>
          <w:szCs w:val="21"/>
        </w:rPr>
        <w:t>一张试卷只有25道选择题，</w:t>
      </w:r>
      <w:proofErr w:type="gramStart"/>
      <w:r w:rsidRPr="0068182A">
        <w:rPr>
          <w:rFonts w:ascii="宋体" w:eastAsia="宋体" w:hAnsi="宋体"/>
          <w:szCs w:val="21"/>
        </w:rPr>
        <w:t>做对</w:t>
      </w:r>
      <w:proofErr w:type="gramEnd"/>
      <w:r w:rsidRPr="0068182A">
        <w:rPr>
          <w:rFonts w:ascii="宋体" w:eastAsia="宋体" w:hAnsi="宋体"/>
          <w:szCs w:val="21"/>
        </w:rPr>
        <w:t>一题得4分，做错1题倒扣1分，某学生做了全部试题共得70分，他</w:t>
      </w:r>
      <w:proofErr w:type="gramStart"/>
      <w:r w:rsidRPr="0068182A">
        <w:rPr>
          <w:rFonts w:ascii="宋体" w:eastAsia="宋体" w:hAnsi="宋体"/>
          <w:szCs w:val="21"/>
        </w:rPr>
        <w:t>做</w:t>
      </w:r>
      <w:proofErr w:type="gramEnd"/>
      <w:r w:rsidRPr="0068182A">
        <w:rPr>
          <w:rFonts w:ascii="宋体" w:eastAsia="宋体" w:hAnsi="宋体"/>
          <w:szCs w:val="21"/>
        </w:rPr>
        <w:t>对了（　　）道题．</w:t>
      </w:r>
    </w:p>
    <w:p w14:paraId="7D96E410"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A．17</w:t>
      </w:r>
      <w:r w:rsidRPr="0068182A">
        <w:rPr>
          <w:rFonts w:ascii="宋体" w:eastAsia="宋体" w:hAnsi="宋体"/>
          <w:szCs w:val="21"/>
        </w:rPr>
        <w:tab/>
        <w:t>B．18</w:t>
      </w:r>
      <w:r w:rsidRPr="0068182A">
        <w:rPr>
          <w:rFonts w:ascii="宋体" w:eastAsia="宋体" w:hAnsi="宋体"/>
          <w:szCs w:val="21"/>
        </w:rPr>
        <w:tab/>
        <w:t>C．19</w:t>
      </w:r>
      <w:r w:rsidRPr="0068182A">
        <w:rPr>
          <w:rFonts w:ascii="宋体" w:eastAsia="宋体" w:hAnsi="宋体"/>
          <w:szCs w:val="21"/>
        </w:rPr>
        <w:tab/>
        <w:t>D．20</w:t>
      </w:r>
    </w:p>
    <w:p w14:paraId="20B82E7A" w14:textId="75C3B7AF"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【思路分析】首先假设</w:t>
      </w:r>
      <w:proofErr w:type="gramStart"/>
      <w:r w:rsidRPr="0068182A">
        <w:rPr>
          <w:rFonts w:ascii="宋体" w:eastAsia="宋体" w:hAnsi="宋体"/>
          <w:szCs w:val="21"/>
        </w:rPr>
        <w:t>做对</w:t>
      </w:r>
      <w:proofErr w:type="gramEnd"/>
      <w:r w:rsidR="003564BC" w:rsidRPr="000B4886">
        <w:rPr>
          <w:rFonts w:ascii="宋体" w:eastAsia="宋体" w:hAnsi="宋体"/>
          <w:position w:val="-6"/>
          <w:szCs w:val="21"/>
        </w:rPr>
        <w:object w:dxaOrig="200" w:dyaOrig="220" w14:anchorId="62BEA5AC">
          <v:shape id="_x0000_i1114" type="#_x0000_t75" style="width:12pt;height:12pt" o:ole="">
            <v:imagedata r:id="rId158" o:title=""/>
          </v:shape>
          <o:OLEObject Type="Embed" ProgID="Equation.DSMT4" ShapeID="_x0000_i1114" DrawAspect="Content" ObjectID="_1576089104" r:id="rId166"/>
        </w:object>
      </w:r>
      <w:r w:rsidRPr="0068182A">
        <w:rPr>
          <w:rFonts w:ascii="宋体" w:eastAsia="宋体" w:hAnsi="宋体"/>
          <w:szCs w:val="21"/>
        </w:rPr>
        <w:t>道题，做错</w:t>
      </w:r>
      <w:r w:rsidR="003564BC" w:rsidRPr="000B4886">
        <w:rPr>
          <w:rFonts w:ascii="宋体" w:eastAsia="宋体" w:hAnsi="宋体"/>
          <w:position w:val="-10"/>
          <w:szCs w:val="21"/>
        </w:rPr>
        <w:object w:dxaOrig="220" w:dyaOrig="260" w14:anchorId="6AFF70EE">
          <v:shape id="_x0000_i1115" type="#_x0000_t75" style="width:12pt;height:12pt" o:ole="">
            <v:imagedata r:id="rId160" o:title=""/>
          </v:shape>
          <o:OLEObject Type="Embed" ProgID="Equation.DSMT4" ShapeID="_x0000_i1115" DrawAspect="Content" ObjectID="_1576089105" r:id="rId167"/>
        </w:object>
      </w:r>
      <w:r w:rsidRPr="0068182A">
        <w:rPr>
          <w:rFonts w:ascii="宋体" w:eastAsia="宋体" w:hAnsi="宋体"/>
          <w:szCs w:val="21"/>
        </w:rPr>
        <w:t>道题．等量关系：</w:t>
      </w:r>
      <w:r w:rsidRPr="0068182A">
        <w:rPr>
          <w:rFonts w:ascii="宋体" w:eastAsia="宋体" w:hAnsi="宋体" w:hint="eastAsia"/>
          <w:szCs w:val="21"/>
        </w:rPr>
        <w:t>①</w:t>
      </w:r>
      <w:r w:rsidRPr="0068182A">
        <w:rPr>
          <w:rFonts w:ascii="宋体" w:eastAsia="宋体" w:hAnsi="宋体"/>
          <w:szCs w:val="21"/>
        </w:rPr>
        <w:t>共25道选择题；</w:t>
      </w:r>
      <w:r w:rsidRPr="0068182A">
        <w:rPr>
          <w:rFonts w:ascii="宋体" w:eastAsia="宋体" w:hAnsi="宋体" w:hint="eastAsia"/>
          <w:szCs w:val="21"/>
        </w:rPr>
        <w:t>②</w:t>
      </w:r>
      <w:r w:rsidRPr="0068182A">
        <w:rPr>
          <w:rFonts w:ascii="宋体" w:eastAsia="宋体" w:hAnsi="宋体"/>
          <w:szCs w:val="21"/>
        </w:rPr>
        <w:t>一共得70分．</w:t>
      </w:r>
    </w:p>
    <w:p w14:paraId="54DBD11D" w14:textId="49977D2D" w:rsidR="00B16B37" w:rsidRPr="0068182A" w:rsidRDefault="00B16B37" w:rsidP="00B16B37">
      <w:pPr>
        <w:spacing w:line="360" w:lineRule="auto"/>
        <w:rPr>
          <w:rFonts w:ascii="宋体" w:eastAsia="宋体" w:hAnsi="宋体"/>
          <w:szCs w:val="21"/>
        </w:rPr>
      </w:pPr>
      <w:r w:rsidRPr="0068182A">
        <w:rPr>
          <w:rFonts w:ascii="宋体" w:eastAsia="宋体" w:hAnsi="宋体"/>
          <w:szCs w:val="21"/>
        </w:rPr>
        <w:lastRenderedPageBreak/>
        <w:t>【解】解：设</w:t>
      </w:r>
      <w:proofErr w:type="gramStart"/>
      <w:r w:rsidRPr="0068182A">
        <w:rPr>
          <w:rFonts w:ascii="宋体" w:eastAsia="宋体" w:hAnsi="宋体"/>
          <w:szCs w:val="21"/>
        </w:rPr>
        <w:t>做对</w:t>
      </w:r>
      <w:proofErr w:type="gramEnd"/>
      <w:r w:rsidRPr="0068182A">
        <w:rPr>
          <w:rFonts w:ascii="宋体" w:eastAsia="宋体" w:hAnsi="宋体"/>
          <w:szCs w:val="21"/>
        </w:rPr>
        <w:t>了</w:t>
      </w:r>
      <w:r w:rsidR="003564BC" w:rsidRPr="000B4886">
        <w:rPr>
          <w:rFonts w:ascii="宋体" w:eastAsia="宋体" w:hAnsi="宋体"/>
          <w:position w:val="-6"/>
          <w:szCs w:val="21"/>
        </w:rPr>
        <w:object w:dxaOrig="200" w:dyaOrig="220" w14:anchorId="11E6B0B9">
          <v:shape id="_x0000_i1116" type="#_x0000_t75" style="width:12pt;height:12pt" o:ole="">
            <v:imagedata r:id="rId158" o:title=""/>
          </v:shape>
          <o:OLEObject Type="Embed" ProgID="Equation.DSMT4" ShapeID="_x0000_i1116" DrawAspect="Content" ObjectID="_1576089106" r:id="rId168"/>
        </w:object>
      </w:r>
      <w:r w:rsidRPr="0068182A">
        <w:rPr>
          <w:rFonts w:ascii="宋体" w:eastAsia="宋体" w:hAnsi="宋体"/>
          <w:szCs w:val="21"/>
        </w:rPr>
        <w:t>道，做错了</w:t>
      </w:r>
      <w:r w:rsidR="003564BC" w:rsidRPr="000B4886">
        <w:rPr>
          <w:rFonts w:ascii="宋体" w:eastAsia="宋体" w:hAnsi="宋体"/>
          <w:position w:val="-10"/>
          <w:szCs w:val="21"/>
        </w:rPr>
        <w:object w:dxaOrig="220" w:dyaOrig="260" w14:anchorId="68A1C5B1">
          <v:shape id="_x0000_i1117" type="#_x0000_t75" style="width:12pt;height:12pt" o:ole="">
            <v:imagedata r:id="rId160" o:title=""/>
          </v:shape>
          <o:OLEObject Type="Embed" ProgID="Equation.DSMT4" ShapeID="_x0000_i1117" DrawAspect="Content" ObjectID="_1576089107" r:id="rId169"/>
        </w:object>
      </w:r>
      <w:r w:rsidRPr="0068182A">
        <w:rPr>
          <w:rFonts w:ascii="宋体" w:eastAsia="宋体" w:hAnsi="宋体"/>
          <w:szCs w:val="21"/>
        </w:rPr>
        <w:t>道，</w:t>
      </w:r>
    </w:p>
    <w:p w14:paraId="1F1E0958" w14:textId="279A2B69"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则</w:t>
      </w:r>
      <w:r w:rsidR="003564BC" w:rsidRPr="008A6523">
        <w:rPr>
          <w:rFonts w:ascii="宋体" w:eastAsia="宋体" w:hAnsi="宋体"/>
          <w:position w:val="-30"/>
          <w:szCs w:val="21"/>
        </w:rPr>
        <w:object w:dxaOrig="1280" w:dyaOrig="720" w14:anchorId="38159D52">
          <v:shape id="_x0000_i1118" type="#_x0000_t75" style="width:66pt;height:36pt" o:ole="">
            <v:imagedata r:id="rId170" o:title=""/>
          </v:shape>
          <o:OLEObject Type="Embed" ProgID="Equation.DSMT4" ShapeID="_x0000_i1118" DrawAspect="Content" ObjectID="_1576089108" r:id="rId171"/>
        </w:object>
      </w:r>
      <w:r w:rsidRPr="0068182A">
        <w:rPr>
          <w:rFonts w:ascii="宋体" w:eastAsia="宋体" w:hAnsi="宋体"/>
          <w:szCs w:val="21"/>
        </w:rPr>
        <w:t>，解得</w:t>
      </w:r>
      <w:r w:rsidR="003564BC" w:rsidRPr="008A6523">
        <w:rPr>
          <w:rFonts w:ascii="宋体" w:eastAsia="宋体" w:hAnsi="宋体"/>
          <w:position w:val="-30"/>
          <w:szCs w:val="21"/>
        </w:rPr>
        <w:object w:dxaOrig="780" w:dyaOrig="720" w14:anchorId="39AFAD4E">
          <v:shape id="_x0000_i1119" type="#_x0000_t75" style="width:42pt;height:36pt" o:ole="">
            <v:imagedata r:id="rId172" o:title=""/>
          </v:shape>
          <o:OLEObject Type="Embed" ProgID="Equation.DSMT4" ShapeID="_x0000_i1119" DrawAspect="Content" ObjectID="_1576089109" r:id="rId173"/>
        </w:object>
      </w:r>
      <w:r w:rsidRPr="0068182A">
        <w:rPr>
          <w:rFonts w:ascii="宋体" w:eastAsia="宋体" w:hAnsi="宋体"/>
          <w:szCs w:val="21"/>
        </w:rPr>
        <w:t>．即答对了19道．</w:t>
      </w:r>
    </w:p>
    <w:p w14:paraId="5E59327C"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故选：C．</w:t>
      </w:r>
    </w:p>
    <w:p w14:paraId="1EF29DC2" w14:textId="77777777" w:rsidR="00B16B37" w:rsidRPr="0068182A" w:rsidRDefault="00B16B37" w:rsidP="00B16B37">
      <w:pPr>
        <w:spacing w:line="360" w:lineRule="auto"/>
        <w:rPr>
          <w:rFonts w:ascii="宋体" w:eastAsia="宋体" w:hAnsi="宋体"/>
          <w:szCs w:val="21"/>
        </w:rPr>
      </w:pPr>
      <w:r w:rsidRPr="0068182A">
        <w:rPr>
          <w:rFonts w:ascii="宋体" w:eastAsia="宋体" w:hAnsi="宋体"/>
          <w:szCs w:val="21"/>
        </w:rPr>
        <w:t>【总结提示】此题主要考查了二元一次方程组的应用，解题关键是弄清题意，找到合适的等量关系．难点是设出相应的未知数．</w:t>
      </w:r>
    </w:p>
    <w:p w14:paraId="5C9AE5BB" w14:textId="77777777" w:rsidR="00B16B37" w:rsidRPr="0068182A" w:rsidRDefault="00B16B37" w:rsidP="00B16B37">
      <w:pPr>
        <w:spacing w:line="360" w:lineRule="auto"/>
        <w:rPr>
          <w:rFonts w:ascii="宋体" w:eastAsia="宋体" w:hAnsi="宋体"/>
          <w:szCs w:val="21"/>
        </w:rPr>
      </w:pPr>
    </w:p>
    <w:p w14:paraId="0E10D209" w14:textId="36566582" w:rsidR="005D67DB" w:rsidRPr="0068182A" w:rsidRDefault="005D67DB" w:rsidP="005D67DB"/>
    <w:p w14:paraId="55F081C1" w14:textId="47159C79" w:rsidR="005D67DB" w:rsidRPr="0068182A" w:rsidRDefault="00B16B37" w:rsidP="005D67DB">
      <w:pPr>
        <w:spacing w:line="360" w:lineRule="auto"/>
        <w:rPr>
          <w:rFonts w:ascii="宋体" w:eastAsia="宋体" w:hAnsi="宋体"/>
          <w:szCs w:val="21"/>
        </w:rPr>
      </w:pPr>
      <w:r w:rsidRPr="0068182A">
        <w:rPr>
          <w:rFonts w:ascii="宋体" w:eastAsia="宋体" w:hAnsi="宋体" w:hint="eastAsia"/>
          <w:b/>
          <w:szCs w:val="21"/>
        </w:rPr>
        <w:t>（阶梯收费问题）</w:t>
      </w:r>
      <w:r w:rsidR="005D67DB" w:rsidRPr="0068182A">
        <w:rPr>
          <w:rFonts w:ascii="宋体" w:eastAsia="宋体" w:hAnsi="宋体"/>
          <w:szCs w:val="21"/>
        </w:rPr>
        <w:t>为了鼓励市民节约用电，某市对居民用电实行“阶梯收费”（总电费=第一阶梯电费</w:t>
      </w:r>
      <w:r w:rsidR="005D67DB" w:rsidRPr="0068182A">
        <w:rPr>
          <w:rFonts w:ascii="宋体" w:eastAsia="宋体" w:hAnsi="宋体" w:hint="eastAsia"/>
          <w:szCs w:val="21"/>
        </w:rPr>
        <w:t>+</w:t>
      </w:r>
      <w:r w:rsidR="005D67DB" w:rsidRPr="0068182A">
        <w:rPr>
          <w:rFonts w:ascii="宋体" w:eastAsia="宋体" w:hAnsi="宋体"/>
          <w:szCs w:val="21"/>
        </w:rPr>
        <w:t>第二阶梯电费）．规定：用电量不超过200度按第一阶梯电价收费，超过200度的部分按第二阶梯电价收费．如图是张磊家2015年9月和10月所交电费的收据，则该市规定的第一阶梯电价和第二阶梯电价分别为每度（　　）</w:t>
      </w:r>
      <w:r w:rsidR="002A682A">
        <w:rPr>
          <w:rFonts w:ascii="宋体" w:eastAsia="宋体" w:hAnsi="宋体"/>
          <w:szCs w:val="21"/>
        </w:rPr>
        <w:t>元</w:t>
      </w:r>
      <w:r w:rsidR="002A682A">
        <w:rPr>
          <w:rFonts w:ascii="宋体" w:eastAsia="宋体" w:hAnsi="宋体" w:hint="eastAsia"/>
          <w:szCs w:val="21"/>
        </w:rPr>
        <w:t>。</w:t>
      </w:r>
    </w:p>
    <w:p w14:paraId="06AEB05E" w14:textId="77777777" w:rsidR="005D67DB" w:rsidRPr="0068182A" w:rsidRDefault="005D67DB" w:rsidP="005D67DB">
      <w:pPr>
        <w:spacing w:line="360" w:lineRule="auto"/>
        <w:rPr>
          <w:rFonts w:ascii="宋体" w:eastAsia="宋体" w:hAnsi="宋体"/>
          <w:szCs w:val="21"/>
        </w:rPr>
      </w:pPr>
      <w:r w:rsidRPr="0068182A">
        <w:rPr>
          <w:rFonts w:ascii="宋体" w:eastAsia="宋体" w:hAnsi="宋体"/>
          <w:noProof/>
          <w:szCs w:val="21"/>
        </w:rPr>
        <w:drawing>
          <wp:inline distT="0" distB="0" distL="0" distR="0" wp14:anchorId="0F57D932" wp14:editId="3833FC13">
            <wp:extent cx="2971800" cy="1809750"/>
            <wp:effectExtent l="0" t="0" r="0" b="0"/>
            <wp:docPr id="134"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971800" cy="1809750"/>
                    </a:xfrm>
                    <a:prstGeom prst="rect">
                      <a:avLst/>
                    </a:prstGeom>
                    <a:noFill/>
                    <a:ln>
                      <a:noFill/>
                    </a:ln>
                  </pic:spPr>
                </pic:pic>
              </a:graphicData>
            </a:graphic>
          </wp:inline>
        </w:drawing>
      </w:r>
    </w:p>
    <w:p w14:paraId="76B0C529" w14:textId="77777777"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A．0.5元、0.6元</w:t>
      </w:r>
      <w:r w:rsidRPr="0068182A">
        <w:rPr>
          <w:rFonts w:ascii="宋体" w:eastAsia="宋体" w:hAnsi="宋体"/>
          <w:szCs w:val="21"/>
        </w:rPr>
        <w:tab/>
        <w:t>B．0.4元、0.5元</w:t>
      </w:r>
      <w:r w:rsidRPr="0068182A">
        <w:rPr>
          <w:rFonts w:ascii="宋体" w:eastAsia="宋体" w:hAnsi="宋体"/>
          <w:szCs w:val="21"/>
        </w:rPr>
        <w:tab/>
        <w:t>C．0.3元、0.4元</w:t>
      </w:r>
      <w:r w:rsidRPr="0068182A">
        <w:rPr>
          <w:rFonts w:ascii="宋体" w:eastAsia="宋体" w:hAnsi="宋体"/>
          <w:szCs w:val="21"/>
        </w:rPr>
        <w:tab/>
        <w:t>D．0.6元、0.7元</w:t>
      </w:r>
    </w:p>
    <w:p w14:paraId="7688ACE1" w14:textId="3C5CE81F"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【思路分析】设第一阶梯电价每度</w:t>
      </w:r>
      <w:bookmarkStart w:id="13" w:name="_Hlk502308210"/>
      <w:r w:rsidR="003564BC" w:rsidRPr="000B4886">
        <w:rPr>
          <w:rFonts w:ascii="宋体" w:eastAsia="宋体" w:hAnsi="宋体"/>
          <w:position w:val="-6"/>
          <w:szCs w:val="21"/>
        </w:rPr>
        <w:object w:dxaOrig="200" w:dyaOrig="220" w14:anchorId="0029FF2E">
          <v:shape id="_x0000_i1120" type="#_x0000_t75" style="width:12pt;height:12pt" o:ole="">
            <v:imagedata r:id="rId175" o:title=""/>
          </v:shape>
          <o:OLEObject Type="Embed" ProgID="Equation.DSMT4" ShapeID="_x0000_i1120" DrawAspect="Content" ObjectID="_1576089110" r:id="rId176"/>
        </w:object>
      </w:r>
      <w:bookmarkEnd w:id="13"/>
      <w:r w:rsidRPr="0068182A">
        <w:rPr>
          <w:rFonts w:ascii="宋体" w:eastAsia="宋体" w:hAnsi="宋体"/>
          <w:szCs w:val="21"/>
        </w:rPr>
        <w:t>元，第二阶梯电价每度</w:t>
      </w:r>
      <w:r w:rsidR="003564BC" w:rsidRPr="000B4886">
        <w:rPr>
          <w:rFonts w:ascii="宋体" w:eastAsia="宋体" w:hAnsi="宋体"/>
          <w:position w:val="-10"/>
          <w:szCs w:val="21"/>
        </w:rPr>
        <w:object w:dxaOrig="220" w:dyaOrig="260" w14:anchorId="2C97FB36">
          <v:shape id="_x0000_i1121" type="#_x0000_t75" style="width:12pt;height:12pt" o:ole="">
            <v:imagedata r:id="rId177" o:title=""/>
          </v:shape>
          <o:OLEObject Type="Embed" ProgID="Equation.DSMT4" ShapeID="_x0000_i1121" DrawAspect="Content" ObjectID="_1576089111" r:id="rId178"/>
        </w:object>
      </w:r>
      <w:r w:rsidRPr="0068182A">
        <w:rPr>
          <w:rFonts w:ascii="宋体" w:eastAsia="宋体" w:hAnsi="宋体"/>
          <w:szCs w:val="21"/>
        </w:rPr>
        <w:t>元，分别根据9月份和10月份的电费收据，列出方程组，求出</w:t>
      </w:r>
      <w:bookmarkStart w:id="14" w:name="_Hlk502308235"/>
      <w:r w:rsidR="003564BC" w:rsidRPr="000B4886">
        <w:rPr>
          <w:rFonts w:ascii="宋体" w:eastAsia="宋体" w:hAnsi="宋体"/>
          <w:position w:val="-6"/>
          <w:szCs w:val="21"/>
        </w:rPr>
        <w:object w:dxaOrig="200" w:dyaOrig="220" w14:anchorId="040CA514">
          <v:shape id="_x0000_i1122" type="#_x0000_t75" style="width:12pt;height:12pt" o:ole="">
            <v:imagedata r:id="rId175" o:title=""/>
          </v:shape>
          <o:OLEObject Type="Embed" ProgID="Equation.DSMT4" ShapeID="_x0000_i1122" DrawAspect="Content" ObjectID="_1576089112" r:id="rId179"/>
        </w:object>
      </w:r>
      <w:bookmarkEnd w:id="14"/>
      <w:r w:rsidRPr="0068182A">
        <w:rPr>
          <w:rFonts w:ascii="宋体" w:eastAsia="宋体" w:hAnsi="宋体"/>
          <w:szCs w:val="21"/>
        </w:rPr>
        <w:t>和</w:t>
      </w:r>
      <w:bookmarkStart w:id="15" w:name="_Hlk502308218"/>
      <w:r w:rsidR="003564BC" w:rsidRPr="000B4886">
        <w:rPr>
          <w:rFonts w:ascii="宋体" w:eastAsia="宋体" w:hAnsi="宋体"/>
          <w:position w:val="-10"/>
          <w:szCs w:val="21"/>
        </w:rPr>
        <w:object w:dxaOrig="220" w:dyaOrig="260" w14:anchorId="27987D29">
          <v:shape id="_x0000_i1123" type="#_x0000_t75" style="width:12pt;height:12pt" o:ole="">
            <v:imagedata r:id="rId177" o:title=""/>
          </v:shape>
          <o:OLEObject Type="Embed" ProgID="Equation.DSMT4" ShapeID="_x0000_i1123" DrawAspect="Content" ObjectID="_1576089113" r:id="rId180"/>
        </w:object>
      </w:r>
      <w:bookmarkEnd w:id="15"/>
      <w:r w:rsidRPr="0068182A">
        <w:rPr>
          <w:rFonts w:ascii="宋体" w:eastAsia="宋体" w:hAnsi="宋体"/>
          <w:szCs w:val="21"/>
        </w:rPr>
        <w:t>值．</w:t>
      </w:r>
    </w:p>
    <w:p w14:paraId="745D1EA8" w14:textId="2117E5A8"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【解】解：设第一阶梯电价每度</w:t>
      </w:r>
      <w:r w:rsidR="003564BC" w:rsidRPr="000B4886">
        <w:rPr>
          <w:rFonts w:ascii="宋体" w:eastAsia="宋体" w:hAnsi="宋体"/>
          <w:position w:val="-6"/>
          <w:szCs w:val="21"/>
        </w:rPr>
        <w:object w:dxaOrig="200" w:dyaOrig="220" w14:anchorId="5083E3D3">
          <v:shape id="_x0000_i1124" type="#_x0000_t75" style="width:12pt;height:12pt" o:ole="">
            <v:imagedata r:id="rId175" o:title=""/>
          </v:shape>
          <o:OLEObject Type="Embed" ProgID="Equation.DSMT4" ShapeID="_x0000_i1124" DrawAspect="Content" ObjectID="_1576089114" r:id="rId181"/>
        </w:object>
      </w:r>
      <w:r w:rsidRPr="0068182A">
        <w:rPr>
          <w:rFonts w:ascii="宋体" w:eastAsia="宋体" w:hAnsi="宋体"/>
          <w:szCs w:val="21"/>
        </w:rPr>
        <w:t>元，第二阶梯电价每度</w:t>
      </w:r>
      <w:r w:rsidR="003564BC" w:rsidRPr="000B4886">
        <w:rPr>
          <w:rFonts w:ascii="宋体" w:eastAsia="宋体" w:hAnsi="宋体"/>
          <w:position w:val="-10"/>
          <w:szCs w:val="21"/>
        </w:rPr>
        <w:object w:dxaOrig="220" w:dyaOrig="260" w14:anchorId="4F42AF0D">
          <v:shape id="_x0000_i1125" type="#_x0000_t75" style="width:12pt;height:12pt" o:ole="">
            <v:imagedata r:id="rId177" o:title=""/>
          </v:shape>
          <o:OLEObject Type="Embed" ProgID="Equation.DSMT4" ShapeID="_x0000_i1125" DrawAspect="Content" ObjectID="_1576089115" r:id="rId182"/>
        </w:object>
      </w:r>
      <w:r w:rsidRPr="0068182A">
        <w:rPr>
          <w:rFonts w:ascii="宋体" w:eastAsia="宋体" w:hAnsi="宋体"/>
          <w:szCs w:val="21"/>
        </w:rPr>
        <w:t>元，</w:t>
      </w:r>
    </w:p>
    <w:p w14:paraId="220FA919" w14:textId="3F4AFEAA"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由题意可得，</w:t>
      </w:r>
      <w:r w:rsidR="003564BC" w:rsidRPr="008A6523">
        <w:rPr>
          <w:rFonts w:ascii="宋体" w:eastAsia="宋体" w:hAnsi="宋体"/>
          <w:position w:val="-30"/>
          <w:szCs w:val="21"/>
        </w:rPr>
        <w:object w:dxaOrig="1860" w:dyaOrig="720" w14:anchorId="4A01E00D">
          <v:shape id="_x0000_i1126" type="#_x0000_t75" style="width:96pt;height:36pt" o:ole="">
            <v:imagedata r:id="rId183" o:title=""/>
          </v:shape>
          <o:OLEObject Type="Embed" ProgID="Equation.DSMT4" ShapeID="_x0000_i1126" DrawAspect="Content" ObjectID="_1576089116" r:id="rId184"/>
        </w:object>
      </w:r>
      <w:r w:rsidRPr="0068182A">
        <w:rPr>
          <w:rFonts w:ascii="宋体" w:eastAsia="宋体" w:hAnsi="宋体"/>
          <w:szCs w:val="21"/>
        </w:rPr>
        <w:t>，解得</w:t>
      </w:r>
      <w:r w:rsidR="003564BC" w:rsidRPr="008A6523">
        <w:rPr>
          <w:rFonts w:ascii="宋体" w:eastAsia="宋体" w:hAnsi="宋体"/>
          <w:position w:val="-30"/>
          <w:szCs w:val="21"/>
        </w:rPr>
        <w:object w:dxaOrig="880" w:dyaOrig="720" w14:anchorId="7293683E">
          <v:shape id="_x0000_i1127" type="#_x0000_t75" style="width:42pt;height:36pt" o:ole="">
            <v:imagedata r:id="rId185" o:title=""/>
          </v:shape>
          <o:OLEObject Type="Embed" ProgID="Equation.DSMT4" ShapeID="_x0000_i1127" DrawAspect="Content" ObjectID="_1576089117" r:id="rId186"/>
        </w:object>
      </w:r>
      <w:r w:rsidRPr="0068182A">
        <w:rPr>
          <w:rFonts w:ascii="宋体" w:eastAsia="宋体" w:hAnsi="宋体"/>
          <w:szCs w:val="21"/>
        </w:rPr>
        <w:t>．</w:t>
      </w:r>
    </w:p>
    <w:p w14:paraId="4DD6D77B" w14:textId="77777777"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即：第一阶梯电价每度0.5元，第二阶梯电价每度0.6元．</w:t>
      </w:r>
    </w:p>
    <w:p w14:paraId="46157AC0" w14:textId="77777777"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故选：A．</w:t>
      </w:r>
    </w:p>
    <w:p w14:paraId="4112F543" w14:textId="77777777" w:rsidR="005D67DB" w:rsidRPr="0068182A" w:rsidRDefault="005D67DB" w:rsidP="005D67DB">
      <w:pPr>
        <w:spacing w:line="360" w:lineRule="auto"/>
        <w:rPr>
          <w:rFonts w:ascii="宋体" w:eastAsia="宋体" w:hAnsi="宋体"/>
          <w:szCs w:val="21"/>
        </w:rPr>
      </w:pPr>
      <w:r w:rsidRPr="0068182A">
        <w:rPr>
          <w:rFonts w:ascii="宋体" w:eastAsia="宋体" w:hAnsi="宋体"/>
          <w:szCs w:val="21"/>
        </w:rPr>
        <w:t>【总结提示】本题考查了二元一次方程组的应用，解答本题的关键是读懂题意，设出未知数，找出合适的等量关系，列方程组求解．</w:t>
      </w:r>
    </w:p>
    <w:p w14:paraId="2B80F595" w14:textId="0D5A284D" w:rsidR="005D67DB" w:rsidRPr="0068182A" w:rsidRDefault="005D67DB" w:rsidP="005D67DB"/>
    <w:p w14:paraId="4430C79C" w14:textId="6EC33C7E" w:rsidR="00B16B37" w:rsidRPr="0068182A" w:rsidRDefault="00B16B37" w:rsidP="00B16B37">
      <w:pPr>
        <w:rPr>
          <w:rFonts w:ascii="宋体" w:eastAsia="宋体" w:hAnsi="宋体"/>
          <w:b/>
          <w:sz w:val="24"/>
          <w:szCs w:val="21"/>
        </w:rPr>
      </w:pPr>
      <w:r w:rsidRPr="0068182A">
        <w:rPr>
          <w:rFonts w:ascii="宋体" w:eastAsia="宋体" w:hAnsi="宋体" w:hint="eastAsia"/>
          <w:b/>
          <w:sz w:val="24"/>
          <w:szCs w:val="21"/>
        </w:rPr>
        <w:t xml:space="preserve">知识点二 </w:t>
      </w:r>
      <w:r w:rsidRPr="0068182A">
        <w:rPr>
          <w:rFonts w:ascii="宋体" w:eastAsia="宋体" w:hAnsi="宋体"/>
          <w:b/>
          <w:sz w:val="24"/>
          <w:szCs w:val="21"/>
        </w:rPr>
        <w:t xml:space="preserve"> </w:t>
      </w:r>
      <w:r w:rsidRPr="0068182A">
        <w:rPr>
          <w:rFonts w:ascii="宋体" w:eastAsia="宋体" w:hAnsi="宋体" w:hint="eastAsia"/>
          <w:b/>
          <w:sz w:val="24"/>
          <w:szCs w:val="21"/>
        </w:rPr>
        <w:t>三元一次方程组</w:t>
      </w:r>
    </w:p>
    <w:p w14:paraId="706F9145" w14:textId="77777777" w:rsidR="0007623D" w:rsidRPr="0068182A" w:rsidRDefault="0007623D" w:rsidP="0007623D">
      <w:pPr>
        <w:rPr>
          <w:rFonts w:ascii="宋体" w:eastAsia="宋体" w:hAnsi="宋体"/>
          <w:b/>
          <w:sz w:val="22"/>
        </w:rPr>
      </w:pPr>
      <w:r w:rsidRPr="0068182A">
        <w:rPr>
          <w:rFonts w:ascii="宋体" w:eastAsia="宋体" w:hAnsi="宋体" w:hint="eastAsia"/>
          <w:b/>
          <w:sz w:val="22"/>
        </w:rPr>
        <w:lastRenderedPageBreak/>
        <w:t>1</w:t>
      </w:r>
      <w:r w:rsidRPr="0068182A">
        <w:rPr>
          <w:rFonts w:ascii="宋体" w:eastAsia="宋体" w:hAnsi="宋体"/>
          <w:b/>
          <w:sz w:val="22"/>
        </w:rPr>
        <w:t>.</w:t>
      </w:r>
      <w:r w:rsidRPr="0068182A">
        <w:rPr>
          <w:rFonts w:ascii="宋体" w:eastAsia="宋体" w:hAnsi="宋体" w:hint="eastAsia"/>
          <w:b/>
          <w:sz w:val="22"/>
        </w:rPr>
        <w:t>三元一次方程的定义</w:t>
      </w:r>
    </w:p>
    <w:p w14:paraId="0324F8F5" w14:textId="0F35361D" w:rsidR="0007623D" w:rsidRPr="0068182A" w:rsidRDefault="0007623D" w:rsidP="0007623D">
      <w:pPr>
        <w:spacing w:line="360" w:lineRule="exact"/>
        <w:ind w:firstLineChars="245" w:firstLine="539"/>
        <w:rPr>
          <w:rFonts w:ascii="宋体" w:eastAsia="宋体" w:hAnsi="宋体"/>
          <w:b/>
          <w:sz w:val="22"/>
        </w:rPr>
      </w:pPr>
      <w:r w:rsidRPr="0068182A">
        <w:rPr>
          <w:rFonts w:ascii="宋体" w:eastAsia="宋体" w:hAnsi="宋体" w:hint="eastAsia"/>
          <w:sz w:val="22"/>
        </w:rPr>
        <w:t>含有三个未知数，并且含有未知数的项的次数都是1的整式方程．如</w:t>
      </w:r>
      <w:r w:rsidR="003564BC" w:rsidRPr="008A6523">
        <w:rPr>
          <w:rFonts w:ascii="宋体" w:eastAsia="宋体" w:hAnsi="宋体"/>
          <w:position w:val="-10"/>
          <w:sz w:val="22"/>
        </w:rPr>
        <w:object w:dxaOrig="1200" w:dyaOrig="320" w14:anchorId="32CD2C6C">
          <v:shape id="_x0000_i1128" type="#_x0000_t75" style="width:60pt;height:18pt" o:ole="">
            <v:imagedata r:id="rId187" o:title=""/>
          </v:shape>
          <o:OLEObject Type="Embed" ProgID="Equation.DSMT4" ShapeID="_x0000_i1128" DrawAspect="Content" ObjectID="_1576089118" r:id="rId188"/>
        </w:object>
      </w:r>
      <w:r w:rsidRPr="0068182A">
        <w:rPr>
          <w:rFonts w:ascii="宋体" w:eastAsia="宋体" w:hAnsi="宋体" w:hint="eastAsia"/>
          <w:sz w:val="22"/>
        </w:rPr>
        <w:t>，</w:t>
      </w:r>
      <w:r w:rsidR="002C5FA4" w:rsidRPr="0068182A" w:rsidDel="002C5FA4">
        <w:rPr>
          <w:rFonts w:ascii="宋体" w:eastAsia="宋体" w:hAnsi="宋体" w:hint="eastAsia"/>
          <w:sz w:val="22"/>
        </w:rPr>
        <w:t xml:space="preserve"> </w:t>
      </w:r>
      <w:r w:rsidR="002C5FA4" w:rsidRPr="008A6523">
        <w:rPr>
          <w:rFonts w:ascii="宋体" w:eastAsia="宋体" w:hAnsi="宋体"/>
          <w:position w:val="-6"/>
          <w:sz w:val="22"/>
        </w:rPr>
        <w:object w:dxaOrig="1560" w:dyaOrig="279" w14:anchorId="7AF10A3B">
          <v:shape id="_x0000_i1129" type="#_x0000_t75" style="width:78pt;height:12pt" o:ole="">
            <v:imagedata r:id="rId189" o:title=""/>
          </v:shape>
          <o:OLEObject Type="Embed" ProgID="Equation.DSMT4" ShapeID="_x0000_i1129" DrawAspect="Content" ObjectID="_1576089119" r:id="rId190"/>
        </w:object>
      </w:r>
      <w:r w:rsidRPr="0068182A">
        <w:rPr>
          <w:rFonts w:ascii="宋体" w:eastAsia="宋体" w:hAnsi="宋体" w:hint="eastAsia"/>
          <w:sz w:val="22"/>
        </w:rPr>
        <w:t>等都是三元一次方程．</w:t>
      </w:r>
    </w:p>
    <w:p w14:paraId="7B24E0B3" w14:textId="77777777" w:rsidR="001F022C" w:rsidRPr="0068182A" w:rsidRDefault="0007623D" w:rsidP="00637416">
      <w:pPr>
        <w:spacing w:line="380" w:lineRule="exact"/>
        <w:rPr>
          <w:rFonts w:ascii="宋体" w:eastAsia="宋体" w:hAnsi="宋体"/>
          <w:b/>
          <w:sz w:val="22"/>
        </w:rPr>
      </w:pPr>
      <w:r w:rsidRPr="0068182A">
        <w:rPr>
          <w:rFonts w:ascii="宋体" w:eastAsia="宋体" w:hAnsi="宋体" w:hint="eastAsia"/>
          <w:b/>
          <w:sz w:val="22"/>
        </w:rPr>
        <w:t>2</w:t>
      </w:r>
      <w:r w:rsidRPr="0068182A">
        <w:rPr>
          <w:rFonts w:ascii="宋体" w:eastAsia="宋体" w:hAnsi="宋体"/>
          <w:b/>
          <w:sz w:val="22"/>
        </w:rPr>
        <w:t>.</w:t>
      </w:r>
      <w:r w:rsidRPr="0068182A">
        <w:rPr>
          <w:rFonts w:ascii="宋体" w:eastAsia="宋体" w:hAnsi="宋体" w:hint="eastAsia"/>
          <w:b/>
          <w:sz w:val="22"/>
        </w:rPr>
        <w:t>解三元一次方程组的基本思路</w:t>
      </w:r>
    </w:p>
    <w:p w14:paraId="6F185268" w14:textId="24F8E2E3" w:rsidR="0007623D" w:rsidRPr="0068182A" w:rsidRDefault="0007623D" w:rsidP="00637416">
      <w:pPr>
        <w:spacing w:line="380" w:lineRule="exact"/>
        <w:rPr>
          <w:rFonts w:ascii="宋体" w:eastAsia="宋体" w:hAnsi="宋体"/>
          <w:sz w:val="22"/>
        </w:rPr>
      </w:pPr>
      <w:r w:rsidRPr="0068182A">
        <w:rPr>
          <w:rFonts w:ascii="宋体" w:eastAsia="宋体" w:hAnsi="宋体" w:hint="eastAsia"/>
          <w:sz w:val="22"/>
        </w:rPr>
        <w:t>通过“代入”或“加减”消元，把“三元”化为“二元”．使解三元一次方程组转化为解二元一次方程组，进而转化为解一元一次方程．其思想方法是：</w:t>
      </w:r>
    </w:p>
    <w:p w14:paraId="1EFE6290" w14:textId="32870A19" w:rsidR="0007623D" w:rsidRPr="0068182A" w:rsidRDefault="00637416" w:rsidP="00637416">
      <w:pPr>
        <w:spacing w:line="700" w:lineRule="exact"/>
        <w:ind w:firstLine="437"/>
        <w:rPr>
          <w:rFonts w:ascii="宋体" w:eastAsia="宋体" w:hAnsi="宋体"/>
          <w:sz w:val="22"/>
        </w:rPr>
      </w:pPr>
      <w:r w:rsidRPr="0068182A">
        <w:rPr>
          <w:rFonts w:hint="eastAsia"/>
          <w:noProof/>
        </w:rPr>
        <w:drawing>
          <wp:inline distT="0" distB="0" distL="0" distR="0" wp14:anchorId="103EAAFA" wp14:editId="69C12A77">
            <wp:extent cx="4533900" cy="323850"/>
            <wp:effectExtent l="0" t="0" r="0" b="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533900" cy="323850"/>
                    </a:xfrm>
                    <a:prstGeom prst="rect">
                      <a:avLst/>
                    </a:prstGeom>
                    <a:noFill/>
                    <a:ln>
                      <a:noFill/>
                    </a:ln>
                  </pic:spPr>
                </pic:pic>
              </a:graphicData>
            </a:graphic>
          </wp:inline>
        </w:drawing>
      </w:r>
    </w:p>
    <w:p w14:paraId="20180156" w14:textId="05ECA4FF" w:rsidR="0007623D" w:rsidRPr="0068182A" w:rsidRDefault="0007623D" w:rsidP="00637416">
      <w:pPr>
        <w:spacing w:line="380" w:lineRule="exact"/>
        <w:rPr>
          <w:rFonts w:ascii="宋体" w:eastAsia="宋体" w:hAnsi="宋体"/>
          <w:sz w:val="22"/>
        </w:rPr>
      </w:pPr>
      <w:r w:rsidRPr="0068182A">
        <w:rPr>
          <w:rFonts w:ascii="宋体" w:eastAsia="宋体" w:hAnsi="宋体" w:hint="eastAsia"/>
          <w:sz w:val="22"/>
        </w:rPr>
        <w:t>注：有些特殊的方程组可用特殊的消元法，解题时要根据各方</w:t>
      </w:r>
      <w:proofErr w:type="gramStart"/>
      <w:r w:rsidRPr="0068182A">
        <w:rPr>
          <w:rFonts w:ascii="宋体" w:eastAsia="宋体" w:hAnsi="宋体" w:hint="eastAsia"/>
          <w:sz w:val="22"/>
        </w:rPr>
        <w:t>程特点</w:t>
      </w:r>
      <w:proofErr w:type="gramEnd"/>
      <w:r w:rsidRPr="0068182A">
        <w:rPr>
          <w:rFonts w:ascii="宋体" w:eastAsia="宋体" w:hAnsi="宋体" w:hint="eastAsia"/>
          <w:sz w:val="22"/>
        </w:rPr>
        <w:t>寻求其较简单的解法．</w:t>
      </w:r>
      <w:r w:rsidR="002C5FA4">
        <w:rPr>
          <w:rFonts w:ascii="宋体" w:eastAsia="宋体" w:hAnsi="宋体"/>
          <w:sz w:val="22"/>
        </w:rPr>
        <w:t xml:space="preserve"> </w:t>
      </w:r>
    </w:p>
    <w:p w14:paraId="14CD0B75" w14:textId="77777777" w:rsidR="0007623D" w:rsidRPr="0068182A" w:rsidRDefault="0007623D" w:rsidP="00B16B37">
      <w:pPr>
        <w:rPr>
          <w:rFonts w:ascii="宋体" w:eastAsia="宋体" w:hAnsi="宋体"/>
          <w:b/>
          <w:szCs w:val="21"/>
        </w:rPr>
      </w:pPr>
    </w:p>
    <w:p w14:paraId="167FE8DD" w14:textId="0769B3AE" w:rsidR="00B16B37" w:rsidRPr="0068182A" w:rsidRDefault="00B16B37" w:rsidP="00B16B37">
      <w:pPr>
        <w:spacing w:line="360" w:lineRule="auto"/>
        <w:rPr>
          <w:rFonts w:ascii="宋体" w:eastAsia="宋体" w:hAnsi="宋体"/>
          <w:szCs w:val="21"/>
        </w:rPr>
      </w:pPr>
      <w:r w:rsidRPr="0068182A">
        <w:rPr>
          <w:rFonts w:ascii="宋体" w:eastAsia="宋体" w:hAnsi="宋体" w:hint="eastAsia"/>
          <w:b/>
          <w:szCs w:val="21"/>
        </w:rPr>
        <w:t>例1</w:t>
      </w:r>
      <w:r w:rsidRPr="0068182A">
        <w:rPr>
          <w:rFonts w:ascii="宋体" w:eastAsia="宋体" w:hAnsi="宋体"/>
          <w:szCs w:val="21"/>
        </w:rPr>
        <w:t xml:space="preserve"> </w:t>
      </w:r>
      <w:r w:rsidRPr="0068182A">
        <w:rPr>
          <w:rFonts w:ascii="宋体" w:eastAsia="宋体" w:hAnsi="宋体" w:hint="eastAsia"/>
          <w:szCs w:val="21"/>
        </w:rPr>
        <w:t>解方程组</w:t>
      </w:r>
      <w:r w:rsidR="002C5FA4" w:rsidRPr="000B4886">
        <w:rPr>
          <w:rFonts w:ascii="宋体" w:eastAsia="宋体" w:hAnsi="宋体"/>
          <w:position w:val="-52"/>
          <w:sz w:val="22"/>
        </w:rPr>
        <w:object w:dxaOrig="2020" w:dyaOrig="1160" w14:anchorId="14AC429A">
          <v:shape id="_x0000_i1130" type="#_x0000_t75" style="width:102pt;height:60pt" o:ole="">
            <v:imagedata r:id="rId192" o:title=""/>
          </v:shape>
          <o:OLEObject Type="Embed" ProgID="Equation.DSMT4" ShapeID="_x0000_i1130" DrawAspect="Content" ObjectID="_1576089120" r:id="rId193"/>
        </w:object>
      </w:r>
      <w:r w:rsidRPr="0068182A">
        <w:rPr>
          <w:rFonts w:ascii="宋体" w:eastAsia="宋体" w:hAnsi="宋体" w:hint="eastAsia"/>
          <w:szCs w:val="21"/>
        </w:rPr>
        <w:t>．</w:t>
      </w:r>
    </w:p>
    <w:p w14:paraId="44151D48" w14:textId="77777777"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【思路分析】方程组利用加减消元法</w:t>
      </w:r>
      <w:proofErr w:type="gramStart"/>
      <w:r w:rsidRPr="0068182A">
        <w:rPr>
          <w:rFonts w:ascii="宋体" w:eastAsia="宋体" w:hAnsi="宋体" w:hint="eastAsia"/>
          <w:szCs w:val="21"/>
        </w:rPr>
        <w:t>求出解即可</w:t>
      </w:r>
      <w:proofErr w:type="gramEnd"/>
      <w:r w:rsidRPr="0068182A">
        <w:rPr>
          <w:rFonts w:ascii="宋体" w:eastAsia="宋体" w:hAnsi="宋体" w:hint="eastAsia"/>
          <w:szCs w:val="21"/>
        </w:rPr>
        <w:t>．</w:t>
      </w:r>
    </w:p>
    <w:p w14:paraId="7911396E" w14:textId="1536EA32"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【解】解：①+②×</w:t>
      </w:r>
      <w:r w:rsidRPr="0068182A">
        <w:rPr>
          <w:rFonts w:ascii="宋体" w:eastAsia="宋体" w:hAnsi="宋体"/>
          <w:szCs w:val="21"/>
        </w:rPr>
        <w:t>2</w:t>
      </w:r>
      <w:r w:rsidRPr="0068182A">
        <w:rPr>
          <w:rFonts w:ascii="宋体" w:eastAsia="宋体" w:hAnsi="宋体" w:hint="eastAsia"/>
          <w:szCs w:val="21"/>
        </w:rPr>
        <w:t>得：</w:t>
      </w:r>
      <w:r w:rsidR="002C5FA4" w:rsidRPr="008A6523">
        <w:rPr>
          <w:rFonts w:ascii="宋体" w:eastAsia="宋体" w:hAnsi="宋体"/>
          <w:position w:val="-8"/>
          <w:szCs w:val="21"/>
        </w:rPr>
        <w:object w:dxaOrig="1560" w:dyaOrig="320" w14:anchorId="64E6907D">
          <v:shape id="_x0000_i1131" type="#_x0000_t75" style="width:78pt;height:18pt" o:ole="">
            <v:imagedata r:id="rId194" o:title=""/>
          </v:shape>
          <o:OLEObject Type="Embed" ProgID="Equation.DSMT4" ShapeID="_x0000_i1131" DrawAspect="Content" ObjectID="_1576089121" r:id="rId195"/>
        </w:object>
      </w:r>
      <w:r w:rsidR="002C5FA4">
        <w:rPr>
          <w:rFonts w:ascii="宋体" w:eastAsia="宋体" w:hAnsi="宋体"/>
          <w:szCs w:val="21"/>
        </w:rPr>
        <w:t xml:space="preserve"> </w:t>
      </w:r>
      <w:r w:rsidRPr="0068182A">
        <w:rPr>
          <w:rFonts w:ascii="宋体" w:eastAsia="宋体" w:hAnsi="宋体" w:hint="eastAsia"/>
          <w:szCs w:val="21"/>
        </w:rPr>
        <w:t>，</w:t>
      </w:r>
    </w:p>
    <w:p w14:paraId="24D52ED8" w14:textId="19D1B80E"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②×</w:t>
      </w:r>
      <w:r w:rsidRPr="0068182A">
        <w:rPr>
          <w:rFonts w:ascii="宋体" w:eastAsia="宋体" w:hAnsi="宋体"/>
          <w:szCs w:val="21"/>
        </w:rPr>
        <w:t>3</w:t>
      </w:r>
      <w:r w:rsidRPr="0068182A">
        <w:rPr>
          <w:rFonts w:ascii="宋体" w:eastAsia="宋体" w:hAnsi="宋体" w:hint="eastAsia"/>
          <w:szCs w:val="21"/>
        </w:rPr>
        <w:t>﹣③得：</w:t>
      </w:r>
      <w:r w:rsidR="002C5FA4" w:rsidRPr="008A6523">
        <w:rPr>
          <w:rFonts w:ascii="宋体" w:eastAsia="宋体" w:hAnsi="宋体"/>
          <w:position w:val="-8"/>
          <w:szCs w:val="21"/>
        </w:rPr>
        <w:object w:dxaOrig="1500" w:dyaOrig="320" w14:anchorId="2185A365">
          <v:shape id="_x0000_i1132" type="#_x0000_t75" style="width:78pt;height:18pt" o:ole="">
            <v:imagedata r:id="rId196" o:title=""/>
          </v:shape>
          <o:OLEObject Type="Embed" ProgID="Equation.DSMT4" ShapeID="_x0000_i1132" DrawAspect="Content" ObjectID="_1576089122" r:id="rId197"/>
        </w:object>
      </w:r>
      <w:r w:rsidRPr="0068182A">
        <w:rPr>
          <w:rFonts w:ascii="宋体" w:eastAsia="宋体" w:hAnsi="宋体" w:hint="eastAsia"/>
          <w:szCs w:val="21"/>
        </w:rPr>
        <w:t>，</w:t>
      </w:r>
    </w:p>
    <w:p w14:paraId="2172CDF1" w14:textId="0E92A935"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④﹣⑤×</w:t>
      </w:r>
      <w:r w:rsidRPr="0068182A">
        <w:rPr>
          <w:rFonts w:ascii="宋体" w:eastAsia="宋体" w:hAnsi="宋体"/>
          <w:szCs w:val="21"/>
        </w:rPr>
        <w:t>2</w:t>
      </w:r>
      <w:r w:rsidRPr="0068182A">
        <w:rPr>
          <w:rFonts w:ascii="宋体" w:eastAsia="宋体" w:hAnsi="宋体" w:hint="eastAsia"/>
          <w:szCs w:val="21"/>
        </w:rPr>
        <w:t>得：</w:t>
      </w:r>
      <w:r w:rsidR="002C5FA4" w:rsidRPr="008A6523">
        <w:rPr>
          <w:rFonts w:ascii="宋体" w:eastAsia="宋体" w:hAnsi="宋体"/>
          <w:position w:val="-6"/>
          <w:szCs w:val="21"/>
        </w:rPr>
        <w:object w:dxaOrig="920" w:dyaOrig="279" w14:anchorId="4F2A1F8E">
          <v:shape id="_x0000_i1133" type="#_x0000_t75" style="width:48pt;height:12pt" o:ole="">
            <v:imagedata r:id="rId198" o:title=""/>
          </v:shape>
          <o:OLEObject Type="Embed" ProgID="Equation.DSMT4" ShapeID="_x0000_i1133" DrawAspect="Content" ObjectID="_1576089123" r:id="rId199"/>
        </w:object>
      </w:r>
      <w:r w:rsidRPr="0068182A">
        <w:rPr>
          <w:rFonts w:ascii="宋体" w:eastAsia="宋体" w:hAnsi="宋体" w:hint="eastAsia"/>
          <w:szCs w:val="21"/>
        </w:rPr>
        <w:t>，即</w:t>
      </w:r>
      <w:r w:rsidR="002C5FA4" w:rsidRPr="008A6523">
        <w:rPr>
          <w:rFonts w:ascii="宋体" w:eastAsia="宋体" w:hAnsi="宋体"/>
          <w:position w:val="-6"/>
          <w:szCs w:val="21"/>
        </w:rPr>
        <w:object w:dxaOrig="540" w:dyaOrig="279" w14:anchorId="6ECE77D5">
          <v:shape id="_x0000_i1134" type="#_x0000_t75" style="width:30pt;height:12pt" o:ole="">
            <v:imagedata r:id="rId200" o:title=""/>
          </v:shape>
          <o:OLEObject Type="Embed" ProgID="Equation.DSMT4" ShapeID="_x0000_i1134" DrawAspect="Content" ObjectID="_1576089124" r:id="rId201"/>
        </w:object>
      </w:r>
      <w:r w:rsidRPr="0068182A">
        <w:rPr>
          <w:rFonts w:ascii="宋体" w:eastAsia="宋体" w:hAnsi="宋体" w:hint="eastAsia"/>
          <w:szCs w:val="21"/>
        </w:rPr>
        <w:t>，</w:t>
      </w:r>
    </w:p>
    <w:p w14:paraId="4C53563D" w14:textId="681C7047"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将</w:t>
      </w:r>
      <w:r w:rsidR="002C5FA4" w:rsidRPr="000B4886">
        <w:rPr>
          <w:rFonts w:ascii="宋体" w:eastAsia="宋体" w:hAnsi="宋体"/>
          <w:position w:val="-6"/>
          <w:szCs w:val="21"/>
        </w:rPr>
        <w:object w:dxaOrig="540" w:dyaOrig="279" w14:anchorId="0C0B79EE">
          <v:shape id="_x0000_i1135" type="#_x0000_t75" style="width:30pt;height:12pt" o:ole="">
            <v:imagedata r:id="rId200" o:title=""/>
          </v:shape>
          <o:OLEObject Type="Embed" ProgID="Equation.DSMT4" ShapeID="_x0000_i1135" DrawAspect="Content" ObjectID="_1576089125" r:id="rId202"/>
        </w:object>
      </w:r>
      <w:r w:rsidRPr="0068182A">
        <w:rPr>
          <w:rFonts w:ascii="宋体" w:eastAsia="宋体" w:hAnsi="宋体" w:hint="eastAsia"/>
          <w:szCs w:val="21"/>
        </w:rPr>
        <w:t>代入④得：</w:t>
      </w:r>
      <w:r w:rsidR="002C5FA4" w:rsidRPr="008A6523">
        <w:rPr>
          <w:rFonts w:ascii="宋体" w:eastAsia="宋体" w:hAnsi="宋体"/>
          <w:position w:val="-6"/>
          <w:szCs w:val="21"/>
        </w:rPr>
        <w:object w:dxaOrig="1200" w:dyaOrig="279" w14:anchorId="5C8FF946">
          <v:shape id="_x0000_i1136" type="#_x0000_t75" style="width:60pt;height:12pt" o:ole="">
            <v:imagedata r:id="rId203" o:title=""/>
          </v:shape>
          <o:OLEObject Type="Embed" ProgID="Equation.DSMT4" ShapeID="_x0000_i1136" DrawAspect="Content" ObjectID="_1576089126" r:id="rId204"/>
        </w:object>
      </w:r>
      <w:r w:rsidRPr="0068182A">
        <w:rPr>
          <w:rFonts w:ascii="宋体" w:eastAsia="宋体" w:hAnsi="宋体" w:hint="eastAsia"/>
          <w:szCs w:val="21"/>
        </w:rPr>
        <w:t>，即</w:t>
      </w:r>
      <w:r w:rsidR="002C5FA4" w:rsidRPr="008A6523">
        <w:rPr>
          <w:rFonts w:ascii="宋体" w:eastAsia="宋体" w:hAnsi="宋体"/>
          <w:position w:val="-6"/>
          <w:szCs w:val="21"/>
        </w:rPr>
        <w:object w:dxaOrig="680" w:dyaOrig="279" w14:anchorId="0D1C58DB">
          <v:shape id="_x0000_i1137" type="#_x0000_t75" style="width:36pt;height:12pt" o:ole="">
            <v:imagedata r:id="rId205" o:title=""/>
          </v:shape>
          <o:OLEObject Type="Embed" ProgID="Equation.DSMT4" ShapeID="_x0000_i1137" DrawAspect="Content" ObjectID="_1576089127" r:id="rId206"/>
        </w:object>
      </w:r>
      <w:r w:rsidRPr="0068182A">
        <w:rPr>
          <w:rFonts w:ascii="宋体" w:eastAsia="宋体" w:hAnsi="宋体" w:hint="eastAsia"/>
          <w:szCs w:val="21"/>
        </w:rPr>
        <w:t>，</w:t>
      </w:r>
    </w:p>
    <w:p w14:paraId="34204B23" w14:textId="1F144420"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将</w:t>
      </w:r>
      <w:r w:rsidR="002C5FA4" w:rsidRPr="008A6523">
        <w:rPr>
          <w:rFonts w:ascii="宋体" w:eastAsia="宋体" w:hAnsi="宋体"/>
          <w:position w:val="-6"/>
          <w:szCs w:val="21"/>
        </w:rPr>
        <w:object w:dxaOrig="680" w:dyaOrig="279" w14:anchorId="798763FB">
          <v:shape id="_x0000_i1138" type="#_x0000_t75" style="width:36pt;height:12pt" o:ole="">
            <v:imagedata r:id="rId207" o:title=""/>
          </v:shape>
          <o:OLEObject Type="Embed" ProgID="Equation.DSMT4" ShapeID="_x0000_i1138" DrawAspect="Content" ObjectID="_1576089128" r:id="rId208"/>
        </w:object>
      </w:r>
      <w:r w:rsidRPr="0068182A">
        <w:rPr>
          <w:rFonts w:ascii="宋体" w:eastAsia="宋体" w:hAnsi="宋体" w:hint="eastAsia"/>
          <w:szCs w:val="21"/>
        </w:rPr>
        <w:t>，</w:t>
      </w:r>
      <w:r w:rsidR="002C5FA4" w:rsidRPr="000B4886">
        <w:rPr>
          <w:rFonts w:ascii="宋体" w:eastAsia="宋体" w:hAnsi="宋体"/>
          <w:position w:val="-6"/>
          <w:szCs w:val="21"/>
        </w:rPr>
        <w:object w:dxaOrig="540" w:dyaOrig="279" w14:anchorId="1BC7A371">
          <v:shape id="_x0000_i1139" type="#_x0000_t75" style="width:30pt;height:12pt" o:ole="">
            <v:imagedata r:id="rId200" o:title=""/>
          </v:shape>
          <o:OLEObject Type="Embed" ProgID="Equation.DSMT4" ShapeID="_x0000_i1139" DrawAspect="Content" ObjectID="_1576089129" r:id="rId209"/>
        </w:object>
      </w:r>
      <w:r w:rsidRPr="0068182A">
        <w:rPr>
          <w:rFonts w:ascii="宋体" w:eastAsia="宋体" w:hAnsi="宋体" w:hint="eastAsia"/>
          <w:szCs w:val="21"/>
        </w:rPr>
        <w:t>代入①得：</w:t>
      </w:r>
      <w:r w:rsidR="002C5FA4" w:rsidRPr="008A6523">
        <w:rPr>
          <w:rFonts w:ascii="宋体" w:eastAsia="宋体" w:hAnsi="宋体"/>
          <w:position w:val="-10"/>
          <w:szCs w:val="21"/>
        </w:rPr>
        <w:object w:dxaOrig="1480" w:dyaOrig="320" w14:anchorId="499E444D">
          <v:shape id="_x0000_i1140" type="#_x0000_t75" style="width:1in;height:18pt" o:ole="">
            <v:imagedata r:id="rId210" o:title=""/>
          </v:shape>
          <o:OLEObject Type="Embed" ProgID="Equation.DSMT4" ShapeID="_x0000_i1140" DrawAspect="Content" ObjectID="_1576089130" r:id="rId211"/>
        </w:object>
      </w:r>
      <w:r w:rsidRPr="0068182A">
        <w:rPr>
          <w:rFonts w:ascii="宋体" w:eastAsia="宋体" w:hAnsi="宋体" w:hint="eastAsia"/>
          <w:szCs w:val="21"/>
        </w:rPr>
        <w:t>，即</w:t>
      </w:r>
      <w:r w:rsidR="002C5FA4" w:rsidRPr="008A6523">
        <w:rPr>
          <w:rFonts w:ascii="宋体" w:eastAsia="宋体" w:hAnsi="宋体"/>
          <w:position w:val="-24"/>
          <w:szCs w:val="21"/>
        </w:rPr>
        <w:object w:dxaOrig="620" w:dyaOrig="620" w14:anchorId="5D3CBFD3">
          <v:shape id="_x0000_i1141" type="#_x0000_t75" style="width:30pt;height:30pt" o:ole="">
            <v:imagedata r:id="rId212" o:title=""/>
          </v:shape>
          <o:OLEObject Type="Embed" ProgID="Equation.DSMT4" ShapeID="_x0000_i1141" DrawAspect="Content" ObjectID="_1576089131" r:id="rId213"/>
        </w:object>
      </w:r>
      <w:r w:rsidRPr="0068182A">
        <w:rPr>
          <w:rFonts w:ascii="宋体" w:eastAsia="宋体" w:hAnsi="宋体" w:hint="eastAsia"/>
          <w:szCs w:val="21"/>
        </w:rPr>
        <w:t>，</w:t>
      </w:r>
    </w:p>
    <w:p w14:paraId="55EF438C" w14:textId="487CB614"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则方程组的解为</w:t>
      </w:r>
      <w:r w:rsidR="002C5FA4" w:rsidRPr="008A6523">
        <w:rPr>
          <w:rFonts w:ascii="宋体" w:eastAsia="宋体" w:hAnsi="宋体"/>
          <w:position w:val="-64"/>
          <w:szCs w:val="21"/>
        </w:rPr>
        <w:object w:dxaOrig="800" w:dyaOrig="1400" w14:anchorId="1657434E">
          <v:shape id="_x0000_i1142" type="#_x0000_t75" style="width:42pt;height:1in" o:ole="">
            <v:imagedata r:id="rId214" o:title=""/>
          </v:shape>
          <o:OLEObject Type="Embed" ProgID="Equation.DSMT4" ShapeID="_x0000_i1142" DrawAspect="Content" ObjectID="_1576089132" r:id="rId215"/>
        </w:object>
      </w:r>
      <w:r w:rsidRPr="0068182A">
        <w:rPr>
          <w:rFonts w:ascii="宋体" w:eastAsia="宋体" w:hAnsi="宋体" w:hint="eastAsia"/>
          <w:szCs w:val="21"/>
        </w:rPr>
        <w:t>．</w:t>
      </w:r>
    </w:p>
    <w:p w14:paraId="56FF36C9" w14:textId="77777777"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【总结提示】此题考查了解三元一次方程组，利用</w:t>
      </w:r>
      <w:proofErr w:type="gramStart"/>
      <w:r w:rsidRPr="0068182A">
        <w:rPr>
          <w:rFonts w:ascii="宋体" w:eastAsia="宋体" w:hAnsi="宋体" w:hint="eastAsia"/>
          <w:szCs w:val="21"/>
        </w:rPr>
        <w:t>了消元的</w:t>
      </w:r>
      <w:proofErr w:type="gramEnd"/>
      <w:r w:rsidRPr="0068182A">
        <w:rPr>
          <w:rFonts w:ascii="宋体" w:eastAsia="宋体" w:hAnsi="宋体" w:hint="eastAsia"/>
          <w:szCs w:val="21"/>
        </w:rPr>
        <w:t>思想，熟练掌握运算法则是解本题的关键．</w:t>
      </w:r>
    </w:p>
    <w:p w14:paraId="17E5B090" w14:textId="77777777" w:rsidR="00B16B37" w:rsidRPr="0068182A" w:rsidRDefault="00B16B37" w:rsidP="00B16B37">
      <w:pPr>
        <w:spacing w:line="360" w:lineRule="auto"/>
        <w:rPr>
          <w:rFonts w:ascii="宋体" w:eastAsia="宋体" w:hAnsi="宋体"/>
          <w:szCs w:val="21"/>
        </w:rPr>
      </w:pPr>
    </w:p>
    <w:p w14:paraId="61B33B3C" w14:textId="4C598877" w:rsidR="00B16B37" w:rsidRPr="0068182A" w:rsidRDefault="00B16B37" w:rsidP="00B16B37">
      <w:pPr>
        <w:spacing w:line="360" w:lineRule="auto"/>
        <w:rPr>
          <w:rFonts w:ascii="宋体" w:eastAsia="宋体" w:hAnsi="宋体"/>
          <w:szCs w:val="21"/>
        </w:rPr>
      </w:pPr>
      <w:r w:rsidRPr="0068182A">
        <w:rPr>
          <w:rFonts w:ascii="宋体" w:eastAsia="宋体" w:hAnsi="宋体" w:hint="eastAsia"/>
          <w:b/>
          <w:szCs w:val="21"/>
        </w:rPr>
        <w:t>配套练习</w:t>
      </w:r>
      <w:r w:rsidR="00932E58" w:rsidRPr="0068182A">
        <w:rPr>
          <w:rFonts w:ascii="宋体" w:eastAsia="宋体" w:hAnsi="宋体"/>
          <w:b/>
          <w:szCs w:val="21"/>
        </w:rPr>
        <w:t>1</w:t>
      </w:r>
      <w:r w:rsidRPr="0068182A">
        <w:rPr>
          <w:rFonts w:ascii="宋体" w:eastAsia="宋体" w:hAnsi="宋体" w:hint="eastAsia"/>
          <w:b/>
          <w:szCs w:val="21"/>
        </w:rPr>
        <w:t xml:space="preserve"> </w:t>
      </w:r>
      <w:r w:rsidR="00932E58" w:rsidRPr="0068182A">
        <w:rPr>
          <w:rFonts w:ascii="宋体" w:eastAsia="宋体" w:hAnsi="宋体"/>
          <w:b/>
          <w:szCs w:val="21"/>
        </w:rPr>
        <w:t xml:space="preserve"> </w:t>
      </w:r>
      <w:r w:rsidRPr="0068182A">
        <w:rPr>
          <w:rFonts w:ascii="宋体" w:eastAsia="宋体" w:hAnsi="宋体" w:hint="eastAsia"/>
          <w:szCs w:val="21"/>
        </w:rPr>
        <w:t>解方程组</w:t>
      </w:r>
      <w:r w:rsidR="00B7079C" w:rsidRPr="000B4886">
        <w:rPr>
          <w:rFonts w:ascii="宋体" w:eastAsia="宋体" w:hAnsi="宋体"/>
          <w:position w:val="-50"/>
          <w:szCs w:val="21"/>
        </w:rPr>
        <w:object w:dxaOrig="1480" w:dyaOrig="1120" w14:anchorId="4966D87D">
          <v:shape id="_x0000_i1143" type="#_x0000_t75" style="width:1in;height:54pt" o:ole="">
            <v:imagedata r:id="rId216" o:title=""/>
          </v:shape>
          <o:OLEObject Type="Embed" ProgID="Equation.DSMT4" ShapeID="_x0000_i1143" DrawAspect="Content" ObjectID="_1576089133" r:id="rId217"/>
        </w:object>
      </w:r>
      <w:r w:rsidRPr="0068182A">
        <w:rPr>
          <w:rFonts w:ascii="宋体" w:eastAsia="宋体" w:hAnsi="宋体" w:hint="eastAsia"/>
          <w:szCs w:val="21"/>
        </w:rPr>
        <w:t>．</w:t>
      </w:r>
    </w:p>
    <w:p w14:paraId="33F44C1B" w14:textId="7D5C8ED8"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【思路分析】先变形得出</w:t>
      </w:r>
      <w:r w:rsidR="00B7079C" w:rsidRPr="008A6523">
        <w:rPr>
          <w:rFonts w:ascii="宋体" w:eastAsia="宋体" w:hAnsi="宋体"/>
          <w:position w:val="-10"/>
          <w:szCs w:val="21"/>
        </w:rPr>
        <w:object w:dxaOrig="1800" w:dyaOrig="320" w14:anchorId="0EA7DDDC">
          <v:shape id="_x0000_i1144" type="#_x0000_t75" style="width:90pt;height:18pt" o:ole="">
            <v:imagedata r:id="rId218" o:title=""/>
          </v:shape>
          <o:OLEObject Type="Embed" ProgID="Equation.DSMT4" ShapeID="_x0000_i1144" DrawAspect="Content" ObjectID="_1576089134" r:id="rId219"/>
        </w:object>
      </w:r>
      <w:r w:rsidRPr="0068182A">
        <w:rPr>
          <w:rFonts w:ascii="宋体" w:eastAsia="宋体" w:hAnsi="宋体" w:hint="eastAsia"/>
          <w:szCs w:val="21"/>
        </w:rPr>
        <w:t>，设</w:t>
      </w:r>
      <w:r w:rsidR="00B7079C" w:rsidRPr="008A6523">
        <w:rPr>
          <w:rFonts w:ascii="宋体" w:eastAsia="宋体" w:hAnsi="宋体"/>
          <w:position w:val="-6"/>
          <w:szCs w:val="21"/>
        </w:rPr>
        <w:object w:dxaOrig="680" w:dyaOrig="279" w14:anchorId="3A557577">
          <v:shape id="_x0000_i1145" type="#_x0000_t75" style="width:36pt;height:12pt" o:ole="">
            <v:imagedata r:id="rId220" o:title=""/>
          </v:shape>
          <o:OLEObject Type="Embed" ProgID="Equation.DSMT4" ShapeID="_x0000_i1145" DrawAspect="Content" ObjectID="_1576089135" r:id="rId221"/>
        </w:object>
      </w:r>
      <w:r w:rsidRPr="0068182A">
        <w:rPr>
          <w:rFonts w:ascii="宋体" w:eastAsia="宋体" w:hAnsi="宋体" w:hint="eastAsia"/>
          <w:szCs w:val="21"/>
        </w:rPr>
        <w:t>，</w:t>
      </w:r>
      <w:r w:rsidR="00B7079C" w:rsidRPr="008A6523">
        <w:rPr>
          <w:rFonts w:ascii="宋体" w:eastAsia="宋体" w:hAnsi="宋体"/>
          <w:position w:val="-10"/>
          <w:szCs w:val="21"/>
        </w:rPr>
        <w:object w:dxaOrig="800" w:dyaOrig="320" w14:anchorId="26B27635">
          <v:shape id="_x0000_i1146" type="#_x0000_t75" style="width:42pt;height:18pt" o:ole="">
            <v:imagedata r:id="rId222" o:title=""/>
          </v:shape>
          <o:OLEObject Type="Embed" ProgID="Equation.DSMT4" ShapeID="_x0000_i1146" DrawAspect="Content" ObjectID="_1576089136" r:id="rId223"/>
        </w:object>
      </w:r>
      <w:r w:rsidRPr="0068182A">
        <w:rPr>
          <w:rFonts w:ascii="宋体" w:eastAsia="宋体" w:hAnsi="宋体" w:hint="eastAsia"/>
          <w:szCs w:val="21"/>
        </w:rPr>
        <w:t>，</w:t>
      </w:r>
      <w:r w:rsidR="00B7079C" w:rsidRPr="008A6523">
        <w:rPr>
          <w:rFonts w:ascii="宋体" w:eastAsia="宋体" w:hAnsi="宋体"/>
          <w:position w:val="-6"/>
          <w:szCs w:val="21"/>
        </w:rPr>
        <w:object w:dxaOrig="780" w:dyaOrig="279" w14:anchorId="154D76BE">
          <v:shape id="_x0000_i1147" type="#_x0000_t75" style="width:42pt;height:12pt" o:ole="">
            <v:imagedata r:id="rId224" o:title=""/>
          </v:shape>
          <o:OLEObject Type="Embed" ProgID="Equation.DSMT4" ShapeID="_x0000_i1147" DrawAspect="Content" ObjectID="_1576089137" r:id="rId225"/>
        </w:object>
      </w:r>
      <w:r w:rsidRPr="0068182A">
        <w:rPr>
          <w:rFonts w:ascii="宋体" w:eastAsia="宋体" w:hAnsi="宋体" w:hint="eastAsia"/>
          <w:szCs w:val="21"/>
        </w:rPr>
        <w:t>，代入</w:t>
      </w:r>
      <w:r w:rsidR="00B7079C" w:rsidRPr="008A6523">
        <w:rPr>
          <w:rFonts w:ascii="宋体" w:eastAsia="宋体" w:hAnsi="宋体"/>
          <w:position w:val="-10"/>
          <w:szCs w:val="21"/>
        </w:rPr>
        <w:object w:dxaOrig="1359" w:dyaOrig="320" w14:anchorId="3EEE795A">
          <v:shape id="_x0000_i1148" type="#_x0000_t75" style="width:66pt;height:18pt" o:ole="">
            <v:imagedata r:id="rId226" o:title=""/>
          </v:shape>
          <o:OLEObject Type="Embed" ProgID="Equation.DSMT4" ShapeID="_x0000_i1148" DrawAspect="Content" ObjectID="_1576089138" r:id="rId227"/>
        </w:object>
      </w:r>
      <w:r w:rsidRPr="0068182A">
        <w:rPr>
          <w:rFonts w:ascii="宋体" w:eastAsia="宋体" w:hAnsi="宋体" w:hint="eastAsia"/>
          <w:szCs w:val="21"/>
        </w:rPr>
        <w:t>得出方程</w:t>
      </w:r>
      <w:r w:rsidR="00B7079C" w:rsidRPr="008A6523">
        <w:rPr>
          <w:rFonts w:ascii="宋体" w:eastAsia="宋体" w:hAnsi="宋体"/>
          <w:position w:val="-6"/>
          <w:szCs w:val="21"/>
        </w:rPr>
        <w:object w:dxaOrig="1920" w:dyaOrig="279" w14:anchorId="27629E45">
          <v:shape id="_x0000_i1149" type="#_x0000_t75" style="width:96pt;height:12pt" o:ole="">
            <v:imagedata r:id="rId228" o:title=""/>
          </v:shape>
          <o:OLEObject Type="Embed" ProgID="Equation.DSMT4" ShapeID="_x0000_i1149" DrawAspect="Content" ObjectID="_1576089139" r:id="rId229"/>
        </w:object>
      </w:r>
      <w:r w:rsidRPr="0068182A">
        <w:rPr>
          <w:rFonts w:ascii="宋体" w:eastAsia="宋体" w:hAnsi="宋体" w:hint="eastAsia"/>
          <w:szCs w:val="21"/>
        </w:rPr>
        <w:t>，求出</w:t>
      </w:r>
      <w:r w:rsidR="00B7079C" w:rsidRPr="008A6523">
        <w:rPr>
          <w:rFonts w:ascii="宋体" w:eastAsia="宋体" w:hAnsi="宋体"/>
          <w:position w:val="-6"/>
          <w:szCs w:val="21"/>
        </w:rPr>
        <w:object w:dxaOrig="200" w:dyaOrig="279" w14:anchorId="46C32D39">
          <v:shape id="_x0000_i1150" type="#_x0000_t75" style="width:12pt;height:12pt" o:ole="">
            <v:imagedata r:id="rId230" o:title=""/>
          </v:shape>
          <o:OLEObject Type="Embed" ProgID="Equation.DSMT4" ShapeID="_x0000_i1150" DrawAspect="Content" ObjectID="_1576089140" r:id="rId231"/>
        </w:object>
      </w:r>
      <w:r w:rsidRPr="0068182A">
        <w:rPr>
          <w:rFonts w:ascii="宋体" w:eastAsia="宋体" w:hAnsi="宋体" w:hint="eastAsia"/>
          <w:szCs w:val="21"/>
        </w:rPr>
        <w:t>即可．</w:t>
      </w:r>
    </w:p>
    <w:p w14:paraId="3E188372" w14:textId="5E44B93D"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lastRenderedPageBreak/>
        <w:t>【解】解：</w:t>
      </w:r>
      <w:r w:rsidR="00B7079C" w:rsidRPr="008A6523">
        <w:rPr>
          <w:rFonts w:ascii="宋体" w:eastAsia="宋体" w:hAnsi="宋体"/>
          <w:position w:val="-10"/>
          <w:szCs w:val="21"/>
        </w:rPr>
        <w:object w:dxaOrig="1760" w:dyaOrig="320" w14:anchorId="304A0630">
          <v:shape id="_x0000_i1151" type="#_x0000_t75" style="width:90pt;height:18pt" o:ole="">
            <v:imagedata r:id="rId232" o:title=""/>
          </v:shape>
          <o:OLEObject Type="Embed" ProgID="Equation.DSMT4" ShapeID="_x0000_i1151" DrawAspect="Content" ObjectID="_1576089141" r:id="rId233"/>
        </w:object>
      </w:r>
      <w:r w:rsidRPr="0068182A">
        <w:rPr>
          <w:rFonts w:ascii="宋体" w:eastAsia="宋体" w:hAnsi="宋体" w:hint="eastAsia"/>
          <w:szCs w:val="21"/>
        </w:rPr>
        <w:t>，</w:t>
      </w:r>
      <w:r w:rsidR="00B7079C" w:rsidRPr="008A6523">
        <w:rPr>
          <w:rFonts w:ascii="宋体" w:eastAsia="宋体" w:hAnsi="宋体"/>
          <w:position w:val="-10"/>
          <w:szCs w:val="21"/>
        </w:rPr>
        <w:object w:dxaOrig="1880" w:dyaOrig="320" w14:anchorId="585759F5">
          <v:shape id="_x0000_i1152" type="#_x0000_t75" style="width:96pt;height:18pt" o:ole="">
            <v:imagedata r:id="rId234" o:title=""/>
          </v:shape>
          <o:OLEObject Type="Embed" ProgID="Equation.DSMT4" ShapeID="_x0000_i1152" DrawAspect="Content" ObjectID="_1576089142" r:id="rId235"/>
        </w:object>
      </w:r>
      <w:r w:rsidRPr="0068182A">
        <w:rPr>
          <w:rFonts w:ascii="宋体" w:eastAsia="宋体" w:hAnsi="宋体" w:hint="eastAsia"/>
          <w:szCs w:val="21"/>
        </w:rPr>
        <w:t>，</w:t>
      </w:r>
    </w:p>
    <w:p w14:paraId="65542213" w14:textId="16706A88"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设</w:t>
      </w:r>
      <w:r w:rsidR="00B7079C" w:rsidRPr="000B4886">
        <w:rPr>
          <w:rFonts w:ascii="宋体" w:eastAsia="宋体" w:hAnsi="宋体"/>
          <w:position w:val="-6"/>
          <w:szCs w:val="21"/>
        </w:rPr>
        <w:object w:dxaOrig="680" w:dyaOrig="279" w14:anchorId="440E6BAA">
          <v:shape id="_x0000_i1153" type="#_x0000_t75" style="width:36pt;height:12pt" o:ole="">
            <v:imagedata r:id="rId220" o:title=""/>
          </v:shape>
          <o:OLEObject Type="Embed" ProgID="Equation.DSMT4" ShapeID="_x0000_i1153" DrawAspect="Content" ObjectID="_1576089143" r:id="rId236"/>
        </w:object>
      </w:r>
      <w:r w:rsidRPr="0068182A">
        <w:rPr>
          <w:rFonts w:ascii="宋体" w:eastAsia="宋体" w:hAnsi="宋体" w:hint="eastAsia"/>
          <w:szCs w:val="21"/>
        </w:rPr>
        <w:t>，</w:t>
      </w:r>
      <w:r w:rsidR="00B7079C" w:rsidRPr="000B4886">
        <w:rPr>
          <w:rFonts w:ascii="宋体" w:eastAsia="宋体" w:hAnsi="宋体"/>
          <w:position w:val="-10"/>
          <w:szCs w:val="21"/>
        </w:rPr>
        <w:object w:dxaOrig="800" w:dyaOrig="320" w14:anchorId="7BFD507F">
          <v:shape id="_x0000_i1154" type="#_x0000_t75" style="width:42pt;height:18pt" o:ole="">
            <v:imagedata r:id="rId222" o:title=""/>
          </v:shape>
          <o:OLEObject Type="Embed" ProgID="Equation.DSMT4" ShapeID="_x0000_i1154" DrawAspect="Content" ObjectID="_1576089144" r:id="rId237"/>
        </w:object>
      </w:r>
      <w:r w:rsidRPr="0068182A">
        <w:rPr>
          <w:rFonts w:ascii="宋体" w:eastAsia="宋体" w:hAnsi="宋体" w:hint="eastAsia"/>
          <w:szCs w:val="21"/>
        </w:rPr>
        <w:t>，</w:t>
      </w:r>
      <w:r w:rsidR="00B7079C" w:rsidRPr="000B4886">
        <w:rPr>
          <w:rFonts w:ascii="宋体" w:eastAsia="宋体" w:hAnsi="宋体"/>
          <w:position w:val="-6"/>
          <w:szCs w:val="21"/>
        </w:rPr>
        <w:object w:dxaOrig="780" w:dyaOrig="279" w14:anchorId="0A5ECC5E">
          <v:shape id="_x0000_i1155" type="#_x0000_t75" style="width:42pt;height:12pt" o:ole="">
            <v:imagedata r:id="rId224" o:title=""/>
          </v:shape>
          <o:OLEObject Type="Embed" ProgID="Equation.DSMT4" ShapeID="_x0000_i1155" DrawAspect="Content" ObjectID="_1576089145" r:id="rId238"/>
        </w:object>
      </w:r>
      <w:r w:rsidRPr="0068182A">
        <w:rPr>
          <w:rFonts w:ascii="宋体" w:eastAsia="宋体" w:hAnsi="宋体" w:hint="eastAsia"/>
          <w:szCs w:val="21"/>
        </w:rPr>
        <w:t>，∵</w:t>
      </w:r>
      <w:r w:rsidR="00B7079C" w:rsidRPr="000B4886">
        <w:rPr>
          <w:rFonts w:ascii="宋体" w:eastAsia="宋体" w:hAnsi="宋体"/>
          <w:position w:val="-10"/>
          <w:szCs w:val="21"/>
        </w:rPr>
        <w:object w:dxaOrig="1359" w:dyaOrig="320" w14:anchorId="5E6E55E6">
          <v:shape id="_x0000_i1156" type="#_x0000_t75" style="width:66pt;height:18pt" o:ole="">
            <v:imagedata r:id="rId226" o:title=""/>
          </v:shape>
          <o:OLEObject Type="Embed" ProgID="Equation.DSMT4" ShapeID="_x0000_i1156" DrawAspect="Content" ObjectID="_1576089146" r:id="rId239"/>
        </w:object>
      </w:r>
      <w:r w:rsidRPr="0068182A">
        <w:rPr>
          <w:rFonts w:ascii="宋体" w:eastAsia="宋体" w:hAnsi="宋体" w:hint="eastAsia"/>
          <w:szCs w:val="21"/>
        </w:rPr>
        <w:t>，∴</w:t>
      </w:r>
      <w:r w:rsidR="00B7079C" w:rsidRPr="000B4886">
        <w:rPr>
          <w:rFonts w:ascii="宋体" w:eastAsia="宋体" w:hAnsi="宋体"/>
          <w:position w:val="-6"/>
          <w:szCs w:val="21"/>
        </w:rPr>
        <w:object w:dxaOrig="1920" w:dyaOrig="279" w14:anchorId="6FD30AB0">
          <v:shape id="_x0000_i1157" type="#_x0000_t75" style="width:96pt;height:12pt" o:ole="">
            <v:imagedata r:id="rId228" o:title=""/>
          </v:shape>
          <o:OLEObject Type="Embed" ProgID="Equation.DSMT4" ShapeID="_x0000_i1157" DrawAspect="Content" ObjectID="_1576089147" r:id="rId240"/>
        </w:object>
      </w:r>
      <w:r w:rsidRPr="0068182A">
        <w:rPr>
          <w:rFonts w:ascii="宋体" w:eastAsia="宋体" w:hAnsi="宋体" w:hint="eastAsia"/>
          <w:szCs w:val="21"/>
        </w:rPr>
        <w:t>，</w:t>
      </w:r>
      <w:r w:rsidR="00B7079C" w:rsidRPr="008A6523">
        <w:rPr>
          <w:rFonts w:ascii="宋体" w:eastAsia="宋体" w:hAnsi="宋体"/>
          <w:position w:val="-6"/>
          <w:szCs w:val="21"/>
        </w:rPr>
        <w:object w:dxaOrig="520" w:dyaOrig="279" w14:anchorId="52D947A2">
          <v:shape id="_x0000_i1158" type="#_x0000_t75" style="width:24pt;height:12pt" o:ole="">
            <v:imagedata r:id="rId241" o:title=""/>
          </v:shape>
          <o:OLEObject Type="Embed" ProgID="Equation.DSMT4" ShapeID="_x0000_i1158" DrawAspect="Content" ObjectID="_1576089148" r:id="rId242"/>
        </w:object>
      </w:r>
      <w:r w:rsidRPr="0068182A">
        <w:rPr>
          <w:rFonts w:ascii="宋体" w:eastAsia="宋体" w:hAnsi="宋体" w:hint="eastAsia"/>
          <w:szCs w:val="21"/>
        </w:rPr>
        <w:t>，</w:t>
      </w:r>
    </w:p>
    <w:p w14:paraId="52BE952A" w14:textId="3A348BD7"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w:t>
      </w:r>
      <w:r w:rsidR="00B7079C" w:rsidRPr="000B4886">
        <w:rPr>
          <w:rFonts w:ascii="宋体" w:eastAsia="宋体" w:hAnsi="宋体"/>
          <w:position w:val="-6"/>
          <w:szCs w:val="21"/>
        </w:rPr>
        <w:object w:dxaOrig="560" w:dyaOrig="279" w14:anchorId="4FD0CD60">
          <v:shape id="_x0000_i1159" type="#_x0000_t75" style="width:30pt;height:12pt" o:ole="">
            <v:imagedata r:id="rId243" o:title=""/>
          </v:shape>
          <o:OLEObject Type="Embed" ProgID="Equation.DSMT4" ShapeID="_x0000_i1159" DrawAspect="Content" ObjectID="_1576089149" r:id="rId244"/>
        </w:object>
      </w:r>
      <w:r w:rsidRPr="0068182A">
        <w:rPr>
          <w:rFonts w:ascii="宋体" w:eastAsia="宋体" w:hAnsi="宋体" w:hint="eastAsia"/>
          <w:szCs w:val="21"/>
        </w:rPr>
        <w:t>，</w:t>
      </w:r>
      <w:r w:rsidR="00B7079C" w:rsidRPr="000B4886">
        <w:rPr>
          <w:rFonts w:ascii="宋体" w:eastAsia="宋体" w:hAnsi="宋体"/>
          <w:position w:val="-10"/>
          <w:szCs w:val="21"/>
        </w:rPr>
        <w:object w:dxaOrig="660" w:dyaOrig="320" w14:anchorId="4765AD01">
          <v:shape id="_x0000_i1160" type="#_x0000_t75" style="width:36pt;height:18pt" o:ole="">
            <v:imagedata r:id="rId245" o:title=""/>
          </v:shape>
          <o:OLEObject Type="Embed" ProgID="Equation.DSMT4" ShapeID="_x0000_i1160" DrawAspect="Content" ObjectID="_1576089150" r:id="rId246"/>
        </w:object>
      </w:r>
      <w:r w:rsidRPr="0068182A">
        <w:rPr>
          <w:rFonts w:ascii="宋体" w:eastAsia="宋体" w:hAnsi="宋体" w:hint="eastAsia"/>
          <w:szCs w:val="21"/>
        </w:rPr>
        <w:t>，</w:t>
      </w:r>
      <w:r w:rsidR="00B7079C" w:rsidRPr="000B4886">
        <w:rPr>
          <w:rFonts w:ascii="宋体" w:eastAsia="宋体" w:hAnsi="宋体"/>
          <w:position w:val="-6"/>
          <w:szCs w:val="21"/>
        </w:rPr>
        <w:object w:dxaOrig="639" w:dyaOrig="279" w14:anchorId="3A1F221D">
          <v:shape id="_x0000_i1161" type="#_x0000_t75" style="width:30pt;height:12pt" o:ole="">
            <v:imagedata r:id="rId247" o:title=""/>
          </v:shape>
          <o:OLEObject Type="Embed" ProgID="Equation.DSMT4" ShapeID="_x0000_i1161" DrawAspect="Content" ObjectID="_1576089151" r:id="rId248"/>
        </w:object>
      </w:r>
      <w:r w:rsidRPr="0068182A">
        <w:rPr>
          <w:rFonts w:ascii="宋体" w:eastAsia="宋体" w:hAnsi="宋体" w:hint="eastAsia"/>
          <w:szCs w:val="21"/>
        </w:rPr>
        <w:t>，故方程组的解是</w:t>
      </w:r>
      <w:r w:rsidR="00B532B3" w:rsidRPr="008A6523">
        <w:rPr>
          <w:rFonts w:ascii="宋体" w:eastAsia="宋体" w:hAnsi="宋体"/>
          <w:position w:val="-50"/>
          <w:szCs w:val="21"/>
        </w:rPr>
        <w:object w:dxaOrig="800" w:dyaOrig="1120" w14:anchorId="5E47C42B">
          <v:shape id="_x0000_i1162" type="#_x0000_t75" style="width:42pt;height:54pt" o:ole="">
            <v:imagedata r:id="rId249" o:title=""/>
          </v:shape>
          <o:OLEObject Type="Embed" ProgID="Equation.DSMT4" ShapeID="_x0000_i1162" DrawAspect="Content" ObjectID="_1576089152" r:id="rId250"/>
        </w:object>
      </w:r>
      <w:r w:rsidRPr="0068182A">
        <w:rPr>
          <w:rFonts w:ascii="宋体" w:eastAsia="宋体" w:hAnsi="宋体" w:hint="eastAsia"/>
          <w:szCs w:val="21"/>
        </w:rPr>
        <w:t>．</w:t>
      </w:r>
    </w:p>
    <w:p w14:paraId="746D402D" w14:textId="4BE036DE" w:rsidR="00B16B37" w:rsidRPr="0068182A" w:rsidRDefault="00B16B37" w:rsidP="00B16B37">
      <w:pPr>
        <w:spacing w:line="360" w:lineRule="auto"/>
        <w:rPr>
          <w:rFonts w:ascii="宋体" w:eastAsia="宋体" w:hAnsi="宋体"/>
          <w:szCs w:val="21"/>
        </w:rPr>
      </w:pPr>
      <w:r w:rsidRPr="0068182A">
        <w:rPr>
          <w:rFonts w:ascii="宋体" w:eastAsia="宋体" w:hAnsi="宋体" w:hint="eastAsia"/>
          <w:szCs w:val="21"/>
        </w:rPr>
        <w:t>【总结提示】本题考查了解三元一次方程组的应用，解此题的关键是得出关于</w:t>
      </w:r>
      <w:r w:rsidR="00B532B3" w:rsidRPr="000B4886">
        <w:rPr>
          <w:rFonts w:ascii="宋体" w:eastAsia="宋体" w:hAnsi="宋体"/>
          <w:position w:val="-6"/>
          <w:szCs w:val="21"/>
        </w:rPr>
        <w:object w:dxaOrig="200" w:dyaOrig="279" w14:anchorId="1628BE55">
          <v:shape id="_x0000_i1163" type="#_x0000_t75" style="width:12pt;height:12pt" o:ole="">
            <v:imagedata r:id="rId230" o:title=""/>
          </v:shape>
          <o:OLEObject Type="Embed" ProgID="Equation.DSMT4" ShapeID="_x0000_i1163" DrawAspect="Content" ObjectID="_1576089153" r:id="rId251"/>
        </w:object>
      </w:r>
      <w:r w:rsidRPr="0068182A">
        <w:rPr>
          <w:rFonts w:ascii="宋体" w:eastAsia="宋体" w:hAnsi="宋体" w:hint="eastAsia"/>
          <w:szCs w:val="21"/>
        </w:rPr>
        <w:t>的方程．</w:t>
      </w:r>
    </w:p>
    <w:p w14:paraId="1E43E8F9" w14:textId="0A69B2B5" w:rsidR="00B16B37" w:rsidRPr="0068182A" w:rsidRDefault="00B16B37" w:rsidP="00B16B37">
      <w:pPr>
        <w:rPr>
          <w:rFonts w:ascii="宋体" w:eastAsia="宋体" w:hAnsi="宋体"/>
          <w:szCs w:val="21"/>
        </w:rPr>
      </w:pPr>
    </w:p>
    <w:p w14:paraId="13F97571" w14:textId="641B1F8E" w:rsidR="00BA2C20" w:rsidRPr="0068182A" w:rsidRDefault="00BA2C20" w:rsidP="00B16B37">
      <w:pPr>
        <w:rPr>
          <w:rFonts w:ascii="宋体" w:eastAsia="宋体" w:hAnsi="宋体"/>
          <w:szCs w:val="21"/>
        </w:rPr>
      </w:pPr>
    </w:p>
    <w:p w14:paraId="7F966A91" w14:textId="77777777" w:rsidR="00BA2C20" w:rsidRPr="0068182A" w:rsidRDefault="00BA2C20" w:rsidP="00B16B37">
      <w:pPr>
        <w:rPr>
          <w:rFonts w:ascii="宋体" w:eastAsia="宋体" w:hAnsi="宋体"/>
          <w:szCs w:val="21"/>
        </w:rPr>
      </w:pPr>
    </w:p>
    <w:p w14:paraId="2E4D5E37" w14:textId="73A5B478" w:rsidR="00B16B37" w:rsidRPr="0068182A" w:rsidRDefault="00A475AB" w:rsidP="00B16B37">
      <w:pPr>
        <w:rPr>
          <w:rFonts w:ascii="楷体" w:eastAsia="楷体" w:hAnsi="楷体"/>
          <w:b/>
          <w:sz w:val="30"/>
          <w:szCs w:val="30"/>
        </w:rPr>
      </w:pPr>
      <w:bookmarkStart w:id="16" w:name="_Hlk500838305"/>
      <w:r>
        <w:rPr>
          <w:rFonts w:ascii="楷体" w:eastAsia="楷体" w:hAnsi="楷体" w:hint="eastAsia"/>
          <w:b/>
          <w:sz w:val="30"/>
          <w:szCs w:val="30"/>
        </w:rPr>
        <w:t>三</w:t>
      </w:r>
      <w:r w:rsidR="00B16B37" w:rsidRPr="0068182A">
        <w:rPr>
          <w:rFonts w:ascii="楷体" w:eastAsia="楷体" w:hAnsi="楷体" w:hint="eastAsia"/>
          <w:b/>
          <w:sz w:val="30"/>
          <w:szCs w:val="30"/>
        </w:rPr>
        <w:t>、课程总结</w:t>
      </w:r>
    </w:p>
    <w:p w14:paraId="692441F0" w14:textId="77777777" w:rsidR="00B16B37" w:rsidRPr="0068182A" w:rsidRDefault="00B16B37" w:rsidP="00B16B37">
      <w:pPr>
        <w:rPr>
          <w:rFonts w:ascii="宋体" w:eastAsia="宋体" w:hAnsi="宋体"/>
          <w:b/>
          <w:szCs w:val="21"/>
        </w:rPr>
      </w:pPr>
      <w:r w:rsidRPr="0068182A">
        <w:rPr>
          <w:rFonts w:ascii="宋体" w:eastAsia="宋体" w:hAnsi="宋体" w:hint="eastAsia"/>
          <w:b/>
          <w:szCs w:val="21"/>
        </w:rPr>
        <w:t>学霸秘籍：</w:t>
      </w:r>
    </w:p>
    <w:p w14:paraId="2F028BD9" w14:textId="42DB0A5B" w:rsidR="00B16B37" w:rsidRPr="0068182A" w:rsidRDefault="00B16B37" w:rsidP="00B16B37">
      <w:pPr>
        <w:rPr>
          <w:rFonts w:ascii="宋体" w:eastAsia="宋体" w:hAnsi="宋体"/>
          <w:b/>
          <w:szCs w:val="21"/>
          <w:highlight w:val="cyan"/>
        </w:rPr>
      </w:pPr>
    </w:p>
    <w:p w14:paraId="68292317" w14:textId="77621172" w:rsidR="00BA2C20" w:rsidRPr="0068182A" w:rsidRDefault="00BA2C20" w:rsidP="00B16B37">
      <w:pPr>
        <w:rPr>
          <w:rFonts w:ascii="宋体" w:eastAsia="宋体" w:hAnsi="宋体"/>
          <w:b/>
          <w:szCs w:val="21"/>
          <w:highlight w:val="cyan"/>
        </w:rPr>
      </w:pPr>
    </w:p>
    <w:p w14:paraId="08442F24" w14:textId="3AD11AC5" w:rsidR="00BA2C20" w:rsidRPr="0068182A" w:rsidRDefault="00BA2C20" w:rsidP="00B16B37">
      <w:pPr>
        <w:rPr>
          <w:rFonts w:ascii="宋体" w:eastAsia="宋体" w:hAnsi="宋体"/>
          <w:b/>
          <w:szCs w:val="21"/>
          <w:highlight w:val="cyan"/>
        </w:rPr>
      </w:pPr>
    </w:p>
    <w:p w14:paraId="02FCD53B" w14:textId="388CEDDC" w:rsidR="00BA2C20" w:rsidRPr="0068182A" w:rsidRDefault="00BA2C20" w:rsidP="00B16B37">
      <w:pPr>
        <w:rPr>
          <w:rFonts w:ascii="宋体" w:eastAsia="宋体" w:hAnsi="宋体"/>
          <w:b/>
          <w:szCs w:val="21"/>
          <w:highlight w:val="cyan"/>
        </w:rPr>
      </w:pPr>
    </w:p>
    <w:p w14:paraId="118DD7F6" w14:textId="77777777" w:rsidR="00BA2C20" w:rsidRPr="0068182A" w:rsidRDefault="00BA2C20" w:rsidP="00B16B37">
      <w:pPr>
        <w:rPr>
          <w:rFonts w:ascii="宋体" w:eastAsia="宋体" w:hAnsi="宋体"/>
          <w:b/>
          <w:szCs w:val="21"/>
          <w:highlight w:val="cyan"/>
        </w:rPr>
      </w:pPr>
    </w:p>
    <w:p w14:paraId="0FBBE0BF" w14:textId="3709548F" w:rsidR="00B16B37" w:rsidRPr="0068182A" w:rsidRDefault="00A475AB" w:rsidP="00B16B37">
      <w:pPr>
        <w:rPr>
          <w:rFonts w:ascii="楷体" w:eastAsia="楷体" w:hAnsi="楷体"/>
          <w:b/>
          <w:sz w:val="30"/>
          <w:szCs w:val="30"/>
        </w:rPr>
      </w:pPr>
      <w:r>
        <w:rPr>
          <w:rFonts w:ascii="楷体" w:eastAsia="楷体" w:hAnsi="楷体" w:hint="eastAsia"/>
          <w:b/>
          <w:sz w:val="30"/>
          <w:szCs w:val="30"/>
        </w:rPr>
        <w:t>四</w:t>
      </w:r>
      <w:r w:rsidR="00B16B37" w:rsidRPr="0068182A">
        <w:rPr>
          <w:rFonts w:ascii="楷体" w:eastAsia="楷体" w:hAnsi="楷体" w:hint="eastAsia"/>
          <w:b/>
          <w:sz w:val="30"/>
          <w:szCs w:val="30"/>
        </w:rPr>
        <w:t>、家庭作业</w:t>
      </w:r>
    </w:p>
    <w:p w14:paraId="35A9BBDB" w14:textId="77777777" w:rsidR="00B16B37" w:rsidRPr="0068182A" w:rsidRDefault="00B16B37" w:rsidP="00B16B37">
      <w:pPr>
        <w:spacing w:line="440" w:lineRule="exact"/>
        <w:rPr>
          <w:rFonts w:ascii="宋体" w:eastAsia="宋体" w:hAnsi="宋体"/>
          <w:szCs w:val="21"/>
        </w:rPr>
      </w:pPr>
      <w:r w:rsidRPr="0068182A">
        <w:rPr>
          <w:rFonts w:ascii="宋体" w:eastAsia="宋体" w:hAnsi="宋体" w:hint="eastAsia"/>
          <w:b/>
          <w:szCs w:val="21"/>
        </w:rPr>
        <w:t>作业1：</w:t>
      </w:r>
      <w:r w:rsidRPr="0068182A">
        <w:rPr>
          <w:rFonts w:ascii="宋体" w:eastAsia="宋体" w:hAnsi="宋体" w:hint="eastAsia"/>
          <w:szCs w:val="21"/>
        </w:rPr>
        <w:t>定制个性化习题15道</w:t>
      </w:r>
    </w:p>
    <w:p w14:paraId="4B988A70" w14:textId="77777777" w:rsidR="00B16B37" w:rsidRPr="0068182A" w:rsidRDefault="00B16B37" w:rsidP="00B16B37">
      <w:pPr>
        <w:spacing w:line="440" w:lineRule="exact"/>
        <w:rPr>
          <w:rFonts w:ascii="宋体" w:eastAsia="宋体" w:hAnsi="宋体"/>
          <w:szCs w:val="21"/>
        </w:rPr>
      </w:pPr>
      <w:r w:rsidRPr="0068182A">
        <w:rPr>
          <w:rFonts w:ascii="宋体" w:eastAsia="宋体" w:hAnsi="宋体" w:hint="eastAsia"/>
          <w:b/>
          <w:szCs w:val="21"/>
        </w:rPr>
        <w:t>作业2：</w:t>
      </w:r>
      <w:r w:rsidRPr="0068182A">
        <w:rPr>
          <w:rFonts w:ascii="宋体" w:eastAsia="宋体" w:hAnsi="宋体" w:hint="eastAsia"/>
          <w:szCs w:val="21"/>
        </w:rPr>
        <w:t>李老师发布的自定义习题</w:t>
      </w:r>
      <w:bookmarkEnd w:id="16"/>
    </w:p>
    <w:p w14:paraId="56C8DD46" w14:textId="72DDB552" w:rsidR="005D67DB" w:rsidRPr="0068182A" w:rsidRDefault="005D67DB" w:rsidP="005D67DB"/>
    <w:p w14:paraId="3E820466" w14:textId="1CEF8F67" w:rsidR="005D67DB" w:rsidRPr="0068182A" w:rsidRDefault="005D67DB" w:rsidP="005D67DB"/>
    <w:p w14:paraId="2D5D2DCC" w14:textId="6AB2BA9B" w:rsidR="005D67DB" w:rsidRPr="0068182A" w:rsidRDefault="005D67DB" w:rsidP="005D67DB"/>
    <w:p w14:paraId="65ADC1CB" w14:textId="77777777" w:rsidR="005D67DB" w:rsidRPr="0068182A" w:rsidRDefault="005D67DB" w:rsidP="005D67DB">
      <w:bookmarkStart w:id="17" w:name="_GoBack"/>
      <w:bookmarkEnd w:id="17"/>
    </w:p>
    <w:sectPr w:rsidR="005D67DB" w:rsidRPr="0068182A">
      <w:headerReference w:type="default" r:id="rId2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2B30A" w14:textId="77777777" w:rsidR="003B702A" w:rsidRDefault="003B702A" w:rsidP="00FB3EC8">
      <w:r>
        <w:separator/>
      </w:r>
    </w:p>
  </w:endnote>
  <w:endnote w:type="continuationSeparator" w:id="0">
    <w:p w14:paraId="44BB0DBD" w14:textId="77777777" w:rsidR="003B702A" w:rsidRDefault="003B702A" w:rsidP="00FB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9B391" w14:textId="77777777" w:rsidR="003B702A" w:rsidRDefault="003B702A" w:rsidP="00FB3EC8">
      <w:r>
        <w:separator/>
      </w:r>
    </w:p>
  </w:footnote>
  <w:footnote w:type="continuationSeparator" w:id="0">
    <w:p w14:paraId="7DF05FD4" w14:textId="77777777" w:rsidR="003B702A" w:rsidRDefault="003B702A" w:rsidP="00FB3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CFD85" w14:textId="5FE93D77" w:rsidR="00E451C6" w:rsidRPr="00FB3EC8" w:rsidRDefault="00E451C6" w:rsidP="00FB3EC8">
    <w:pPr>
      <w:pStyle w:val="a3"/>
      <w:ind w:firstLine="480"/>
      <w:rPr>
        <w:sz w:val="15"/>
      </w:rPr>
    </w:pPr>
    <w:r>
      <w:rPr>
        <w:rFonts w:ascii="楷体" w:eastAsia="楷体" w:hAnsi="楷体" w:hint="eastAsia"/>
        <w:sz w:val="24"/>
        <w:szCs w:val="32"/>
      </w:rPr>
      <w:t>（人教版）七年级寒假培优班</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169"/>
    <w:rsid w:val="00024C31"/>
    <w:rsid w:val="0007623D"/>
    <w:rsid w:val="000A45B6"/>
    <w:rsid w:val="000A524B"/>
    <w:rsid w:val="000A7035"/>
    <w:rsid w:val="00126097"/>
    <w:rsid w:val="001D67C0"/>
    <w:rsid w:val="001F022C"/>
    <w:rsid w:val="0026741D"/>
    <w:rsid w:val="002A682A"/>
    <w:rsid w:val="002B0166"/>
    <w:rsid w:val="002C5FA4"/>
    <w:rsid w:val="00313169"/>
    <w:rsid w:val="00343A41"/>
    <w:rsid w:val="003444CC"/>
    <w:rsid w:val="003564BC"/>
    <w:rsid w:val="003B702A"/>
    <w:rsid w:val="004C4F17"/>
    <w:rsid w:val="0054535E"/>
    <w:rsid w:val="005C5E51"/>
    <w:rsid w:val="005D67DB"/>
    <w:rsid w:val="00637416"/>
    <w:rsid w:val="006464F0"/>
    <w:rsid w:val="00660BDE"/>
    <w:rsid w:val="00666E4C"/>
    <w:rsid w:val="0068182A"/>
    <w:rsid w:val="006C30FD"/>
    <w:rsid w:val="006D5777"/>
    <w:rsid w:val="00781180"/>
    <w:rsid w:val="007D1927"/>
    <w:rsid w:val="008279BB"/>
    <w:rsid w:val="008A6523"/>
    <w:rsid w:val="008B3EFD"/>
    <w:rsid w:val="00932E58"/>
    <w:rsid w:val="00A44CBB"/>
    <w:rsid w:val="00A475AB"/>
    <w:rsid w:val="00B16B37"/>
    <w:rsid w:val="00B532B3"/>
    <w:rsid w:val="00B7079C"/>
    <w:rsid w:val="00BA2C20"/>
    <w:rsid w:val="00C07362"/>
    <w:rsid w:val="00C20325"/>
    <w:rsid w:val="00C677FF"/>
    <w:rsid w:val="00CD4AE7"/>
    <w:rsid w:val="00D10A26"/>
    <w:rsid w:val="00D4036B"/>
    <w:rsid w:val="00D92093"/>
    <w:rsid w:val="00E451C6"/>
    <w:rsid w:val="00E550A8"/>
    <w:rsid w:val="00ED17EB"/>
    <w:rsid w:val="00F12326"/>
    <w:rsid w:val="00FB3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BA829"/>
  <w15:chartTrackingRefBased/>
  <w15:docId w15:val="{F89CFCAD-F94C-4E9B-BCB4-4E769AF5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4C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CharCharChar">
    <w:name w:val="Char Char Char Char Char Char Char Char Char Char Char Char Char Char Char Char Char Char Char"/>
    <w:basedOn w:val="a"/>
    <w:rsid w:val="00637416"/>
    <w:pPr>
      <w:widowControl/>
      <w:spacing w:line="300" w:lineRule="auto"/>
      <w:ind w:firstLineChars="200" w:firstLine="200"/>
    </w:pPr>
    <w:rPr>
      <w:rFonts w:ascii="Times New Roman" w:eastAsia="宋体" w:hAnsi="Times New Roman" w:cs="Times New Roman"/>
      <w:szCs w:val="20"/>
    </w:rPr>
  </w:style>
  <w:style w:type="paragraph" w:styleId="a3">
    <w:name w:val="header"/>
    <w:basedOn w:val="a"/>
    <w:link w:val="a4"/>
    <w:uiPriority w:val="99"/>
    <w:unhideWhenUsed/>
    <w:rsid w:val="00FB3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EC8"/>
    <w:rPr>
      <w:sz w:val="18"/>
      <w:szCs w:val="18"/>
    </w:rPr>
  </w:style>
  <w:style w:type="paragraph" w:styleId="a5">
    <w:name w:val="footer"/>
    <w:basedOn w:val="a"/>
    <w:link w:val="a6"/>
    <w:uiPriority w:val="99"/>
    <w:unhideWhenUsed/>
    <w:rsid w:val="00FB3EC8"/>
    <w:pPr>
      <w:tabs>
        <w:tab w:val="center" w:pos="4153"/>
        <w:tab w:val="right" w:pos="8306"/>
      </w:tabs>
      <w:snapToGrid w:val="0"/>
      <w:jc w:val="left"/>
    </w:pPr>
    <w:rPr>
      <w:sz w:val="18"/>
      <w:szCs w:val="18"/>
    </w:rPr>
  </w:style>
  <w:style w:type="character" w:customStyle="1" w:styleId="a6">
    <w:name w:val="页脚 字符"/>
    <w:basedOn w:val="a0"/>
    <w:link w:val="a5"/>
    <w:uiPriority w:val="99"/>
    <w:rsid w:val="00FB3EC8"/>
    <w:rPr>
      <w:sz w:val="18"/>
      <w:szCs w:val="18"/>
    </w:rPr>
  </w:style>
  <w:style w:type="paragraph" w:styleId="a7">
    <w:name w:val="Balloon Text"/>
    <w:basedOn w:val="a"/>
    <w:link w:val="a8"/>
    <w:uiPriority w:val="99"/>
    <w:semiHidden/>
    <w:unhideWhenUsed/>
    <w:rsid w:val="002A682A"/>
    <w:rPr>
      <w:sz w:val="18"/>
      <w:szCs w:val="18"/>
    </w:rPr>
  </w:style>
  <w:style w:type="character" w:customStyle="1" w:styleId="a8">
    <w:name w:val="批注框文本 字符"/>
    <w:basedOn w:val="a0"/>
    <w:link w:val="a7"/>
    <w:uiPriority w:val="99"/>
    <w:semiHidden/>
    <w:rsid w:val="002A68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8.bin"/><Relationship Id="rId42" Type="http://schemas.openxmlformats.org/officeDocument/2006/relationships/oleObject" Target="embeddings/oleObject22.bin"/><Relationship Id="rId63" Type="http://schemas.openxmlformats.org/officeDocument/2006/relationships/image" Target="media/image26.wmf"/><Relationship Id="rId84" Type="http://schemas.openxmlformats.org/officeDocument/2006/relationships/oleObject" Target="embeddings/oleObject44.bin"/><Relationship Id="rId138" Type="http://schemas.openxmlformats.org/officeDocument/2006/relationships/image" Target="media/image57.wmf"/><Relationship Id="rId159" Type="http://schemas.openxmlformats.org/officeDocument/2006/relationships/oleObject" Target="embeddings/oleObject88.bin"/><Relationship Id="rId170" Type="http://schemas.openxmlformats.org/officeDocument/2006/relationships/image" Target="media/image70.wmf"/><Relationship Id="rId191" Type="http://schemas.openxmlformats.org/officeDocument/2006/relationships/image" Target="media/image79.jpeg"/><Relationship Id="rId205" Type="http://schemas.openxmlformats.org/officeDocument/2006/relationships/image" Target="media/image86.wmf"/><Relationship Id="rId226" Type="http://schemas.openxmlformats.org/officeDocument/2006/relationships/image" Target="media/image96.wmf"/><Relationship Id="rId247" Type="http://schemas.openxmlformats.org/officeDocument/2006/relationships/image" Target="media/image104.wmf"/><Relationship Id="rId107" Type="http://schemas.openxmlformats.org/officeDocument/2006/relationships/oleObject" Target="embeddings/oleObject57.bin"/><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39.bin"/><Relationship Id="rId128" Type="http://schemas.openxmlformats.org/officeDocument/2006/relationships/oleObject" Target="embeddings/oleObject69.bin"/><Relationship Id="rId149" Type="http://schemas.openxmlformats.org/officeDocument/2006/relationships/oleObject" Target="embeddings/oleObject82.bin"/><Relationship Id="rId5" Type="http://schemas.openxmlformats.org/officeDocument/2006/relationships/endnotes" Target="endnotes.xml"/><Relationship Id="rId95" Type="http://schemas.openxmlformats.org/officeDocument/2006/relationships/oleObject" Target="embeddings/oleObject49.bin"/><Relationship Id="rId160" Type="http://schemas.openxmlformats.org/officeDocument/2006/relationships/image" Target="media/image67.wmf"/><Relationship Id="rId181" Type="http://schemas.openxmlformats.org/officeDocument/2006/relationships/oleObject" Target="embeddings/oleObject102.bin"/><Relationship Id="rId216" Type="http://schemas.openxmlformats.org/officeDocument/2006/relationships/image" Target="media/image91.wmf"/><Relationship Id="rId237" Type="http://schemas.openxmlformats.org/officeDocument/2006/relationships/oleObject" Target="embeddings/oleObject132.bin"/><Relationship Id="rId22" Type="http://schemas.openxmlformats.org/officeDocument/2006/relationships/oleObject" Target="embeddings/oleObject9.bin"/><Relationship Id="rId43" Type="http://schemas.openxmlformats.org/officeDocument/2006/relationships/image" Target="media/image16.wmf"/><Relationship Id="rId64" Type="http://schemas.openxmlformats.org/officeDocument/2006/relationships/oleObject" Target="embeddings/oleObject33.bin"/><Relationship Id="rId118" Type="http://schemas.openxmlformats.org/officeDocument/2006/relationships/oleObject" Target="embeddings/oleObject63.bin"/><Relationship Id="rId139" Type="http://schemas.openxmlformats.org/officeDocument/2006/relationships/oleObject" Target="embeddings/oleObject77.bin"/><Relationship Id="rId85" Type="http://schemas.openxmlformats.org/officeDocument/2006/relationships/image" Target="media/image36.wmf"/><Relationship Id="rId150" Type="http://schemas.openxmlformats.org/officeDocument/2006/relationships/image" Target="media/image63.wmf"/><Relationship Id="rId171" Type="http://schemas.openxmlformats.org/officeDocument/2006/relationships/oleObject" Target="embeddings/oleObject96.bin"/><Relationship Id="rId192" Type="http://schemas.openxmlformats.org/officeDocument/2006/relationships/image" Target="media/image80.wmf"/><Relationship Id="rId206" Type="http://schemas.openxmlformats.org/officeDocument/2006/relationships/oleObject" Target="embeddings/oleObject115.bin"/><Relationship Id="rId227" Type="http://schemas.openxmlformats.org/officeDocument/2006/relationships/oleObject" Target="embeddings/oleObject126.bin"/><Relationship Id="rId248" Type="http://schemas.openxmlformats.org/officeDocument/2006/relationships/oleObject" Target="embeddings/oleObject139.bin"/><Relationship Id="rId12" Type="http://schemas.openxmlformats.org/officeDocument/2006/relationships/image" Target="media/image5.wmf"/><Relationship Id="rId33" Type="http://schemas.openxmlformats.org/officeDocument/2006/relationships/oleObject" Target="embeddings/oleObject16.bin"/><Relationship Id="rId108" Type="http://schemas.openxmlformats.org/officeDocument/2006/relationships/oleObject" Target="embeddings/oleObject58.bin"/><Relationship Id="rId129" Type="http://schemas.openxmlformats.org/officeDocument/2006/relationships/image" Target="media/image55.png"/><Relationship Id="rId54" Type="http://schemas.openxmlformats.org/officeDocument/2006/relationships/oleObject" Target="embeddings/oleObject28.bin"/><Relationship Id="rId75" Type="http://schemas.openxmlformats.org/officeDocument/2006/relationships/image" Target="media/image31.wmf"/><Relationship Id="rId96" Type="http://schemas.openxmlformats.org/officeDocument/2006/relationships/image" Target="media/image42.wmf"/><Relationship Id="rId140" Type="http://schemas.openxmlformats.org/officeDocument/2006/relationships/image" Target="media/image58.wmf"/><Relationship Id="rId161" Type="http://schemas.openxmlformats.org/officeDocument/2006/relationships/oleObject" Target="embeddings/oleObject89.bin"/><Relationship Id="rId182" Type="http://schemas.openxmlformats.org/officeDocument/2006/relationships/oleObject" Target="embeddings/oleObject103.bin"/><Relationship Id="rId217" Type="http://schemas.openxmlformats.org/officeDocument/2006/relationships/oleObject" Target="embeddings/oleObject121.bin"/><Relationship Id="rId6" Type="http://schemas.openxmlformats.org/officeDocument/2006/relationships/image" Target="media/image1.png"/><Relationship Id="rId238" Type="http://schemas.openxmlformats.org/officeDocument/2006/relationships/oleObject" Target="embeddings/oleObject133.bin"/><Relationship Id="rId23" Type="http://schemas.openxmlformats.org/officeDocument/2006/relationships/oleObject" Target="embeddings/oleObject10.bin"/><Relationship Id="rId119" Type="http://schemas.openxmlformats.org/officeDocument/2006/relationships/image" Target="media/image51.wmf"/><Relationship Id="rId44" Type="http://schemas.openxmlformats.org/officeDocument/2006/relationships/oleObject" Target="embeddings/oleObject23.bin"/><Relationship Id="rId65" Type="http://schemas.openxmlformats.org/officeDocument/2006/relationships/image" Target="media/image27.wmf"/><Relationship Id="rId86" Type="http://schemas.openxmlformats.org/officeDocument/2006/relationships/oleObject" Target="embeddings/oleObject45.bin"/><Relationship Id="rId130" Type="http://schemas.openxmlformats.org/officeDocument/2006/relationships/oleObject" Target="embeddings/oleObject70.bin"/><Relationship Id="rId151" Type="http://schemas.openxmlformats.org/officeDocument/2006/relationships/oleObject" Target="embeddings/oleObject83.bin"/><Relationship Id="rId172" Type="http://schemas.openxmlformats.org/officeDocument/2006/relationships/image" Target="media/image71.wmf"/><Relationship Id="rId193" Type="http://schemas.openxmlformats.org/officeDocument/2006/relationships/oleObject" Target="embeddings/oleObject108.bin"/><Relationship Id="rId207" Type="http://schemas.openxmlformats.org/officeDocument/2006/relationships/image" Target="media/image87.wmf"/><Relationship Id="rId228" Type="http://schemas.openxmlformats.org/officeDocument/2006/relationships/image" Target="media/image97.wmf"/><Relationship Id="rId249" Type="http://schemas.openxmlformats.org/officeDocument/2006/relationships/image" Target="media/image105.wmf"/><Relationship Id="rId13" Type="http://schemas.openxmlformats.org/officeDocument/2006/relationships/oleObject" Target="embeddings/oleObject3.bin"/><Relationship Id="rId109" Type="http://schemas.openxmlformats.org/officeDocument/2006/relationships/oleObject" Target="embeddings/oleObject59.bin"/><Relationship Id="rId34" Type="http://schemas.openxmlformats.org/officeDocument/2006/relationships/oleObject" Target="embeddings/oleObject17.bin"/><Relationship Id="rId55" Type="http://schemas.openxmlformats.org/officeDocument/2006/relationships/image" Target="media/image22.wmf"/><Relationship Id="rId76" Type="http://schemas.openxmlformats.org/officeDocument/2006/relationships/oleObject" Target="embeddings/oleObject40.bin"/><Relationship Id="rId97" Type="http://schemas.openxmlformats.org/officeDocument/2006/relationships/oleObject" Target="embeddings/oleObject50.bin"/><Relationship Id="rId120" Type="http://schemas.openxmlformats.org/officeDocument/2006/relationships/oleObject" Target="embeddings/oleObject64.bin"/><Relationship Id="rId141" Type="http://schemas.openxmlformats.org/officeDocument/2006/relationships/oleObject" Target="embeddings/oleObject78.bin"/><Relationship Id="rId7" Type="http://schemas.openxmlformats.org/officeDocument/2006/relationships/image" Target="media/image2.wmf"/><Relationship Id="rId162" Type="http://schemas.openxmlformats.org/officeDocument/2006/relationships/image" Target="media/image68.wmf"/><Relationship Id="rId183" Type="http://schemas.openxmlformats.org/officeDocument/2006/relationships/image" Target="media/image75.wmf"/><Relationship Id="rId218" Type="http://schemas.openxmlformats.org/officeDocument/2006/relationships/image" Target="media/image92.wmf"/><Relationship Id="rId239" Type="http://schemas.openxmlformats.org/officeDocument/2006/relationships/oleObject" Target="embeddings/oleObject134.bin"/><Relationship Id="rId250" Type="http://schemas.openxmlformats.org/officeDocument/2006/relationships/oleObject" Target="embeddings/oleObject140.bin"/><Relationship Id="rId24" Type="http://schemas.openxmlformats.org/officeDocument/2006/relationships/image" Target="media/image9.wmf"/><Relationship Id="rId45" Type="http://schemas.openxmlformats.org/officeDocument/2006/relationships/image" Target="media/image17.wmf"/><Relationship Id="rId66" Type="http://schemas.openxmlformats.org/officeDocument/2006/relationships/oleObject" Target="embeddings/oleObject34.bin"/><Relationship Id="rId87" Type="http://schemas.openxmlformats.org/officeDocument/2006/relationships/image" Target="media/image37.wmf"/><Relationship Id="rId110" Type="http://schemas.openxmlformats.org/officeDocument/2006/relationships/image" Target="media/image46.png"/><Relationship Id="rId131" Type="http://schemas.openxmlformats.org/officeDocument/2006/relationships/oleObject" Target="embeddings/oleObject71.bin"/><Relationship Id="rId152" Type="http://schemas.openxmlformats.org/officeDocument/2006/relationships/oleObject" Target="embeddings/oleObject84.bin"/><Relationship Id="rId173" Type="http://schemas.openxmlformats.org/officeDocument/2006/relationships/oleObject" Target="embeddings/oleObject97.bin"/><Relationship Id="rId194" Type="http://schemas.openxmlformats.org/officeDocument/2006/relationships/image" Target="media/image81.wmf"/><Relationship Id="rId208" Type="http://schemas.openxmlformats.org/officeDocument/2006/relationships/oleObject" Target="embeddings/oleObject116.bin"/><Relationship Id="rId229" Type="http://schemas.openxmlformats.org/officeDocument/2006/relationships/oleObject" Target="embeddings/oleObject127.bin"/><Relationship Id="rId240" Type="http://schemas.openxmlformats.org/officeDocument/2006/relationships/oleObject" Target="embeddings/oleObject135.bin"/><Relationship Id="rId14" Type="http://schemas.openxmlformats.org/officeDocument/2006/relationships/image" Target="media/image6.wmf"/><Relationship Id="rId35" Type="http://schemas.openxmlformats.org/officeDocument/2006/relationships/image" Target="media/image13.wmf"/><Relationship Id="rId56" Type="http://schemas.openxmlformats.org/officeDocument/2006/relationships/oleObject" Target="embeddings/oleObject29.bin"/><Relationship Id="rId77" Type="http://schemas.openxmlformats.org/officeDocument/2006/relationships/image" Target="media/image32.wmf"/><Relationship Id="rId100" Type="http://schemas.openxmlformats.org/officeDocument/2006/relationships/oleObject" Target="embeddings/oleObject53.bin"/><Relationship Id="rId8" Type="http://schemas.openxmlformats.org/officeDocument/2006/relationships/oleObject" Target="embeddings/oleObject1.bin"/><Relationship Id="rId98" Type="http://schemas.openxmlformats.org/officeDocument/2006/relationships/oleObject" Target="embeddings/oleObject51.bin"/><Relationship Id="rId121" Type="http://schemas.openxmlformats.org/officeDocument/2006/relationships/image" Target="media/image52.wmf"/><Relationship Id="rId142" Type="http://schemas.openxmlformats.org/officeDocument/2006/relationships/image" Target="media/image59.wmf"/><Relationship Id="rId163" Type="http://schemas.openxmlformats.org/officeDocument/2006/relationships/oleObject" Target="embeddings/oleObject90.bin"/><Relationship Id="rId184" Type="http://schemas.openxmlformats.org/officeDocument/2006/relationships/oleObject" Target="embeddings/oleObject104.bin"/><Relationship Id="rId219" Type="http://schemas.openxmlformats.org/officeDocument/2006/relationships/oleObject" Target="embeddings/oleObject122.bin"/><Relationship Id="rId230" Type="http://schemas.openxmlformats.org/officeDocument/2006/relationships/image" Target="media/image98.wmf"/><Relationship Id="rId251" Type="http://schemas.openxmlformats.org/officeDocument/2006/relationships/oleObject" Target="embeddings/oleObject141.bin"/><Relationship Id="rId25" Type="http://schemas.openxmlformats.org/officeDocument/2006/relationships/oleObject" Target="embeddings/oleObject11.bin"/><Relationship Id="rId46" Type="http://schemas.openxmlformats.org/officeDocument/2006/relationships/oleObject" Target="embeddings/oleObject24.bin"/><Relationship Id="rId67" Type="http://schemas.openxmlformats.org/officeDocument/2006/relationships/oleObject" Target="embeddings/oleObject35.bin"/><Relationship Id="rId88" Type="http://schemas.openxmlformats.org/officeDocument/2006/relationships/oleObject" Target="embeddings/oleObject46.bin"/><Relationship Id="rId111" Type="http://schemas.openxmlformats.org/officeDocument/2006/relationships/image" Target="media/image47.wmf"/><Relationship Id="rId132" Type="http://schemas.openxmlformats.org/officeDocument/2006/relationships/oleObject" Target="embeddings/oleObject72.bin"/><Relationship Id="rId153" Type="http://schemas.openxmlformats.org/officeDocument/2006/relationships/oleObject" Target="embeddings/oleObject85.bin"/><Relationship Id="rId174" Type="http://schemas.openxmlformats.org/officeDocument/2006/relationships/image" Target="media/image72.png"/><Relationship Id="rId195" Type="http://schemas.openxmlformats.org/officeDocument/2006/relationships/oleObject" Target="embeddings/oleObject109.bin"/><Relationship Id="rId209" Type="http://schemas.openxmlformats.org/officeDocument/2006/relationships/oleObject" Target="embeddings/oleObject117.bin"/><Relationship Id="rId220" Type="http://schemas.openxmlformats.org/officeDocument/2006/relationships/image" Target="media/image93.wmf"/><Relationship Id="rId241" Type="http://schemas.openxmlformats.org/officeDocument/2006/relationships/image" Target="media/image101.wmf"/><Relationship Id="rId15" Type="http://schemas.openxmlformats.org/officeDocument/2006/relationships/oleObject" Target="embeddings/oleObject4.bin"/><Relationship Id="rId36" Type="http://schemas.openxmlformats.org/officeDocument/2006/relationships/oleObject" Target="embeddings/oleObject18.bin"/><Relationship Id="rId57" Type="http://schemas.openxmlformats.org/officeDocument/2006/relationships/image" Target="media/image23.wmf"/><Relationship Id="rId78" Type="http://schemas.openxmlformats.org/officeDocument/2006/relationships/oleObject" Target="embeddings/oleObject41.bin"/><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oleObject" Target="embeddings/oleObject65.bin"/><Relationship Id="rId143" Type="http://schemas.openxmlformats.org/officeDocument/2006/relationships/oleObject" Target="embeddings/oleObject79.bin"/><Relationship Id="rId164" Type="http://schemas.openxmlformats.org/officeDocument/2006/relationships/image" Target="media/image69.wmf"/><Relationship Id="rId185" Type="http://schemas.openxmlformats.org/officeDocument/2006/relationships/image" Target="media/image76.wmf"/><Relationship Id="rId9" Type="http://schemas.openxmlformats.org/officeDocument/2006/relationships/image" Target="media/image3.png"/><Relationship Id="rId210" Type="http://schemas.openxmlformats.org/officeDocument/2006/relationships/image" Target="media/image88.wmf"/><Relationship Id="rId26" Type="http://schemas.openxmlformats.org/officeDocument/2006/relationships/image" Target="media/image10.wmf"/><Relationship Id="rId231" Type="http://schemas.openxmlformats.org/officeDocument/2006/relationships/oleObject" Target="embeddings/oleObject128.bin"/><Relationship Id="rId252" Type="http://schemas.openxmlformats.org/officeDocument/2006/relationships/header" Target="header1.xml"/><Relationship Id="rId47" Type="http://schemas.openxmlformats.org/officeDocument/2006/relationships/image" Target="media/image18.wmf"/><Relationship Id="rId68" Type="http://schemas.openxmlformats.org/officeDocument/2006/relationships/oleObject" Target="embeddings/oleObject36.bin"/><Relationship Id="rId89" Type="http://schemas.openxmlformats.org/officeDocument/2006/relationships/image" Target="media/image38.wmf"/><Relationship Id="rId112" Type="http://schemas.openxmlformats.org/officeDocument/2006/relationships/oleObject" Target="embeddings/oleObject60.bin"/><Relationship Id="rId133" Type="http://schemas.openxmlformats.org/officeDocument/2006/relationships/oleObject" Target="embeddings/oleObject73.bin"/><Relationship Id="rId154" Type="http://schemas.openxmlformats.org/officeDocument/2006/relationships/image" Target="media/image64.wmf"/><Relationship Id="rId175" Type="http://schemas.openxmlformats.org/officeDocument/2006/relationships/image" Target="media/image73.wmf"/><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oleObject" Target="embeddings/oleObject5.bin"/><Relationship Id="rId221" Type="http://schemas.openxmlformats.org/officeDocument/2006/relationships/oleObject" Target="embeddings/oleObject123.bin"/><Relationship Id="rId242" Type="http://schemas.openxmlformats.org/officeDocument/2006/relationships/oleObject" Target="embeddings/oleObject136.bin"/><Relationship Id="rId37" Type="http://schemas.openxmlformats.org/officeDocument/2006/relationships/image" Target="media/image14.wmf"/><Relationship Id="rId58" Type="http://schemas.openxmlformats.org/officeDocument/2006/relationships/oleObject" Target="embeddings/oleObject30.bin"/><Relationship Id="rId79" Type="http://schemas.openxmlformats.org/officeDocument/2006/relationships/image" Target="media/image33.wmf"/><Relationship Id="rId102" Type="http://schemas.openxmlformats.org/officeDocument/2006/relationships/image" Target="media/image43.wmf"/><Relationship Id="rId123" Type="http://schemas.openxmlformats.org/officeDocument/2006/relationships/oleObject" Target="embeddings/oleObject66.bin"/><Relationship Id="rId144" Type="http://schemas.openxmlformats.org/officeDocument/2006/relationships/image" Target="media/image60.wmf"/><Relationship Id="rId90" Type="http://schemas.openxmlformats.org/officeDocument/2006/relationships/oleObject" Target="embeddings/oleObject47.bin"/><Relationship Id="rId165" Type="http://schemas.openxmlformats.org/officeDocument/2006/relationships/oleObject" Target="embeddings/oleObject91.bin"/><Relationship Id="rId186" Type="http://schemas.openxmlformats.org/officeDocument/2006/relationships/oleObject" Target="embeddings/oleObject105.bin"/><Relationship Id="rId211" Type="http://schemas.openxmlformats.org/officeDocument/2006/relationships/oleObject" Target="embeddings/oleObject118.bin"/><Relationship Id="rId232" Type="http://schemas.openxmlformats.org/officeDocument/2006/relationships/image" Target="media/image99.wmf"/><Relationship Id="rId253" Type="http://schemas.openxmlformats.org/officeDocument/2006/relationships/fontTable" Target="fontTable.xml"/><Relationship Id="rId27" Type="http://schemas.openxmlformats.org/officeDocument/2006/relationships/oleObject" Target="embeddings/oleObject12.bin"/><Relationship Id="rId48" Type="http://schemas.openxmlformats.org/officeDocument/2006/relationships/oleObject" Target="embeddings/oleObject25.bin"/><Relationship Id="rId69" Type="http://schemas.openxmlformats.org/officeDocument/2006/relationships/image" Target="media/image28.wmf"/><Relationship Id="rId113" Type="http://schemas.openxmlformats.org/officeDocument/2006/relationships/image" Target="media/image48.wmf"/><Relationship Id="rId134" Type="http://schemas.openxmlformats.org/officeDocument/2006/relationships/oleObject" Target="embeddings/oleObject74.bin"/><Relationship Id="rId80" Type="http://schemas.openxmlformats.org/officeDocument/2006/relationships/oleObject" Target="embeddings/oleObject42.bin"/><Relationship Id="rId155" Type="http://schemas.openxmlformats.org/officeDocument/2006/relationships/oleObject" Target="embeddings/oleObject86.bin"/><Relationship Id="rId176" Type="http://schemas.openxmlformats.org/officeDocument/2006/relationships/oleObject" Target="embeddings/oleObject98.bin"/><Relationship Id="rId197" Type="http://schemas.openxmlformats.org/officeDocument/2006/relationships/oleObject" Target="embeddings/oleObject110.bin"/><Relationship Id="rId201" Type="http://schemas.openxmlformats.org/officeDocument/2006/relationships/oleObject" Target="embeddings/oleObject112.bin"/><Relationship Id="rId222" Type="http://schemas.openxmlformats.org/officeDocument/2006/relationships/image" Target="media/image94.wmf"/><Relationship Id="rId243" Type="http://schemas.openxmlformats.org/officeDocument/2006/relationships/image" Target="media/image102.wmf"/><Relationship Id="rId17" Type="http://schemas.openxmlformats.org/officeDocument/2006/relationships/oleObject" Target="embeddings/oleObject6.bin"/><Relationship Id="rId38" Type="http://schemas.openxmlformats.org/officeDocument/2006/relationships/oleObject" Target="embeddings/oleObject19.bin"/><Relationship Id="rId59" Type="http://schemas.openxmlformats.org/officeDocument/2006/relationships/image" Target="media/image24.wmf"/><Relationship Id="rId103" Type="http://schemas.openxmlformats.org/officeDocument/2006/relationships/oleObject" Target="embeddings/oleObject55.bin"/><Relationship Id="rId124" Type="http://schemas.openxmlformats.org/officeDocument/2006/relationships/oleObject" Target="embeddings/oleObject67.bin"/><Relationship Id="rId70" Type="http://schemas.openxmlformats.org/officeDocument/2006/relationships/oleObject" Target="embeddings/oleObject37.bin"/><Relationship Id="rId91" Type="http://schemas.openxmlformats.org/officeDocument/2006/relationships/image" Target="media/image39.wmf"/><Relationship Id="rId145" Type="http://schemas.openxmlformats.org/officeDocument/2006/relationships/oleObject" Target="embeddings/oleObject80.bin"/><Relationship Id="rId166" Type="http://schemas.openxmlformats.org/officeDocument/2006/relationships/oleObject" Target="embeddings/oleObject92.bin"/><Relationship Id="rId187" Type="http://schemas.openxmlformats.org/officeDocument/2006/relationships/image" Target="media/image77.wmf"/><Relationship Id="rId1" Type="http://schemas.openxmlformats.org/officeDocument/2006/relationships/styles" Target="styles.xml"/><Relationship Id="rId212" Type="http://schemas.openxmlformats.org/officeDocument/2006/relationships/image" Target="media/image89.wmf"/><Relationship Id="rId233" Type="http://schemas.openxmlformats.org/officeDocument/2006/relationships/oleObject" Target="embeddings/oleObject129.bin"/><Relationship Id="rId254" Type="http://schemas.microsoft.com/office/2011/relationships/people" Target="people.xml"/><Relationship Id="rId28" Type="http://schemas.openxmlformats.org/officeDocument/2006/relationships/image" Target="media/image11.wmf"/><Relationship Id="rId49" Type="http://schemas.openxmlformats.org/officeDocument/2006/relationships/image" Target="media/image19.wmf"/><Relationship Id="rId114" Type="http://schemas.openxmlformats.org/officeDocument/2006/relationships/oleObject" Target="embeddings/oleObject61.bin"/><Relationship Id="rId60" Type="http://schemas.openxmlformats.org/officeDocument/2006/relationships/oleObject" Target="embeddings/oleObject31.bin"/><Relationship Id="rId81" Type="http://schemas.openxmlformats.org/officeDocument/2006/relationships/image" Target="media/image34.wmf"/><Relationship Id="rId135" Type="http://schemas.openxmlformats.org/officeDocument/2006/relationships/oleObject" Target="embeddings/oleObject75.bin"/><Relationship Id="rId156" Type="http://schemas.openxmlformats.org/officeDocument/2006/relationships/image" Target="media/image65.wmf"/><Relationship Id="rId177" Type="http://schemas.openxmlformats.org/officeDocument/2006/relationships/image" Target="media/image74.wmf"/><Relationship Id="rId198" Type="http://schemas.openxmlformats.org/officeDocument/2006/relationships/image" Target="media/image83.wmf"/><Relationship Id="rId202" Type="http://schemas.openxmlformats.org/officeDocument/2006/relationships/oleObject" Target="embeddings/oleObject113.bin"/><Relationship Id="rId223" Type="http://schemas.openxmlformats.org/officeDocument/2006/relationships/oleObject" Target="embeddings/oleObject124.bin"/><Relationship Id="rId244" Type="http://schemas.openxmlformats.org/officeDocument/2006/relationships/oleObject" Target="embeddings/oleObject137.bin"/><Relationship Id="rId18" Type="http://schemas.openxmlformats.org/officeDocument/2006/relationships/image" Target="media/image7.wmf"/><Relationship Id="rId39" Type="http://schemas.openxmlformats.org/officeDocument/2006/relationships/oleObject" Target="embeddings/oleObject20.bin"/><Relationship Id="rId50" Type="http://schemas.openxmlformats.org/officeDocument/2006/relationships/oleObject" Target="embeddings/oleObject26.bin"/><Relationship Id="rId104" Type="http://schemas.openxmlformats.org/officeDocument/2006/relationships/image" Target="media/image44.wmf"/><Relationship Id="rId125" Type="http://schemas.openxmlformats.org/officeDocument/2006/relationships/image" Target="media/image53.wmf"/><Relationship Id="rId146" Type="http://schemas.openxmlformats.org/officeDocument/2006/relationships/image" Target="media/image61.wmf"/><Relationship Id="rId167" Type="http://schemas.openxmlformats.org/officeDocument/2006/relationships/oleObject" Target="embeddings/oleObject93.bin"/><Relationship Id="rId188" Type="http://schemas.openxmlformats.org/officeDocument/2006/relationships/oleObject" Target="embeddings/oleObject106.bin"/><Relationship Id="rId71" Type="http://schemas.openxmlformats.org/officeDocument/2006/relationships/image" Target="media/image29.wmf"/><Relationship Id="rId92" Type="http://schemas.openxmlformats.org/officeDocument/2006/relationships/oleObject" Target="embeddings/oleObject48.bin"/><Relationship Id="rId213" Type="http://schemas.openxmlformats.org/officeDocument/2006/relationships/oleObject" Target="embeddings/oleObject119.bin"/><Relationship Id="rId234" Type="http://schemas.openxmlformats.org/officeDocument/2006/relationships/image" Target="media/image100.wmf"/><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theme" Target="theme/theme1.xml"/><Relationship Id="rId40" Type="http://schemas.openxmlformats.org/officeDocument/2006/relationships/oleObject" Target="embeddings/oleObject21.bin"/><Relationship Id="rId115" Type="http://schemas.openxmlformats.org/officeDocument/2006/relationships/image" Target="media/image49.wmf"/><Relationship Id="rId136" Type="http://schemas.openxmlformats.org/officeDocument/2006/relationships/image" Target="media/image56.wmf"/><Relationship Id="rId157" Type="http://schemas.openxmlformats.org/officeDocument/2006/relationships/oleObject" Target="embeddings/oleObject87.bin"/><Relationship Id="rId178" Type="http://schemas.openxmlformats.org/officeDocument/2006/relationships/oleObject" Target="embeddings/oleObject99.bin"/><Relationship Id="rId61" Type="http://schemas.openxmlformats.org/officeDocument/2006/relationships/oleObject" Target="embeddings/oleObject32.bin"/><Relationship Id="rId82" Type="http://schemas.openxmlformats.org/officeDocument/2006/relationships/oleObject" Target="embeddings/oleObject43.bin"/><Relationship Id="rId199" Type="http://schemas.openxmlformats.org/officeDocument/2006/relationships/oleObject" Target="embeddings/oleObject111.bin"/><Relationship Id="rId203" Type="http://schemas.openxmlformats.org/officeDocument/2006/relationships/image" Target="media/image85.wmf"/><Relationship Id="rId19" Type="http://schemas.openxmlformats.org/officeDocument/2006/relationships/oleObject" Target="embeddings/oleObject7.bin"/><Relationship Id="rId224" Type="http://schemas.openxmlformats.org/officeDocument/2006/relationships/image" Target="media/image95.wmf"/><Relationship Id="rId245" Type="http://schemas.openxmlformats.org/officeDocument/2006/relationships/image" Target="media/image103.wmf"/><Relationship Id="rId30" Type="http://schemas.openxmlformats.org/officeDocument/2006/relationships/image" Target="media/image12.wmf"/><Relationship Id="rId105" Type="http://schemas.openxmlformats.org/officeDocument/2006/relationships/oleObject" Target="embeddings/oleObject56.bin"/><Relationship Id="rId126" Type="http://schemas.openxmlformats.org/officeDocument/2006/relationships/oleObject" Target="embeddings/oleObject68.bin"/><Relationship Id="rId147" Type="http://schemas.openxmlformats.org/officeDocument/2006/relationships/oleObject" Target="embeddings/oleObject81.bin"/><Relationship Id="rId168" Type="http://schemas.openxmlformats.org/officeDocument/2006/relationships/oleObject" Target="embeddings/oleObject94.bin"/><Relationship Id="rId51" Type="http://schemas.openxmlformats.org/officeDocument/2006/relationships/image" Target="media/image20.wmf"/><Relationship Id="rId72" Type="http://schemas.openxmlformats.org/officeDocument/2006/relationships/oleObject" Target="embeddings/oleObject38.bin"/><Relationship Id="rId93" Type="http://schemas.openxmlformats.org/officeDocument/2006/relationships/image" Target="media/image40.png"/><Relationship Id="rId189" Type="http://schemas.openxmlformats.org/officeDocument/2006/relationships/image" Target="media/image78.wmf"/><Relationship Id="rId3" Type="http://schemas.openxmlformats.org/officeDocument/2006/relationships/webSettings" Target="webSettings.xml"/><Relationship Id="rId214" Type="http://schemas.openxmlformats.org/officeDocument/2006/relationships/image" Target="media/image90.wmf"/><Relationship Id="rId235" Type="http://schemas.openxmlformats.org/officeDocument/2006/relationships/oleObject" Target="embeddings/oleObject130.bin"/><Relationship Id="rId116" Type="http://schemas.openxmlformats.org/officeDocument/2006/relationships/oleObject" Target="embeddings/oleObject62.bin"/><Relationship Id="rId137" Type="http://schemas.openxmlformats.org/officeDocument/2006/relationships/oleObject" Target="embeddings/oleObject76.bin"/><Relationship Id="rId158" Type="http://schemas.openxmlformats.org/officeDocument/2006/relationships/image" Target="media/image66.wmf"/><Relationship Id="rId20" Type="http://schemas.openxmlformats.org/officeDocument/2006/relationships/image" Target="media/image8.wmf"/><Relationship Id="rId41" Type="http://schemas.openxmlformats.org/officeDocument/2006/relationships/image" Target="media/image15.wmf"/><Relationship Id="rId62" Type="http://schemas.openxmlformats.org/officeDocument/2006/relationships/image" Target="media/image25.png"/><Relationship Id="rId83" Type="http://schemas.openxmlformats.org/officeDocument/2006/relationships/image" Target="media/image35.wmf"/><Relationship Id="rId179" Type="http://schemas.openxmlformats.org/officeDocument/2006/relationships/oleObject" Target="embeddings/oleObject100.bin"/><Relationship Id="rId190" Type="http://schemas.openxmlformats.org/officeDocument/2006/relationships/oleObject" Target="embeddings/oleObject107.bin"/><Relationship Id="rId204" Type="http://schemas.openxmlformats.org/officeDocument/2006/relationships/oleObject" Target="embeddings/oleObject114.bin"/><Relationship Id="rId225" Type="http://schemas.openxmlformats.org/officeDocument/2006/relationships/oleObject" Target="embeddings/oleObject125.bin"/><Relationship Id="rId246" Type="http://schemas.openxmlformats.org/officeDocument/2006/relationships/oleObject" Target="embeddings/oleObject138.bin"/><Relationship Id="rId106" Type="http://schemas.openxmlformats.org/officeDocument/2006/relationships/image" Target="media/image45.wmf"/><Relationship Id="rId127" Type="http://schemas.openxmlformats.org/officeDocument/2006/relationships/image" Target="media/image54.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oleObject" Target="embeddings/oleObject27.bin"/><Relationship Id="rId73" Type="http://schemas.openxmlformats.org/officeDocument/2006/relationships/image" Target="media/image30.wmf"/><Relationship Id="rId94" Type="http://schemas.openxmlformats.org/officeDocument/2006/relationships/image" Target="media/image41.wmf"/><Relationship Id="rId148" Type="http://schemas.openxmlformats.org/officeDocument/2006/relationships/image" Target="media/image62.wmf"/><Relationship Id="rId169" Type="http://schemas.openxmlformats.org/officeDocument/2006/relationships/oleObject" Target="embeddings/oleObject95.bin"/><Relationship Id="rId4" Type="http://schemas.openxmlformats.org/officeDocument/2006/relationships/footnotes" Target="footnotes.xml"/><Relationship Id="rId180" Type="http://schemas.openxmlformats.org/officeDocument/2006/relationships/oleObject" Target="embeddings/oleObject101.bin"/><Relationship Id="rId215" Type="http://schemas.openxmlformats.org/officeDocument/2006/relationships/oleObject" Target="embeddings/oleObject120.bin"/><Relationship Id="rId236" Type="http://schemas.openxmlformats.org/officeDocument/2006/relationships/oleObject" Target="embeddings/oleObject1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gmflh</dc:creator>
  <cp:keywords/>
  <dc:description/>
  <cp:lastModifiedBy>Administrator</cp:lastModifiedBy>
  <cp:revision>14</cp:revision>
  <dcterms:created xsi:type="dcterms:W3CDTF">2017-12-26T07:26:00Z</dcterms:created>
  <dcterms:modified xsi:type="dcterms:W3CDTF">2017-12-29T13:39:00Z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