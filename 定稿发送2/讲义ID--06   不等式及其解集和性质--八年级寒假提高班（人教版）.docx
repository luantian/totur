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7C561" w14:textId="77777777" w:rsidR="00F47DF6" w:rsidRPr="005557FD" w:rsidDel="005557FD" w:rsidRDefault="00FB2697">
      <w:pPr>
        <w:jc w:val="center"/>
        <w:rPr>
          <w:del w:id="0" w:author="Administrator" w:date="2017-12-28T22:51:00Z"/>
          <w:rFonts w:ascii="黑体" w:eastAsia="黑体" w:hAnsi="黑体"/>
          <w:sz w:val="32"/>
          <w:rPrChange w:id="1" w:author="Administrator" w:date="2017-12-28T22:51:00Z">
            <w:rPr>
              <w:del w:id="2" w:author="Administrator" w:date="2017-12-28T22:51:00Z"/>
              <w:b/>
              <w:sz w:val="44"/>
            </w:rPr>
          </w:rPrChange>
        </w:rPr>
      </w:pPr>
      <w:r w:rsidRPr="005557FD">
        <w:rPr>
          <w:rFonts w:ascii="黑体" w:eastAsia="黑体" w:hAnsi="黑体" w:hint="eastAsia"/>
          <w:sz w:val="32"/>
          <w:rPrChange w:id="3" w:author="Administrator" w:date="2017-12-28T22:51:00Z">
            <w:rPr>
              <w:rFonts w:hint="eastAsia"/>
              <w:b/>
              <w:sz w:val="44"/>
            </w:rPr>
          </w:rPrChange>
        </w:rPr>
        <w:t>第</w:t>
      </w:r>
      <w:r w:rsidRPr="005557FD">
        <w:rPr>
          <w:rFonts w:ascii="黑体" w:eastAsia="黑体" w:hAnsi="黑体"/>
          <w:sz w:val="32"/>
          <w:rPrChange w:id="4" w:author="Administrator" w:date="2017-12-28T22:51:00Z">
            <w:rPr>
              <w:b/>
              <w:sz w:val="44"/>
            </w:rPr>
          </w:rPrChange>
        </w:rPr>
        <w:t>1讲 不等式及其解集和性质</w:t>
      </w:r>
      <w:bookmarkStart w:id="5" w:name="_GoBack"/>
      <w:bookmarkEnd w:id="5"/>
    </w:p>
    <w:p w14:paraId="42DBDF06" w14:textId="77777777" w:rsidR="00F47DF6" w:rsidRDefault="00F47DF6" w:rsidP="005557FD">
      <w:pPr>
        <w:jc w:val="center"/>
        <w:rPr>
          <w:rFonts w:ascii="楷体" w:eastAsia="楷体" w:hAnsi="楷体" w:hint="eastAsia"/>
          <w:b/>
          <w:sz w:val="30"/>
          <w:szCs w:val="30"/>
        </w:rPr>
        <w:pPrChange w:id="6" w:author="Administrator" w:date="2017-12-28T22:51:00Z">
          <w:pPr/>
        </w:pPrChange>
      </w:pPr>
    </w:p>
    <w:p w14:paraId="0807B948" w14:textId="77777777" w:rsidR="00F47DF6" w:rsidRDefault="00FB2697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一、课程目标</w:t>
      </w:r>
    </w:p>
    <w:p w14:paraId="2B5BB94D" w14:textId="77777777" w:rsidR="00F47DF6" w:rsidRDefault="00FB2697">
      <w:r>
        <w:rPr>
          <w:rFonts w:hint="eastAsia"/>
        </w:rPr>
        <w:t>1.了解不等式的概念</w:t>
      </w:r>
    </w:p>
    <w:p w14:paraId="78E09703" w14:textId="77777777" w:rsidR="00F47DF6" w:rsidRDefault="00FB2697">
      <w:r>
        <w:rPr>
          <w:rFonts w:hint="eastAsia"/>
        </w:rPr>
        <w:t>2.了解不等式的解与解集</w:t>
      </w:r>
    </w:p>
    <w:p w14:paraId="5B0E3856" w14:textId="77777777" w:rsidR="00F47DF6" w:rsidRDefault="00FB2697">
      <w:r>
        <w:rPr>
          <w:rFonts w:hint="eastAsia"/>
        </w:rPr>
        <w:t>3.学会用数轴表示不等式的解集</w:t>
      </w:r>
    </w:p>
    <w:p w14:paraId="4B942AF6" w14:textId="7138BA13" w:rsidR="00F47DF6" w:rsidRDefault="00FB2697">
      <w:pPr>
        <w:pStyle w:val="a9"/>
        <w:ind w:firstLineChars="0" w:firstLine="0"/>
      </w:pPr>
      <w:r>
        <w:rPr>
          <w:rFonts w:hint="eastAsia"/>
        </w:rPr>
        <w:t>4</w:t>
      </w:r>
      <w:r w:rsidR="005A264B">
        <w:rPr>
          <w:rFonts w:hint="eastAsia"/>
        </w:rPr>
        <w:t>.</w:t>
      </w:r>
      <w:r>
        <w:rPr>
          <w:rFonts w:hint="eastAsia"/>
        </w:rPr>
        <w:t>掌握不等式的性质</w:t>
      </w:r>
    </w:p>
    <w:p w14:paraId="0E40F28A" w14:textId="77777777" w:rsidR="00F47DF6" w:rsidRDefault="00F47DF6"/>
    <w:p w14:paraId="6CA5636F" w14:textId="77777777" w:rsidR="00F47DF6" w:rsidRDefault="00FB2697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二、课程内容</w:t>
      </w:r>
    </w:p>
    <w:p w14:paraId="1FE48838" w14:textId="77777777" w:rsidR="00F47DF6" w:rsidRDefault="00FB269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知识点一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不等式</w:t>
      </w:r>
    </w:p>
    <w:p w14:paraId="1D4A9F97" w14:textId="77777777" w:rsidR="00F47DF6" w:rsidRDefault="00FB2697">
      <w:r>
        <w:rPr>
          <w:rFonts w:hint="eastAsia"/>
          <w:b/>
        </w:rPr>
        <w:t>1.定义</w:t>
      </w:r>
      <w:r>
        <w:rPr>
          <w:b/>
        </w:rPr>
        <w:t>:</w:t>
      </w:r>
      <w:r>
        <w:t>用</w:t>
      </w:r>
      <w:r>
        <w:rPr>
          <w:b/>
        </w:rPr>
        <w:t>不等号</w:t>
      </w:r>
      <w:r>
        <w:t>表示</w:t>
      </w:r>
      <w:r>
        <w:rPr>
          <w:b/>
        </w:rPr>
        <w:t>不等关系</w:t>
      </w:r>
      <w:r>
        <w:t>的式子叫做不</w:t>
      </w:r>
      <w:r>
        <w:rPr>
          <w:rFonts w:hint="eastAsia"/>
        </w:rPr>
        <w:t>等式.</w:t>
      </w:r>
    </w:p>
    <w:p w14:paraId="52D93620" w14:textId="61AAAF10" w:rsidR="00F47DF6" w:rsidRDefault="00FB2697">
      <w:r>
        <w:rPr>
          <w:rFonts w:hint="eastAsia"/>
          <w:b/>
        </w:rPr>
        <w:t>注：</w:t>
      </w:r>
      <w:r>
        <w:t>(1)不等式表示式子之间的不等关系，</w:t>
      </w:r>
      <w:r>
        <w:rPr>
          <w:rFonts w:hint="eastAsia"/>
        </w:rPr>
        <w:t>与方程表示的相等关系相对应</w:t>
      </w:r>
      <w:r w:rsidR="009D624D">
        <w:rPr>
          <w:rFonts w:hint="eastAsia"/>
        </w:rPr>
        <w:t>；</w:t>
      </w:r>
    </w:p>
    <w:p w14:paraId="71FE5465" w14:textId="1FF5C29E" w:rsidR="00F47DF6" w:rsidRDefault="00FB2697">
      <w:r>
        <w:t>(2)判断一个式子是否为不等式,关键是看所给式</w:t>
      </w:r>
      <w:r>
        <w:rPr>
          <w:rFonts w:hint="eastAsia"/>
        </w:rPr>
        <w:t>子是否含不等号</w:t>
      </w:r>
      <w:r w:rsidR="009D624D">
        <w:rPr>
          <w:rFonts w:hint="eastAsia"/>
        </w:rPr>
        <w:t>；</w:t>
      </w:r>
    </w:p>
    <w:p w14:paraId="44F8A0AD" w14:textId="77777777" w:rsidR="00F47DF6" w:rsidRDefault="00FB2697">
      <w:r>
        <w:t>(3)对于含有未知数的不等式,当未知数取某些值</w:t>
      </w:r>
      <w:r>
        <w:rPr>
          <w:rFonts w:hint="eastAsia"/>
        </w:rPr>
        <w:t>时</w:t>
      </w:r>
      <w:r>
        <w:t>,不等式的左右两边符合不等号所表示的大</w:t>
      </w:r>
      <w:r>
        <w:rPr>
          <w:rFonts w:hint="eastAsia"/>
        </w:rPr>
        <w:t>小关系，我们就说不等式成立，否则不等式不成立.</w:t>
      </w:r>
    </w:p>
    <w:p w14:paraId="1138DB9A" w14:textId="77777777" w:rsidR="00F47DF6" w:rsidRDefault="00FB2697">
      <w:pPr>
        <w:rPr>
          <w:b/>
        </w:rPr>
      </w:pPr>
      <w:r>
        <w:rPr>
          <w:b/>
        </w:rPr>
        <w:t>2.基本的表达形式:</w:t>
      </w:r>
    </w:p>
    <w:p w14:paraId="4D4D52C0" w14:textId="77777777" w:rsidR="00F47DF6" w:rsidRDefault="00FB2697">
      <w:pPr>
        <w:rPr>
          <w:b/>
        </w:rPr>
      </w:pPr>
      <w:r>
        <w:rPr>
          <w:b/>
        </w:rPr>
        <w:t>(1)常见的不等号:</w:t>
      </w:r>
    </w:p>
    <w:tbl>
      <w:tblPr>
        <w:tblStyle w:val="a8"/>
        <w:tblW w:w="6516" w:type="dxa"/>
        <w:jc w:val="center"/>
        <w:tblLayout w:type="fixed"/>
        <w:tblLook w:val="04A0" w:firstRow="1" w:lastRow="0" w:firstColumn="1" w:lastColumn="0" w:noHBand="0" w:noVBand="1"/>
      </w:tblPr>
      <w:tblGrid>
        <w:gridCol w:w="822"/>
        <w:gridCol w:w="1583"/>
        <w:gridCol w:w="1843"/>
        <w:gridCol w:w="1134"/>
        <w:gridCol w:w="1134"/>
      </w:tblGrid>
      <w:tr w:rsidR="00F47DF6" w14:paraId="75C130F6" w14:textId="77777777">
        <w:trPr>
          <w:jc w:val="center"/>
        </w:trPr>
        <w:tc>
          <w:tcPr>
            <w:tcW w:w="822" w:type="dxa"/>
            <w:vAlign w:val="center"/>
          </w:tcPr>
          <w:p w14:paraId="2A6C653F" w14:textId="77777777" w:rsidR="00F47DF6" w:rsidRDefault="00FB2697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583" w:type="dxa"/>
            <w:vAlign w:val="center"/>
          </w:tcPr>
          <w:p w14:paraId="1B74DF08" w14:textId="77777777" w:rsidR="00F47DF6" w:rsidRDefault="00FB269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D9CF1C6" w14:textId="77777777" w:rsidR="00F47DF6" w:rsidRDefault="00FB2697">
            <w:pPr>
              <w:jc w:val="center"/>
            </w:pPr>
            <w:r>
              <w:rPr>
                <w:rFonts w:hint="eastAsia"/>
              </w:rPr>
              <w:t>实际意义</w:t>
            </w:r>
          </w:p>
        </w:tc>
        <w:tc>
          <w:tcPr>
            <w:tcW w:w="1134" w:type="dxa"/>
            <w:vAlign w:val="center"/>
          </w:tcPr>
          <w:p w14:paraId="38F417CA" w14:textId="77777777" w:rsidR="00F47DF6" w:rsidRDefault="00FB2697">
            <w:pPr>
              <w:jc w:val="center"/>
            </w:pPr>
            <w:r>
              <w:rPr>
                <w:rFonts w:hint="eastAsia"/>
              </w:rPr>
              <w:t>读法</w:t>
            </w:r>
          </w:p>
        </w:tc>
        <w:tc>
          <w:tcPr>
            <w:tcW w:w="1134" w:type="dxa"/>
            <w:vAlign w:val="center"/>
          </w:tcPr>
          <w:p w14:paraId="074178BA" w14:textId="77777777" w:rsidR="00F47DF6" w:rsidRDefault="00FB2697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</w:tr>
      <w:tr w:rsidR="00F47DF6" w14:paraId="0DEE2024" w14:textId="77777777">
        <w:trPr>
          <w:jc w:val="center"/>
        </w:trPr>
        <w:tc>
          <w:tcPr>
            <w:tcW w:w="822" w:type="dxa"/>
            <w:vAlign w:val="center"/>
          </w:tcPr>
          <w:p w14:paraId="0F8052D1" w14:textId="77777777" w:rsidR="00F47DF6" w:rsidRDefault="00050FC7">
            <w:pPr>
              <w:jc w:val="center"/>
            </w:pPr>
            <w:r w:rsidRPr="001D314F">
              <w:rPr>
                <w:position w:val="-4"/>
              </w:rPr>
              <w:object w:dxaOrig="200" w:dyaOrig="200" w14:anchorId="1EBAD9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0.8pt" o:ole="">
                  <v:imagedata r:id="rId9" o:title=""/>
                </v:shape>
                <o:OLEObject Type="Embed" ProgID="Equation.DSMT4" ShapeID="_x0000_i1025" DrawAspect="Content" ObjectID="_1576006897" r:id="rId10"/>
              </w:object>
            </w:r>
          </w:p>
        </w:tc>
        <w:tc>
          <w:tcPr>
            <w:tcW w:w="1583" w:type="dxa"/>
            <w:vAlign w:val="center"/>
          </w:tcPr>
          <w:p w14:paraId="48F5E2BC" w14:textId="77777777" w:rsidR="00F47DF6" w:rsidRDefault="00FB2697">
            <w:pPr>
              <w:jc w:val="center"/>
            </w:pPr>
            <w:r>
              <w:rPr>
                <w:rFonts w:hint="eastAsia"/>
              </w:rPr>
              <w:t>小于号</w:t>
            </w:r>
          </w:p>
        </w:tc>
        <w:tc>
          <w:tcPr>
            <w:tcW w:w="1843" w:type="dxa"/>
            <w:vAlign w:val="center"/>
          </w:tcPr>
          <w:p w14:paraId="1C0812BA" w14:textId="77777777" w:rsidR="00F47DF6" w:rsidRDefault="00FB2697">
            <w:pPr>
              <w:jc w:val="center"/>
            </w:pPr>
            <w:r>
              <w:rPr>
                <w:rFonts w:hint="eastAsia"/>
              </w:rPr>
              <w:t>小于、不足</w:t>
            </w:r>
          </w:p>
        </w:tc>
        <w:tc>
          <w:tcPr>
            <w:tcW w:w="1134" w:type="dxa"/>
            <w:vAlign w:val="center"/>
          </w:tcPr>
          <w:p w14:paraId="7CC32788" w14:textId="77777777" w:rsidR="00F47DF6" w:rsidRDefault="00FB2697">
            <w:pPr>
              <w:jc w:val="center"/>
            </w:pPr>
            <w:r>
              <w:rPr>
                <w:rFonts w:hint="eastAsia"/>
              </w:rPr>
              <w:t>小于</w:t>
            </w:r>
          </w:p>
        </w:tc>
        <w:tc>
          <w:tcPr>
            <w:tcW w:w="1134" w:type="dxa"/>
            <w:vAlign w:val="center"/>
          </w:tcPr>
          <w:p w14:paraId="65D094EC" w14:textId="77777777" w:rsidR="00F47DF6" w:rsidRDefault="00050FC7">
            <w:pPr>
              <w:jc w:val="center"/>
            </w:pPr>
            <w:r w:rsidRPr="001D314F">
              <w:rPr>
                <w:position w:val="-6"/>
              </w:rPr>
              <w:object w:dxaOrig="859" w:dyaOrig="279" w14:anchorId="0129077C">
                <v:shape id="_x0000_i1026" type="#_x0000_t75" style="width:43.8pt;height:13.8pt" o:ole="">
                  <v:imagedata r:id="rId11" o:title=""/>
                </v:shape>
                <o:OLEObject Type="Embed" ProgID="Equation.DSMT4" ShapeID="_x0000_i1026" DrawAspect="Content" ObjectID="_1576006898" r:id="rId12"/>
              </w:object>
            </w:r>
          </w:p>
        </w:tc>
      </w:tr>
      <w:tr w:rsidR="00F47DF6" w14:paraId="19D6516A" w14:textId="77777777">
        <w:trPr>
          <w:jc w:val="center"/>
        </w:trPr>
        <w:tc>
          <w:tcPr>
            <w:tcW w:w="822" w:type="dxa"/>
            <w:vAlign w:val="center"/>
          </w:tcPr>
          <w:p w14:paraId="0353C8F8" w14:textId="77777777" w:rsidR="00F47DF6" w:rsidRDefault="00050FC7">
            <w:pPr>
              <w:jc w:val="center"/>
            </w:pPr>
            <w:r w:rsidRPr="001D314F">
              <w:rPr>
                <w:position w:val="-4"/>
              </w:rPr>
              <w:object w:dxaOrig="200" w:dyaOrig="200" w14:anchorId="1E10C583">
                <v:shape id="_x0000_i1027" type="#_x0000_t75" style="width:10.8pt;height:10.8pt" o:ole="">
                  <v:imagedata r:id="rId13" o:title=""/>
                </v:shape>
                <o:OLEObject Type="Embed" ProgID="Equation.DSMT4" ShapeID="_x0000_i1027" DrawAspect="Content" ObjectID="_1576006899" r:id="rId14"/>
              </w:object>
            </w:r>
          </w:p>
        </w:tc>
        <w:tc>
          <w:tcPr>
            <w:tcW w:w="1583" w:type="dxa"/>
            <w:vAlign w:val="center"/>
          </w:tcPr>
          <w:p w14:paraId="405174F0" w14:textId="77777777" w:rsidR="00F47DF6" w:rsidRDefault="00FB2697">
            <w:pPr>
              <w:jc w:val="center"/>
            </w:pPr>
            <w:r>
              <w:rPr>
                <w:rFonts w:hint="eastAsia"/>
              </w:rPr>
              <w:t>大于号</w:t>
            </w:r>
          </w:p>
        </w:tc>
        <w:tc>
          <w:tcPr>
            <w:tcW w:w="1843" w:type="dxa"/>
            <w:vAlign w:val="center"/>
          </w:tcPr>
          <w:p w14:paraId="0FFFE06D" w14:textId="77777777" w:rsidR="00F47DF6" w:rsidRDefault="00FB2697">
            <w:pPr>
              <w:jc w:val="center"/>
            </w:pPr>
            <w:r>
              <w:rPr>
                <w:rFonts w:hint="eastAsia"/>
              </w:rPr>
              <w:t>大于、高出</w:t>
            </w:r>
          </w:p>
        </w:tc>
        <w:tc>
          <w:tcPr>
            <w:tcW w:w="1134" w:type="dxa"/>
            <w:vAlign w:val="center"/>
          </w:tcPr>
          <w:p w14:paraId="665179C8" w14:textId="77777777" w:rsidR="00F47DF6" w:rsidRDefault="00FB2697">
            <w:pPr>
              <w:jc w:val="center"/>
            </w:pPr>
            <w:r>
              <w:rPr>
                <w:rFonts w:hint="eastAsia"/>
              </w:rPr>
              <w:t>大于</w:t>
            </w:r>
          </w:p>
        </w:tc>
        <w:tc>
          <w:tcPr>
            <w:tcW w:w="1134" w:type="dxa"/>
            <w:vAlign w:val="center"/>
          </w:tcPr>
          <w:p w14:paraId="5EB9D2BC" w14:textId="77777777" w:rsidR="00F47DF6" w:rsidRDefault="00050FC7">
            <w:pPr>
              <w:jc w:val="center"/>
            </w:pPr>
            <w:r w:rsidRPr="001D314F">
              <w:rPr>
                <w:position w:val="-6"/>
              </w:rPr>
              <w:object w:dxaOrig="840" w:dyaOrig="279" w14:anchorId="0476058A">
                <v:shape id="_x0000_i1028" type="#_x0000_t75" style="width:42pt;height:13.8pt" o:ole="">
                  <v:imagedata r:id="rId15" o:title=""/>
                </v:shape>
                <o:OLEObject Type="Embed" ProgID="Equation.DSMT4" ShapeID="_x0000_i1028" DrawAspect="Content" ObjectID="_1576006900" r:id="rId16"/>
              </w:object>
            </w:r>
          </w:p>
        </w:tc>
      </w:tr>
      <w:tr w:rsidR="00F47DF6" w14:paraId="056D0E4B" w14:textId="77777777">
        <w:trPr>
          <w:jc w:val="center"/>
        </w:trPr>
        <w:tc>
          <w:tcPr>
            <w:tcW w:w="822" w:type="dxa"/>
            <w:vAlign w:val="center"/>
          </w:tcPr>
          <w:p w14:paraId="4DFDFE30" w14:textId="77777777" w:rsidR="00F47DF6" w:rsidRDefault="00050FC7">
            <w:pPr>
              <w:jc w:val="center"/>
            </w:pPr>
            <w:r w:rsidRPr="001D314F">
              <w:rPr>
                <w:position w:val="-4"/>
              </w:rPr>
              <w:object w:dxaOrig="200" w:dyaOrig="240" w14:anchorId="3EBF4108">
                <v:shape id="_x0000_i1029" type="#_x0000_t75" style="width:10.8pt;height:12pt" o:ole="">
                  <v:imagedata r:id="rId17" o:title=""/>
                </v:shape>
                <o:OLEObject Type="Embed" ProgID="Equation.DSMT4" ShapeID="_x0000_i1029" DrawAspect="Content" ObjectID="_1576006901" r:id="rId18"/>
              </w:object>
            </w:r>
          </w:p>
        </w:tc>
        <w:tc>
          <w:tcPr>
            <w:tcW w:w="1583" w:type="dxa"/>
            <w:vAlign w:val="center"/>
          </w:tcPr>
          <w:p w14:paraId="240D577F" w14:textId="77777777" w:rsidR="00F47DF6" w:rsidRDefault="00FB2697">
            <w:pPr>
              <w:jc w:val="center"/>
            </w:pPr>
            <w:r>
              <w:rPr>
                <w:rFonts w:hint="eastAsia"/>
              </w:rPr>
              <w:t>小于或等于号</w:t>
            </w:r>
          </w:p>
        </w:tc>
        <w:tc>
          <w:tcPr>
            <w:tcW w:w="1843" w:type="dxa"/>
            <w:vAlign w:val="center"/>
          </w:tcPr>
          <w:p w14:paraId="2EE277BB" w14:textId="77777777" w:rsidR="00F47DF6" w:rsidRDefault="00FB2697">
            <w:pPr>
              <w:jc w:val="center"/>
            </w:pPr>
            <w:r>
              <w:rPr>
                <w:rFonts w:hint="eastAsia"/>
              </w:rPr>
              <w:t>不大于、不超过、至多</w:t>
            </w:r>
          </w:p>
        </w:tc>
        <w:tc>
          <w:tcPr>
            <w:tcW w:w="1134" w:type="dxa"/>
            <w:vAlign w:val="center"/>
          </w:tcPr>
          <w:p w14:paraId="41181D8C" w14:textId="77777777" w:rsidR="00F47DF6" w:rsidRDefault="00FB2697">
            <w:pPr>
              <w:jc w:val="center"/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1134" w:type="dxa"/>
            <w:vAlign w:val="center"/>
          </w:tcPr>
          <w:p w14:paraId="55324AD1" w14:textId="77777777" w:rsidR="00F47DF6" w:rsidRDefault="00050FC7">
            <w:pPr>
              <w:jc w:val="center"/>
            </w:pPr>
            <w:r w:rsidRPr="001D314F">
              <w:rPr>
                <w:position w:val="-6"/>
              </w:rPr>
              <w:object w:dxaOrig="540" w:dyaOrig="279" w14:anchorId="4A2EB373">
                <v:shape id="_x0000_i1030" type="#_x0000_t75" style="width:27pt;height:13.8pt" o:ole="">
                  <v:imagedata r:id="rId19" o:title=""/>
                </v:shape>
                <o:OLEObject Type="Embed" ProgID="Equation.DSMT4" ShapeID="_x0000_i1030" DrawAspect="Content" ObjectID="_1576006902" r:id="rId20"/>
              </w:object>
            </w:r>
          </w:p>
        </w:tc>
      </w:tr>
      <w:tr w:rsidR="00F47DF6" w14:paraId="030DE179" w14:textId="77777777">
        <w:trPr>
          <w:jc w:val="center"/>
        </w:trPr>
        <w:tc>
          <w:tcPr>
            <w:tcW w:w="822" w:type="dxa"/>
            <w:vAlign w:val="center"/>
          </w:tcPr>
          <w:p w14:paraId="43CA08F8" w14:textId="77777777" w:rsidR="00F47DF6" w:rsidRDefault="00050FC7">
            <w:pPr>
              <w:jc w:val="center"/>
            </w:pPr>
            <w:r w:rsidRPr="001D314F">
              <w:rPr>
                <w:position w:val="-4"/>
              </w:rPr>
              <w:object w:dxaOrig="200" w:dyaOrig="240" w14:anchorId="7CA71558">
                <v:shape id="_x0000_i1031" type="#_x0000_t75" style="width:10.8pt;height:12pt" o:ole="">
                  <v:imagedata r:id="rId21" o:title=""/>
                </v:shape>
                <o:OLEObject Type="Embed" ProgID="Equation.DSMT4" ShapeID="_x0000_i1031" DrawAspect="Content" ObjectID="_1576006903" r:id="rId22"/>
              </w:object>
            </w:r>
          </w:p>
        </w:tc>
        <w:tc>
          <w:tcPr>
            <w:tcW w:w="1583" w:type="dxa"/>
            <w:vAlign w:val="center"/>
          </w:tcPr>
          <w:p w14:paraId="38C6F500" w14:textId="77777777" w:rsidR="00F47DF6" w:rsidRDefault="00FB2697">
            <w:pPr>
              <w:jc w:val="center"/>
            </w:pPr>
            <w:r>
              <w:rPr>
                <w:rFonts w:hint="eastAsia"/>
              </w:rPr>
              <w:t>大于或等于号</w:t>
            </w:r>
          </w:p>
        </w:tc>
        <w:tc>
          <w:tcPr>
            <w:tcW w:w="1843" w:type="dxa"/>
            <w:vAlign w:val="center"/>
          </w:tcPr>
          <w:p w14:paraId="43B1D1D9" w14:textId="77777777" w:rsidR="00F47DF6" w:rsidRDefault="00FB2697">
            <w:pPr>
              <w:jc w:val="center"/>
            </w:pPr>
            <w:r>
              <w:rPr>
                <w:rFonts w:hint="eastAsia"/>
              </w:rPr>
              <w:t>不小于、不低于、至少</w:t>
            </w:r>
          </w:p>
        </w:tc>
        <w:tc>
          <w:tcPr>
            <w:tcW w:w="1134" w:type="dxa"/>
            <w:vAlign w:val="center"/>
          </w:tcPr>
          <w:p w14:paraId="17CC4B4D" w14:textId="77777777" w:rsidR="00F47DF6" w:rsidRDefault="00FB2697">
            <w:pPr>
              <w:jc w:val="center"/>
            </w:pPr>
            <w:r>
              <w:rPr>
                <w:rFonts w:hint="eastAsia"/>
              </w:rPr>
              <w:t>大于或等于</w:t>
            </w:r>
          </w:p>
        </w:tc>
        <w:tc>
          <w:tcPr>
            <w:tcW w:w="1134" w:type="dxa"/>
            <w:vAlign w:val="center"/>
          </w:tcPr>
          <w:p w14:paraId="137177CE" w14:textId="77777777" w:rsidR="00F47DF6" w:rsidRDefault="00050FC7">
            <w:pPr>
              <w:jc w:val="center"/>
            </w:pPr>
            <w:r w:rsidRPr="001D314F">
              <w:rPr>
                <w:position w:val="-6"/>
              </w:rPr>
              <w:object w:dxaOrig="560" w:dyaOrig="279" w14:anchorId="30EAD79E">
                <v:shape id="_x0000_i1032" type="#_x0000_t75" style="width:28.8pt;height:13.8pt" o:ole="">
                  <v:imagedata r:id="rId23" o:title=""/>
                </v:shape>
                <o:OLEObject Type="Embed" ProgID="Equation.DSMT4" ShapeID="_x0000_i1032" DrawAspect="Content" ObjectID="_1576006904" r:id="rId24"/>
              </w:object>
            </w:r>
          </w:p>
        </w:tc>
      </w:tr>
      <w:tr w:rsidR="00F47DF6" w14:paraId="62DF2D01" w14:textId="77777777">
        <w:trPr>
          <w:jc w:val="center"/>
        </w:trPr>
        <w:tc>
          <w:tcPr>
            <w:tcW w:w="822" w:type="dxa"/>
            <w:vAlign w:val="center"/>
          </w:tcPr>
          <w:p w14:paraId="468F84F2" w14:textId="77777777" w:rsidR="00F47DF6" w:rsidRDefault="00050FC7">
            <w:pPr>
              <w:jc w:val="center"/>
            </w:pPr>
            <w:r w:rsidRPr="001D314F">
              <w:rPr>
                <w:position w:val="-4"/>
              </w:rPr>
              <w:object w:dxaOrig="220" w:dyaOrig="220" w14:anchorId="3C5E8B9C">
                <v:shape id="_x0000_i1033" type="#_x0000_t75" style="width:10.8pt;height:10.8pt" o:ole="">
                  <v:imagedata r:id="rId25" o:title=""/>
                </v:shape>
                <o:OLEObject Type="Embed" ProgID="Equation.DSMT4" ShapeID="_x0000_i1033" DrawAspect="Content" ObjectID="_1576006905" r:id="rId26"/>
              </w:object>
            </w:r>
          </w:p>
        </w:tc>
        <w:tc>
          <w:tcPr>
            <w:tcW w:w="1583" w:type="dxa"/>
            <w:vAlign w:val="center"/>
          </w:tcPr>
          <w:p w14:paraId="0AEC1548" w14:textId="77777777" w:rsidR="00F47DF6" w:rsidRDefault="00FB2697">
            <w:pPr>
              <w:jc w:val="center"/>
            </w:pPr>
            <w:r>
              <w:rPr>
                <w:rFonts w:hint="eastAsia"/>
              </w:rPr>
              <w:t>不等于号</w:t>
            </w:r>
          </w:p>
        </w:tc>
        <w:tc>
          <w:tcPr>
            <w:tcW w:w="1843" w:type="dxa"/>
            <w:vAlign w:val="center"/>
          </w:tcPr>
          <w:p w14:paraId="1DF91BB6" w14:textId="77777777" w:rsidR="00F47DF6" w:rsidRDefault="00FB2697">
            <w:pPr>
              <w:jc w:val="center"/>
            </w:pPr>
            <w:r>
              <w:rPr>
                <w:rFonts w:hint="eastAsia"/>
              </w:rPr>
              <w:t>不</w:t>
            </w:r>
            <w:r>
              <w:t>相</w:t>
            </w:r>
            <w:r>
              <w:rPr>
                <w:rFonts w:hint="eastAsia"/>
              </w:rPr>
              <w:t>等</w:t>
            </w:r>
          </w:p>
        </w:tc>
        <w:tc>
          <w:tcPr>
            <w:tcW w:w="1134" w:type="dxa"/>
            <w:vAlign w:val="center"/>
          </w:tcPr>
          <w:p w14:paraId="78A8E390" w14:textId="77777777" w:rsidR="00F47DF6" w:rsidRDefault="00FB2697">
            <w:pPr>
              <w:jc w:val="center"/>
            </w:pPr>
            <w:r>
              <w:rPr>
                <w:rFonts w:hint="eastAsia"/>
              </w:rPr>
              <w:t>不等于</w:t>
            </w:r>
          </w:p>
        </w:tc>
        <w:tc>
          <w:tcPr>
            <w:tcW w:w="1134" w:type="dxa"/>
            <w:vAlign w:val="center"/>
          </w:tcPr>
          <w:p w14:paraId="022F1256" w14:textId="77777777" w:rsidR="00F47DF6" w:rsidRDefault="00050FC7">
            <w:pPr>
              <w:jc w:val="center"/>
            </w:pPr>
            <w:r w:rsidRPr="001D314F">
              <w:rPr>
                <w:position w:val="-4"/>
              </w:rPr>
              <w:object w:dxaOrig="520" w:dyaOrig="260" w14:anchorId="121EB6E4">
                <v:shape id="_x0000_i1034" type="#_x0000_t75" style="width:25.8pt;height:13.2pt" o:ole="">
                  <v:imagedata r:id="rId27" o:title=""/>
                </v:shape>
                <o:OLEObject Type="Embed" ProgID="Equation.DSMT4" ShapeID="_x0000_i1034" DrawAspect="Content" ObjectID="_1576006906" r:id="rId28"/>
              </w:object>
            </w:r>
          </w:p>
        </w:tc>
      </w:tr>
    </w:tbl>
    <w:p w14:paraId="26CE6F4F" w14:textId="6FBD7F06" w:rsidR="00F47DF6" w:rsidRDefault="00FB2697">
      <w:r>
        <w:rPr>
          <w:b/>
        </w:rPr>
        <w:t>(2)常见的不等式基本语言与符号表示:</w:t>
      </w:r>
      <w:r>
        <w:br/>
      </w:r>
      <w:r>
        <w:rPr>
          <w:rFonts w:hint="eastAsia"/>
        </w:rPr>
        <w:t>①</w:t>
      </w:r>
      <w:r w:rsidR="004121B8" w:rsidRPr="004121B8">
        <w:rPr>
          <w:position w:val="-6"/>
        </w:rPr>
        <w:object w:dxaOrig="200" w:dyaOrig="220" w14:anchorId="3F5B0CCA">
          <v:shape id="_x0000_i1035" type="#_x0000_t75" style="width:10.8pt;height:10.8pt" o:ole="">
            <v:imagedata r:id="rId29" o:title=""/>
          </v:shape>
          <o:OLEObject Type="Embed" ProgID="Equation.DSMT4" ShapeID="_x0000_i1035" DrawAspect="Content" ObjectID="_1576006907" r:id="rId30"/>
        </w:object>
      </w:r>
      <w:r>
        <w:t>是正数表示为</w:t>
      </w:r>
      <w:r w:rsidR="00050FC7" w:rsidRPr="001D314F">
        <w:rPr>
          <w:position w:val="-6"/>
        </w:rPr>
        <w:object w:dxaOrig="560" w:dyaOrig="279" w14:anchorId="2306718F">
          <v:shape id="_x0000_i1036" type="#_x0000_t75" style="width:28.8pt;height:13.8pt" o:ole="">
            <v:imagedata r:id="rId31" o:title=""/>
          </v:shape>
          <o:OLEObject Type="Embed" ProgID="Equation.DSMT4" ShapeID="_x0000_i1036" DrawAspect="Content" ObjectID="_1576006908" r:id="rId32"/>
        </w:object>
      </w:r>
      <w:r w:rsidR="00050FC7">
        <w:t>,</w:t>
      </w:r>
      <w:r w:rsidR="00050FC7" w:rsidRPr="001D314F">
        <w:rPr>
          <w:position w:val="-6"/>
        </w:rPr>
        <w:object w:dxaOrig="200" w:dyaOrig="220" w14:anchorId="493F3C10">
          <v:shape id="_x0000_i1037" type="#_x0000_t75" style="width:10.8pt;height:10.8pt" o:ole="">
            <v:imagedata r:id="rId33" o:title=""/>
          </v:shape>
          <o:OLEObject Type="Embed" ProgID="Equation.DSMT4" ShapeID="_x0000_i1037" DrawAspect="Content" ObjectID="_1576006909" r:id="rId34"/>
        </w:object>
      </w:r>
      <w:r>
        <w:t>是负数表示为</w:t>
      </w:r>
      <w:r w:rsidR="00050FC7" w:rsidRPr="001D314F">
        <w:rPr>
          <w:position w:val="-6"/>
        </w:rPr>
        <w:object w:dxaOrig="560" w:dyaOrig="279" w14:anchorId="19F005BC">
          <v:shape id="_x0000_i1038" type="#_x0000_t75" style="width:28.8pt;height:13.8pt" o:ole="">
            <v:imagedata r:id="rId35" o:title=""/>
          </v:shape>
          <o:OLEObject Type="Embed" ProgID="Equation.DSMT4" ShapeID="_x0000_i1038" DrawAspect="Content" ObjectID="_1576006910" r:id="rId36"/>
        </w:object>
      </w:r>
      <w:r w:rsidR="003B7424">
        <w:rPr>
          <w:rFonts w:hint="eastAsia"/>
        </w:rPr>
        <w:t>；</w:t>
      </w:r>
      <w:r>
        <w:br/>
      </w:r>
      <w:r>
        <w:rPr>
          <w:rFonts w:hint="eastAsia"/>
        </w:rPr>
        <w:t>②</w:t>
      </w:r>
      <w:r w:rsidR="004121B8" w:rsidRPr="004121B8">
        <w:rPr>
          <w:position w:val="-6"/>
        </w:rPr>
        <w:object w:dxaOrig="200" w:dyaOrig="220" w14:anchorId="2818C18F">
          <v:shape id="_x0000_i1039" type="#_x0000_t75" style="width:10.8pt;height:10.8pt" o:ole="">
            <v:imagedata r:id="rId29" o:title=""/>
          </v:shape>
          <o:OLEObject Type="Embed" ProgID="Equation.DSMT4" ShapeID="_x0000_i1039" DrawAspect="Content" ObjectID="_1576006911" r:id="rId37"/>
        </w:object>
      </w:r>
      <w:r>
        <w:t>是非负数表示为</w:t>
      </w:r>
      <w:r w:rsidR="00050FC7" w:rsidRPr="001D314F">
        <w:rPr>
          <w:position w:val="-6"/>
        </w:rPr>
        <w:object w:dxaOrig="560" w:dyaOrig="279" w14:anchorId="58C650A2">
          <v:shape id="_x0000_i1040" type="#_x0000_t75" style="width:28.8pt;height:13.8pt" o:ole="">
            <v:imagedata r:id="rId38" o:title=""/>
          </v:shape>
          <o:OLEObject Type="Embed" ProgID="Equation.DSMT4" ShapeID="_x0000_i1040" DrawAspect="Content" ObjectID="_1576006912" r:id="rId39"/>
        </w:object>
      </w:r>
      <w:r w:rsidR="00050FC7">
        <w:t>,</w:t>
      </w:r>
      <w:r w:rsidR="00050FC7" w:rsidRPr="001D314F">
        <w:rPr>
          <w:position w:val="-6"/>
        </w:rPr>
        <w:object w:dxaOrig="200" w:dyaOrig="220" w14:anchorId="4B102DD8">
          <v:shape id="_x0000_i1041" type="#_x0000_t75" style="width:10.8pt;height:10.8pt" o:ole="">
            <v:imagedata r:id="rId33" o:title=""/>
          </v:shape>
          <o:OLEObject Type="Embed" ProgID="Equation.DSMT4" ShapeID="_x0000_i1041" DrawAspect="Content" ObjectID="_1576006913" r:id="rId40"/>
        </w:object>
      </w:r>
      <w:r>
        <w:t>是非正数表示为</w:t>
      </w:r>
      <w:r w:rsidR="00050FC7" w:rsidRPr="001D314F">
        <w:rPr>
          <w:position w:val="-6"/>
        </w:rPr>
        <w:object w:dxaOrig="560" w:dyaOrig="279" w14:anchorId="46BB8CE3">
          <v:shape id="_x0000_i1042" type="#_x0000_t75" style="width:28.8pt;height:13.8pt" o:ole="">
            <v:imagedata r:id="rId41" o:title=""/>
          </v:shape>
          <o:OLEObject Type="Embed" ProgID="Equation.DSMT4" ShapeID="_x0000_i1042" DrawAspect="Content" ObjectID="_1576006914" r:id="rId42"/>
        </w:object>
      </w:r>
      <w:r w:rsidR="003B7424">
        <w:rPr>
          <w:rFonts w:hint="eastAsia"/>
        </w:rPr>
        <w:t>；</w:t>
      </w:r>
      <w:r>
        <w:br/>
      </w:r>
      <w:r>
        <w:rPr>
          <w:rFonts w:hint="eastAsia"/>
        </w:rPr>
        <w:t>③</w:t>
      </w:r>
      <w:r w:rsidR="004121B8" w:rsidRPr="004121B8">
        <w:rPr>
          <w:position w:val="-6"/>
        </w:rPr>
        <w:object w:dxaOrig="200" w:dyaOrig="220" w14:anchorId="2418BD01">
          <v:shape id="_x0000_i1043" type="#_x0000_t75" style="width:10.8pt;height:10.8pt" o:ole="">
            <v:imagedata r:id="rId29" o:title=""/>
          </v:shape>
          <o:OLEObject Type="Embed" ProgID="Equation.DSMT4" ShapeID="_x0000_i1043" DrawAspect="Content" ObjectID="_1576006915" r:id="rId43"/>
        </w:object>
      </w:r>
      <w:r w:rsidR="00ED39FF">
        <w:t>,</w:t>
      </w:r>
      <w:r w:rsidR="004121B8" w:rsidRPr="004121B8">
        <w:rPr>
          <w:position w:val="-6"/>
        </w:rPr>
        <w:object w:dxaOrig="200" w:dyaOrig="279" w14:anchorId="64178F5A">
          <v:shape id="_x0000_i1044" type="#_x0000_t75" style="width:10.8pt;height:13.8pt" o:ole="">
            <v:imagedata r:id="rId44" o:title=""/>
          </v:shape>
          <o:OLEObject Type="Embed" ProgID="Equation.DSMT4" ShapeID="_x0000_i1044" DrawAspect="Content" ObjectID="_1576006916" r:id="rId45"/>
        </w:object>
      </w:r>
      <w:r>
        <w:t>同号表示为</w:t>
      </w:r>
      <w:r w:rsidR="00050FC7" w:rsidRPr="001D314F">
        <w:rPr>
          <w:position w:val="-6"/>
        </w:rPr>
        <w:object w:dxaOrig="680" w:dyaOrig="279" w14:anchorId="76E34E2D">
          <v:shape id="_x0000_i1045" type="#_x0000_t75" style="width:34.8pt;height:13.8pt" o:ole="">
            <v:imagedata r:id="rId46" o:title=""/>
          </v:shape>
          <o:OLEObject Type="Embed" ProgID="Equation.DSMT4" ShapeID="_x0000_i1045" DrawAspect="Content" ObjectID="_1576006917" r:id="rId47"/>
        </w:object>
      </w:r>
      <w:r w:rsidR="00050FC7">
        <w:t>,</w:t>
      </w:r>
      <w:r w:rsidR="00050FC7" w:rsidRPr="001D314F">
        <w:rPr>
          <w:position w:val="-6"/>
        </w:rPr>
        <w:object w:dxaOrig="200" w:dyaOrig="220" w14:anchorId="093B166D">
          <v:shape id="_x0000_i1046" type="#_x0000_t75" style="width:10.8pt;height:10.8pt" o:ole="">
            <v:imagedata r:id="rId33" o:title=""/>
          </v:shape>
          <o:OLEObject Type="Embed" ProgID="Equation.DSMT4" ShapeID="_x0000_i1046" DrawAspect="Content" ObjectID="_1576006918" r:id="rId48"/>
        </w:object>
      </w:r>
      <w:r w:rsidR="00050FC7">
        <w:t>,</w:t>
      </w:r>
      <w:r w:rsidR="00050FC7" w:rsidRPr="001D314F">
        <w:rPr>
          <w:position w:val="-6"/>
        </w:rPr>
        <w:object w:dxaOrig="200" w:dyaOrig="279" w14:anchorId="3AD813A9">
          <v:shape id="_x0000_i1047" type="#_x0000_t75" style="width:10.8pt;height:13.8pt" o:ole="">
            <v:imagedata r:id="rId49" o:title=""/>
          </v:shape>
          <o:OLEObject Type="Embed" ProgID="Equation.DSMT4" ShapeID="_x0000_i1047" DrawAspect="Content" ObjectID="_1576006919" r:id="rId50"/>
        </w:object>
      </w:r>
      <w:r>
        <w:t>异号表示为</w:t>
      </w:r>
      <w:r w:rsidR="00050FC7" w:rsidRPr="001D314F">
        <w:rPr>
          <w:position w:val="-6"/>
        </w:rPr>
        <w:object w:dxaOrig="680" w:dyaOrig="279" w14:anchorId="0E771FDA">
          <v:shape id="_x0000_i1048" type="#_x0000_t75" style="width:34.8pt;height:13.8pt" o:ole="">
            <v:imagedata r:id="rId51" o:title=""/>
          </v:shape>
          <o:OLEObject Type="Embed" ProgID="Equation.DSMT4" ShapeID="_x0000_i1048" DrawAspect="Content" ObjectID="_1576006920" r:id="rId52"/>
        </w:object>
      </w:r>
      <w:r>
        <w:t>.</w:t>
      </w:r>
    </w:p>
    <w:p w14:paraId="5891026A" w14:textId="77777777" w:rsidR="00F47DF6" w:rsidRDefault="00F47DF6"/>
    <w:p w14:paraId="4E1678BE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>题型一 利用不等式的定义识别不等式</w:t>
      </w:r>
    </w:p>
    <w:p w14:paraId="4F2301DD" w14:textId="77777777" w:rsidR="00F47DF6" w:rsidRDefault="00FB2697">
      <w:r>
        <w:rPr>
          <w:rFonts w:hint="eastAsia"/>
          <w:b/>
        </w:rPr>
        <w:t>例1-1</w:t>
      </w:r>
      <w:r>
        <w:rPr>
          <w:b/>
        </w:rPr>
        <w:t xml:space="preserve"> </w:t>
      </w:r>
      <w:r>
        <w:rPr>
          <w:rFonts w:hint="eastAsia"/>
        </w:rPr>
        <w:t>下列式子中，是不等式的有（　　）</w:t>
      </w:r>
      <w:r>
        <w:rPr>
          <w:rFonts w:hint="eastAsia"/>
        </w:rPr>
        <w:br/>
        <w:t>①</w:t>
      </w:r>
      <w:r w:rsidR="00AF40FA" w:rsidRPr="001D314F">
        <w:rPr>
          <w:position w:val="-6"/>
        </w:rPr>
        <w:object w:dxaOrig="680" w:dyaOrig="279" w14:anchorId="0B0D9F6D">
          <v:shape id="_x0000_i1049" type="#_x0000_t75" style="width:34.8pt;height:13.8pt" o:ole="">
            <v:imagedata r:id="rId53" o:title=""/>
          </v:shape>
          <o:OLEObject Type="Embed" ProgID="Equation.DSMT4" ShapeID="_x0000_i1049" DrawAspect="Content" ObjectID="_1576006921" r:id="rId54"/>
        </w:object>
      </w:r>
      <w:r>
        <w:rPr>
          <w:rFonts w:hint="eastAsia"/>
        </w:rPr>
        <w:t>；②</w:t>
      </w:r>
      <w:r w:rsidR="00AF40FA" w:rsidRPr="001D314F">
        <w:rPr>
          <w:position w:val="-10"/>
        </w:rPr>
        <w:object w:dxaOrig="780" w:dyaOrig="320" w14:anchorId="24A9D90A">
          <v:shape id="_x0000_i1050" type="#_x0000_t75" style="width:39pt;height:16.2pt" o:ole="">
            <v:imagedata r:id="rId55" o:title=""/>
          </v:shape>
          <o:OLEObject Type="Embed" ProgID="Equation.DSMT4" ShapeID="_x0000_i1050" DrawAspect="Content" ObjectID="_1576006922" r:id="rId56"/>
        </w:object>
      </w:r>
      <w:r>
        <w:rPr>
          <w:rFonts w:hint="eastAsia"/>
        </w:rPr>
        <w:t>；③</w:t>
      </w:r>
      <w:r w:rsidR="00AF40FA" w:rsidRPr="001D314F">
        <w:rPr>
          <w:position w:val="-6"/>
        </w:rPr>
        <w:object w:dxaOrig="680" w:dyaOrig="279" w14:anchorId="22F81034">
          <v:shape id="_x0000_i1051" type="#_x0000_t75" style="width:34.8pt;height:13.8pt" o:ole="">
            <v:imagedata r:id="rId57" o:title=""/>
          </v:shape>
          <o:OLEObject Type="Embed" ProgID="Equation.DSMT4" ShapeID="_x0000_i1051" DrawAspect="Content" ObjectID="_1576006923" r:id="rId58"/>
        </w:object>
      </w:r>
      <w:r>
        <w:rPr>
          <w:rFonts w:hint="eastAsia"/>
        </w:rPr>
        <w:t>；④</w:t>
      </w:r>
      <w:r w:rsidR="00AF40FA" w:rsidRPr="001D314F">
        <w:rPr>
          <w:position w:val="-6"/>
        </w:rPr>
        <w:object w:dxaOrig="999" w:dyaOrig="279" w14:anchorId="21925DE1">
          <v:shape id="_x0000_i1052" type="#_x0000_t75" style="width:49.8pt;height:13.8pt" o:ole="">
            <v:imagedata r:id="rId59" o:title=""/>
          </v:shape>
          <o:OLEObject Type="Embed" ProgID="Equation.DSMT4" ShapeID="_x0000_i1052" DrawAspect="Content" ObjectID="_1576006924" r:id="rId60"/>
        </w:object>
      </w:r>
      <w:r>
        <w:rPr>
          <w:rFonts w:hint="eastAsia"/>
        </w:rPr>
        <w:t>；⑤</w:t>
      </w:r>
      <w:r w:rsidR="00AF40FA" w:rsidRPr="001D314F">
        <w:rPr>
          <w:position w:val="-6"/>
        </w:rPr>
        <w:object w:dxaOrig="520" w:dyaOrig="279" w14:anchorId="0728430E">
          <v:shape id="_x0000_i1053" type="#_x0000_t75" style="width:25.8pt;height:13.8pt" o:ole="">
            <v:imagedata r:id="rId61" o:title=""/>
          </v:shape>
          <o:OLEObject Type="Embed" ProgID="Equation.DSMT4" ShapeID="_x0000_i1053" DrawAspect="Content" ObjectID="_1576006925" r:id="rId62"/>
        </w:object>
      </w:r>
      <w:r>
        <w:rPr>
          <w:rFonts w:hint="eastAsia"/>
        </w:rPr>
        <w:t>；⑥</w:t>
      </w:r>
      <w:r w:rsidR="00AF40FA" w:rsidRPr="001D314F">
        <w:rPr>
          <w:position w:val="-6"/>
        </w:rPr>
        <w:object w:dxaOrig="840" w:dyaOrig="279" w14:anchorId="2EA11A0C">
          <v:shape id="_x0000_i1054" type="#_x0000_t75" style="width:42pt;height:13.8pt" o:ole="">
            <v:imagedata r:id="rId63" o:title=""/>
          </v:shape>
          <o:OLEObject Type="Embed" ProgID="Equation.DSMT4" ShapeID="_x0000_i1054" DrawAspect="Content" ObjectID="_1576006926" r:id="rId64"/>
        </w:object>
      </w:r>
      <w:r>
        <w:rPr>
          <w:rFonts w:hint="eastAsia"/>
        </w:rPr>
        <w:t>．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F47DF6" w14:paraId="5701EBE1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0B6A42" w14:textId="77777777" w:rsidR="00F47DF6" w:rsidRDefault="00FB2697">
            <w:r>
              <w:t>A．</w:t>
            </w:r>
            <w:r w:rsidR="00AF40FA" w:rsidRPr="001D314F">
              <w:rPr>
                <w:position w:val="-6"/>
              </w:rPr>
              <w:object w:dxaOrig="180" w:dyaOrig="279" w14:anchorId="75710D68">
                <v:shape id="_x0000_i1055" type="#_x0000_t75" style="width:9pt;height:13.8pt" o:ole="">
                  <v:imagedata r:id="rId65" o:title=""/>
                </v:shape>
                <o:OLEObject Type="Embed" ProgID="Equation.DSMT4" ShapeID="_x0000_i1055" DrawAspect="Content" ObjectID="_1576006927" r:id="rId66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F819D5" w14:textId="77777777" w:rsidR="00F47DF6" w:rsidRDefault="00FB2697">
            <w:r>
              <w:t>B．</w:t>
            </w:r>
            <w:r w:rsidR="00AF40FA" w:rsidRPr="001D314F">
              <w:rPr>
                <w:position w:val="-4"/>
              </w:rPr>
              <w:object w:dxaOrig="200" w:dyaOrig="260" w14:anchorId="0D1C40D3">
                <v:shape id="_x0000_i1056" type="#_x0000_t75" style="width:10.8pt;height:13.2pt" o:ole="">
                  <v:imagedata r:id="rId67" o:title=""/>
                </v:shape>
                <o:OLEObject Type="Embed" ProgID="Equation.DSMT4" ShapeID="_x0000_i1056" DrawAspect="Content" ObjectID="_1576006928" r:id="rId68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03A82B" w14:textId="77777777" w:rsidR="00F47DF6" w:rsidRDefault="00FB2697">
            <w:r>
              <w:t>C．</w:t>
            </w:r>
            <w:r w:rsidR="00050FC7" w:rsidRPr="001D314F">
              <w:rPr>
                <w:position w:val="-6"/>
              </w:rPr>
              <w:object w:dxaOrig="180" w:dyaOrig="279" w14:anchorId="0FEFA3D0">
                <v:shape id="_x0000_i1057" type="#_x0000_t75" style="width:9pt;height:13.8pt" o:ole="">
                  <v:imagedata r:id="rId69" o:title=""/>
                </v:shape>
                <o:OLEObject Type="Embed" ProgID="Equation.DSMT4" ShapeID="_x0000_i1057" DrawAspect="Content" ObjectID="_1576006929" r:id="rId70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573E68" w14:textId="77777777" w:rsidR="00F47DF6" w:rsidRDefault="00FB2697">
            <w:r>
              <w:t>D．</w:t>
            </w:r>
            <w:r w:rsidR="00050FC7" w:rsidRPr="001D314F">
              <w:rPr>
                <w:position w:val="-4"/>
              </w:rPr>
              <w:object w:dxaOrig="139" w:dyaOrig="260" w14:anchorId="776C2F23">
                <v:shape id="_x0000_i1058" type="#_x0000_t75" style="width:7.2pt;height:13.2pt" o:ole="">
                  <v:imagedata r:id="rId71" o:title=""/>
                </v:shape>
                <o:OLEObject Type="Embed" ProgID="Equation.DSMT4" ShapeID="_x0000_i1058" DrawAspect="Content" ObjectID="_1576006930" r:id="rId72"/>
              </w:object>
            </w:r>
            <w:r>
              <w:t>个</w:t>
            </w:r>
          </w:p>
        </w:tc>
      </w:tr>
    </w:tbl>
    <w:p w14:paraId="7FC2F73E" w14:textId="77777777" w:rsidR="00F47DF6" w:rsidRDefault="00FB2697">
      <w:r>
        <w:t xml:space="preserve"> </w:t>
      </w:r>
    </w:p>
    <w:p w14:paraId="759403ED" w14:textId="549100AA" w:rsidR="00F47DF6" w:rsidRDefault="00FB2697">
      <w:r>
        <w:rPr>
          <w:rFonts w:hint="eastAsia"/>
        </w:rPr>
        <w:t>【思路分析】要依据不等式的定义--</w:t>
      </w:r>
      <w:r w:rsidR="00AF40FA">
        <w:rPr>
          <w:rFonts w:hint="eastAsia"/>
        </w:rPr>
        <w:t>用“</w:t>
      </w:r>
      <w:r w:rsidR="00AF40FA" w:rsidRPr="001D314F">
        <w:rPr>
          <w:position w:val="-4"/>
        </w:rPr>
        <w:object w:dxaOrig="200" w:dyaOrig="200" w14:anchorId="0C5943FC">
          <v:shape id="_x0000_i1059" type="#_x0000_t75" style="width:10.8pt;height:10.8pt" o:ole="">
            <v:imagedata r:id="rId73" o:title=""/>
          </v:shape>
          <o:OLEObject Type="Embed" ProgID="Equation.DSMT4" ShapeID="_x0000_i1059" DrawAspect="Content" ObjectID="_1576006931" r:id="rId74"/>
        </w:object>
      </w:r>
      <w:r w:rsidR="00AF40FA">
        <w:rPr>
          <w:rFonts w:hint="eastAsia"/>
        </w:rPr>
        <w:t>”、“</w:t>
      </w:r>
      <w:r w:rsidR="00AF40FA" w:rsidRPr="001D314F">
        <w:rPr>
          <w:position w:val="-4"/>
        </w:rPr>
        <w:object w:dxaOrig="200" w:dyaOrig="240" w14:anchorId="5791CE2C">
          <v:shape id="_x0000_i1060" type="#_x0000_t75" style="width:10.8pt;height:12pt" o:ole="">
            <v:imagedata r:id="rId75" o:title=""/>
          </v:shape>
          <o:OLEObject Type="Embed" ProgID="Equation.DSMT4" ShapeID="_x0000_i1060" DrawAspect="Content" ObjectID="_1576006932" r:id="rId76"/>
        </w:object>
      </w:r>
      <w:r w:rsidR="00AF40FA">
        <w:rPr>
          <w:rFonts w:hint="eastAsia"/>
        </w:rPr>
        <w:t>”、“</w:t>
      </w:r>
      <w:r w:rsidR="00AF40FA" w:rsidRPr="001D314F">
        <w:rPr>
          <w:position w:val="-4"/>
        </w:rPr>
        <w:object w:dxaOrig="200" w:dyaOrig="200" w14:anchorId="0F9F4D99">
          <v:shape id="_x0000_i1061" type="#_x0000_t75" style="width:10.8pt;height:10.8pt" o:ole="">
            <v:imagedata r:id="rId77" o:title=""/>
          </v:shape>
          <o:OLEObject Type="Embed" ProgID="Equation.DSMT4" ShapeID="_x0000_i1061" DrawAspect="Content" ObjectID="_1576006933" r:id="rId78"/>
        </w:object>
      </w:r>
      <w:r w:rsidR="00AF40FA">
        <w:rPr>
          <w:rFonts w:hint="eastAsia"/>
        </w:rPr>
        <w:t>”、“</w:t>
      </w:r>
      <w:r w:rsidR="00AF40FA" w:rsidRPr="001D314F">
        <w:rPr>
          <w:position w:val="-4"/>
        </w:rPr>
        <w:object w:dxaOrig="200" w:dyaOrig="240" w14:anchorId="6D70915D">
          <v:shape id="_x0000_i1062" type="#_x0000_t75" style="width:10.8pt;height:12pt" o:ole="">
            <v:imagedata r:id="rId79" o:title=""/>
          </v:shape>
          <o:OLEObject Type="Embed" ProgID="Equation.DSMT4" ShapeID="_x0000_i1062" DrawAspect="Content" ObjectID="_1576006934" r:id="rId80"/>
        </w:object>
      </w:r>
      <w:r w:rsidR="00AF40FA">
        <w:rPr>
          <w:rFonts w:hint="eastAsia"/>
        </w:rPr>
        <w:t>”、“</w:t>
      </w:r>
      <w:r w:rsidR="00AF40FA" w:rsidRPr="001D314F">
        <w:rPr>
          <w:position w:val="-4"/>
        </w:rPr>
        <w:object w:dxaOrig="220" w:dyaOrig="220" w14:anchorId="12859220">
          <v:shape id="_x0000_i1063" type="#_x0000_t75" style="width:10.8pt;height:10.8pt" o:ole="">
            <v:imagedata r:id="rId81" o:title=""/>
          </v:shape>
          <o:OLEObject Type="Embed" ProgID="Equation.DSMT4" ShapeID="_x0000_i1063" DrawAspect="Content" ObjectID="_1576006935" r:id="rId82"/>
        </w:object>
      </w:r>
      <w:r>
        <w:rPr>
          <w:rFonts w:hint="eastAsia"/>
        </w:rPr>
        <w:t>”等不等号表示不相等关系的式子</w:t>
      </w:r>
      <w:commentRangeStart w:id="7"/>
      <w:commentRangeStart w:id="8"/>
      <w:r>
        <w:rPr>
          <w:rFonts w:hint="eastAsia"/>
        </w:rPr>
        <w:t>是不等式</w:t>
      </w:r>
      <w:r w:rsidR="003A5B2D">
        <w:rPr>
          <w:rFonts w:hint="eastAsia"/>
        </w:rPr>
        <w:t>，</w:t>
      </w:r>
      <w:r>
        <w:rPr>
          <w:rFonts w:hint="eastAsia"/>
        </w:rPr>
        <w:t>来判断</w:t>
      </w:r>
      <w:commentRangeEnd w:id="7"/>
      <w:r w:rsidR="002C0BC5">
        <w:rPr>
          <w:rStyle w:val="aa"/>
        </w:rPr>
        <w:commentReference w:id="7"/>
      </w:r>
      <w:commentRangeEnd w:id="8"/>
      <w:r w:rsidR="00530886">
        <w:rPr>
          <w:rStyle w:val="aa"/>
        </w:rPr>
        <w:commentReference w:id="8"/>
      </w:r>
      <w:r>
        <w:rPr>
          <w:rFonts w:hint="eastAsia"/>
        </w:rPr>
        <w:t>．</w:t>
      </w:r>
    </w:p>
    <w:p w14:paraId="4A67856C" w14:textId="552C4A70" w:rsidR="00F47DF6" w:rsidRDefault="00FB2697">
      <w:r>
        <w:rPr>
          <w:rFonts w:hint="eastAsia"/>
        </w:rPr>
        <w:t>【解】①</w:t>
      </w:r>
      <w:r w:rsidR="00AF40FA" w:rsidRPr="001D314F">
        <w:rPr>
          <w:position w:val="-6"/>
        </w:rPr>
        <w:object w:dxaOrig="680" w:dyaOrig="279" w14:anchorId="29439A7C">
          <v:shape id="_x0000_i1064" type="#_x0000_t75" style="width:34.8pt;height:13.8pt" o:ole="">
            <v:imagedata r:id="rId53" o:title=""/>
          </v:shape>
          <o:OLEObject Type="Embed" ProgID="Equation.DSMT4" ShapeID="_x0000_i1064" DrawAspect="Content" ObjectID="_1576006936" r:id="rId85"/>
        </w:object>
      </w:r>
      <w:r>
        <w:rPr>
          <w:rFonts w:hint="eastAsia"/>
        </w:rPr>
        <w:t>是等式；②</w:t>
      </w:r>
      <w:r w:rsidR="00AF40FA" w:rsidRPr="001D314F">
        <w:rPr>
          <w:position w:val="-10"/>
        </w:rPr>
        <w:object w:dxaOrig="780" w:dyaOrig="320" w14:anchorId="218A5E1E">
          <v:shape id="_x0000_i1065" type="#_x0000_t75" style="width:39pt;height:16.2pt" o:ole="">
            <v:imagedata r:id="rId55" o:title=""/>
          </v:shape>
          <o:OLEObject Type="Embed" ProgID="Equation.DSMT4" ShapeID="_x0000_i1065" DrawAspect="Content" ObjectID="_1576006937" r:id="rId86"/>
        </w:object>
      </w:r>
      <w:r w:rsidR="002C0BC5">
        <w:rPr>
          <w:rFonts w:hint="eastAsia"/>
        </w:rPr>
        <w:t>是多项式</w:t>
      </w:r>
      <w:r>
        <w:rPr>
          <w:rFonts w:hint="eastAsia"/>
        </w:rPr>
        <w:t>；③</w:t>
      </w:r>
      <w:r w:rsidR="00AF40FA" w:rsidRPr="001D314F">
        <w:rPr>
          <w:position w:val="-6"/>
        </w:rPr>
        <w:object w:dxaOrig="680" w:dyaOrig="279" w14:anchorId="54495AEC">
          <v:shape id="_x0000_i1066" type="#_x0000_t75" style="width:34.8pt;height:13.8pt" o:ole="">
            <v:imagedata r:id="rId57" o:title=""/>
          </v:shape>
          <o:OLEObject Type="Embed" ProgID="Equation.DSMT4" ShapeID="_x0000_i1066" DrawAspect="Content" ObjectID="_1576006938" r:id="rId87"/>
        </w:object>
      </w:r>
      <w:r>
        <w:rPr>
          <w:rFonts w:hint="eastAsia"/>
        </w:rPr>
        <w:t>是不等式；④</w:t>
      </w:r>
      <w:r w:rsidR="00AF40FA" w:rsidRPr="001D314F">
        <w:rPr>
          <w:position w:val="-6"/>
        </w:rPr>
        <w:object w:dxaOrig="999" w:dyaOrig="279" w14:anchorId="1D31E827">
          <v:shape id="_x0000_i1067" type="#_x0000_t75" style="width:49.8pt;height:13.8pt" o:ole="">
            <v:imagedata r:id="rId59" o:title=""/>
          </v:shape>
          <o:OLEObject Type="Embed" ProgID="Equation.DSMT4" ShapeID="_x0000_i1067" DrawAspect="Content" ObjectID="_1576006939" r:id="rId88"/>
        </w:object>
      </w:r>
      <w:r>
        <w:rPr>
          <w:rFonts w:hint="eastAsia"/>
        </w:rPr>
        <w:t>是不等式；⑤</w:t>
      </w:r>
      <w:r w:rsidR="00AF40FA" w:rsidRPr="001D314F">
        <w:rPr>
          <w:position w:val="-6"/>
        </w:rPr>
        <w:object w:dxaOrig="520" w:dyaOrig="279" w14:anchorId="1EA3E089">
          <v:shape id="_x0000_i1068" type="#_x0000_t75" style="width:25.8pt;height:13.8pt" o:ole="">
            <v:imagedata r:id="rId61" o:title=""/>
          </v:shape>
          <o:OLEObject Type="Embed" ProgID="Equation.DSMT4" ShapeID="_x0000_i1068" DrawAspect="Content" ObjectID="_1576006940" r:id="rId89"/>
        </w:object>
      </w:r>
      <w:r>
        <w:rPr>
          <w:rFonts w:hint="eastAsia"/>
        </w:rPr>
        <w:t>是不等式；⑥</w:t>
      </w:r>
      <w:r w:rsidR="00AF40FA" w:rsidRPr="001D314F">
        <w:rPr>
          <w:position w:val="-6"/>
        </w:rPr>
        <w:object w:dxaOrig="840" w:dyaOrig="279" w14:anchorId="0FE99C5F">
          <v:shape id="_x0000_i1069" type="#_x0000_t75" style="width:42pt;height:13.8pt" o:ole="">
            <v:imagedata r:id="rId63" o:title=""/>
          </v:shape>
          <o:OLEObject Type="Embed" ProgID="Equation.DSMT4" ShapeID="_x0000_i1069" DrawAspect="Content" ObjectID="_1576006941" r:id="rId90"/>
        </w:object>
      </w:r>
      <w:r>
        <w:rPr>
          <w:rFonts w:hint="eastAsia"/>
        </w:rPr>
        <w:t>是不等式，</w:t>
      </w:r>
      <w:r>
        <w:rPr>
          <w:rFonts w:hint="eastAsia"/>
        </w:rPr>
        <w:br/>
        <w:t>故选B</w:t>
      </w:r>
    </w:p>
    <w:p w14:paraId="0076507D" w14:textId="77777777" w:rsidR="00F47DF6" w:rsidRDefault="00FB2697">
      <w:r>
        <w:rPr>
          <w:rFonts w:hint="eastAsia"/>
        </w:rPr>
        <w:lastRenderedPageBreak/>
        <w:t>【总结提示】本题考查不等式的定义，一般地，用不等号表示</w:t>
      </w:r>
      <w:r w:rsidR="00AF40FA">
        <w:rPr>
          <w:rFonts w:hint="eastAsia"/>
        </w:rPr>
        <w:t>不相等关系的式子叫做不等式．解答此类题关键是要识别常见不等号：</w:t>
      </w:r>
      <w:r w:rsidR="00AF40FA" w:rsidRPr="001D314F">
        <w:rPr>
          <w:position w:val="-4"/>
        </w:rPr>
        <w:object w:dxaOrig="200" w:dyaOrig="200" w14:anchorId="1020AF9F">
          <v:shape id="_x0000_i1070" type="#_x0000_t75" style="width:10.8pt;height:10.8pt" o:ole="">
            <v:imagedata r:id="rId91" o:title=""/>
          </v:shape>
          <o:OLEObject Type="Embed" ProgID="Equation.DSMT4" ShapeID="_x0000_i1070" DrawAspect="Content" ObjectID="_1576006942" r:id="rId92"/>
        </w:object>
      </w:r>
      <w:r w:rsidR="00AF40FA">
        <w:rPr>
          <w:rFonts w:hint="eastAsia"/>
        </w:rPr>
        <w:t>、</w:t>
      </w:r>
      <w:r w:rsidR="00AF40FA" w:rsidRPr="001D314F">
        <w:rPr>
          <w:position w:val="-4"/>
        </w:rPr>
        <w:object w:dxaOrig="200" w:dyaOrig="200" w14:anchorId="50FE28B3">
          <v:shape id="_x0000_i1071" type="#_x0000_t75" style="width:10.8pt;height:10.8pt" o:ole="">
            <v:imagedata r:id="rId93" o:title=""/>
          </v:shape>
          <o:OLEObject Type="Embed" ProgID="Equation.DSMT4" ShapeID="_x0000_i1071" DrawAspect="Content" ObjectID="_1576006943" r:id="rId94"/>
        </w:object>
      </w:r>
      <w:r w:rsidR="00AF40FA">
        <w:rPr>
          <w:rFonts w:hint="eastAsia"/>
        </w:rPr>
        <w:t>、</w:t>
      </w:r>
      <w:r w:rsidR="00AF40FA" w:rsidRPr="001D314F">
        <w:rPr>
          <w:position w:val="-4"/>
        </w:rPr>
        <w:object w:dxaOrig="200" w:dyaOrig="240" w14:anchorId="416C2EDF">
          <v:shape id="_x0000_i1072" type="#_x0000_t75" style="width:10.8pt;height:12pt" o:ole="">
            <v:imagedata r:id="rId95" o:title=""/>
          </v:shape>
          <o:OLEObject Type="Embed" ProgID="Equation.DSMT4" ShapeID="_x0000_i1072" DrawAspect="Content" ObjectID="_1576006944" r:id="rId96"/>
        </w:object>
      </w:r>
      <w:r w:rsidR="00AF40FA">
        <w:rPr>
          <w:rFonts w:hint="eastAsia"/>
        </w:rPr>
        <w:t>、</w:t>
      </w:r>
      <w:r w:rsidR="00AF40FA" w:rsidRPr="001D314F">
        <w:rPr>
          <w:position w:val="-4"/>
        </w:rPr>
        <w:object w:dxaOrig="200" w:dyaOrig="240" w14:anchorId="6E4F04AA">
          <v:shape id="_x0000_i1073" type="#_x0000_t75" style="width:10.8pt;height:12pt" o:ole="">
            <v:imagedata r:id="rId97" o:title=""/>
          </v:shape>
          <o:OLEObject Type="Embed" ProgID="Equation.DSMT4" ShapeID="_x0000_i1073" DrawAspect="Content" ObjectID="_1576006945" r:id="rId98"/>
        </w:object>
      </w:r>
      <w:r w:rsidR="00AF40FA">
        <w:rPr>
          <w:rFonts w:hint="eastAsia"/>
        </w:rPr>
        <w:t>、</w:t>
      </w:r>
      <w:r w:rsidR="00AF40FA" w:rsidRPr="001D314F">
        <w:rPr>
          <w:position w:val="-4"/>
        </w:rPr>
        <w:object w:dxaOrig="220" w:dyaOrig="220" w14:anchorId="6872DDEC">
          <v:shape id="_x0000_i1074" type="#_x0000_t75" style="width:10.8pt;height:10.8pt" o:ole="">
            <v:imagedata r:id="rId99" o:title=""/>
          </v:shape>
          <o:OLEObject Type="Embed" ProgID="Equation.DSMT4" ShapeID="_x0000_i1074" DrawAspect="Content" ObjectID="_1576006946" r:id="rId100"/>
        </w:object>
      </w:r>
      <w:r>
        <w:rPr>
          <w:rFonts w:hint="eastAsia"/>
        </w:rPr>
        <w:t>．</w:t>
      </w:r>
    </w:p>
    <w:p w14:paraId="55FA6D20" w14:textId="77777777" w:rsidR="00F47DF6" w:rsidRDefault="00F47DF6"/>
    <w:p w14:paraId="03395ACB" w14:textId="77777777" w:rsidR="00F47DF6" w:rsidRDefault="00FB2697">
      <w:pPr>
        <w:rPr>
          <w:b/>
        </w:rPr>
      </w:pPr>
      <w:r>
        <w:rPr>
          <w:rFonts w:hint="eastAsia"/>
          <w:b/>
        </w:rPr>
        <w:t>配套练习1-1</w:t>
      </w:r>
    </w:p>
    <w:p w14:paraId="4A5CC77B" w14:textId="77777777" w:rsidR="00F47DF6" w:rsidRDefault="00FB2697">
      <w:r>
        <w:rPr>
          <w:rFonts w:hint="eastAsia"/>
        </w:rPr>
        <w:t>在式子</w:t>
      </w:r>
      <w:r w:rsidR="00AF40FA" w:rsidRPr="001D314F">
        <w:rPr>
          <w:position w:val="-6"/>
        </w:rPr>
        <w:object w:dxaOrig="680" w:dyaOrig="279" w14:anchorId="19B8A3CB">
          <v:shape id="_x0000_i1075" type="#_x0000_t75" style="width:34.8pt;height:13.8pt" o:ole="">
            <v:imagedata r:id="rId101" o:title=""/>
          </v:shape>
          <o:OLEObject Type="Embed" ProgID="Equation.DSMT4" ShapeID="_x0000_i1075" DrawAspect="Content" ObjectID="_1576006947" r:id="rId102"/>
        </w:object>
      </w:r>
      <w:r>
        <w:rPr>
          <w:rFonts w:hint="eastAsia"/>
        </w:rPr>
        <w:t>，</w:t>
      </w:r>
      <w:r w:rsidR="00AF40FA" w:rsidRPr="001D314F">
        <w:rPr>
          <w:position w:val="-6"/>
        </w:rPr>
        <w:object w:dxaOrig="560" w:dyaOrig="279" w14:anchorId="5B705C4A">
          <v:shape id="_x0000_i1076" type="#_x0000_t75" style="width:28.8pt;height:13.8pt" o:ole="">
            <v:imagedata r:id="rId103" o:title=""/>
          </v:shape>
          <o:OLEObject Type="Embed" ProgID="Equation.DSMT4" ShapeID="_x0000_i1076" DrawAspect="Content" ObjectID="_1576006948" r:id="rId104"/>
        </w:object>
      </w:r>
      <w:r>
        <w:rPr>
          <w:rFonts w:hint="eastAsia"/>
        </w:rPr>
        <w:t>，</w:t>
      </w:r>
      <w:r w:rsidR="00AF40FA" w:rsidRPr="001D314F">
        <w:rPr>
          <w:position w:val="-6"/>
        </w:rPr>
        <w:object w:dxaOrig="560" w:dyaOrig="220" w14:anchorId="00916FE8">
          <v:shape id="_x0000_i1077" type="#_x0000_t75" style="width:28.8pt;height:10.8pt" o:ole="">
            <v:imagedata r:id="rId105" o:title=""/>
          </v:shape>
          <o:OLEObject Type="Embed" ProgID="Equation.DSMT4" ShapeID="_x0000_i1077" DrawAspect="Content" ObjectID="_1576006949" r:id="rId106"/>
        </w:object>
      </w:r>
      <w:r>
        <w:rPr>
          <w:rFonts w:hint="eastAsia"/>
        </w:rPr>
        <w:t>，</w:t>
      </w:r>
      <w:r w:rsidR="00AF40FA" w:rsidRPr="001D314F">
        <w:rPr>
          <w:position w:val="-6"/>
        </w:rPr>
        <w:object w:dxaOrig="760" w:dyaOrig="320" w14:anchorId="667ED5C5">
          <v:shape id="_x0000_i1078" type="#_x0000_t75" style="width:37.8pt;height:16.2pt" o:ole="">
            <v:imagedata r:id="rId107" o:title=""/>
          </v:shape>
          <o:OLEObject Type="Embed" ProgID="Equation.DSMT4" ShapeID="_x0000_i1078" DrawAspect="Content" ObjectID="_1576006950" r:id="rId108"/>
        </w:object>
      </w:r>
      <w:r>
        <w:rPr>
          <w:rFonts w:hint="eastAsia"/>
        </w:rPr>
        <w:t>，</w:t>
      </w:r>
      <w:r w:rsidR="00AF40FA" w:rsidRPr="001D314F">
        <w:rPr>
          <w:position w:val="-6"/>
        </w:rPr>
        <w:object w:dxaOrig="540" w:dyaOrig="279" w14:anchorId="2ADBD324">
          <v:shape id="_x0000_i1079" type="#_x0000_t75" style="width:27pt;height:13.8pt" o:ole="">
            <v:imagedata r:id="rId109" o:title=""/>
          </v:shape>
          <o:OLEObject Type="Embed" ProgID="Equation.DSMT4" ShapeID="_x0000_i1079" DrawAspect="Content" ObjectID="_1576006951" r:id="rId110"/>
        </w:object>
      </w:r>
      <w:r>
        <w:rPr>
          <w:rFonts w:hint="eastAsia"/>
        </w:rPr>
        <w:t>，</w:t>
      </w:r>
      <w:r w:rsidR="00AF40FA" w:rsidRPr="001D314F">
        <w:rPr>
          <w:position w:val="-10"/>
        </w:rPr>
        <w:object w:dxaOrig="859" w:dyaOrig="320" w14:anchorId="4E3FD296">
          <v:shape id="_x0000_i1080" type="#_x0000_t75" style="width:43.8pt;height:16.2pt" o:ole="">
            <v:imagedata r:id="rId111" o:title=""/>
          </v:shape>
          <o:OLEObject Type="Embed" ProgID="Equation.DSMT4" ShapeID="_x0000_i1080" DrawAspect="Content" ObjectID="_1576006952" r:id="rId112"/>
        </w:object>
      </w:r>
      <w:r>
        <w:rPr>
          <w:rFonts w:hint="eastAsia"/>
        </w:rPr>
        <w:t>中，是不等式的有（　　）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F47DF6" w14:paraId="3D46970F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5D9A31" w14:textId="77777777" w:rsidR="00F47DF6" w:rsidRDefault="00FB2697">
            <w:r>
              <w:t>A．</w:t>
            </w:r>
            <w:r w:rsidR="00AF40FA" w:rsidRPr="001D314F">
              <w:rPr>
                <w:position w:val="-4"/>
              </w:rPr>
              <w:object w:dxaOrig="200" w:dyaOrig="260" w14:anchorId="017E9B6A">
                <v:shape id="_x0000_i1081" type="#_x0000_t75" style="width:10.8pt;height:13.2pt" o:ole="">
                  <v:imagedata r:id="rId113" o:title=""/>
                </v:shape>
                <o:OLEObject Type="Embed" ProgID="Equation.DSMT4" ShapeID="_x0000_i1081" DrawAspect="Content" ObjectID="_1576006953" r:id="rId114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F138D7" w14:textId="77777777" w:rsidR="00F47DF6" w:rsidRDefault="00FB2697">
            <w:r>
              <w:t>B．</w:t>
            </w:r>
            <w:r w:rsidR="00AF40FA" w:rsidRPr="001D314F">
              <w:rPr>
                <w:position w:val="-6"/>
              </w:rPr>
              <w:object w:dxaOrig="180" w:dyaOrig="279" w14:anchorId="711CD997">
                <v:shape id="_x0000_i1082" type="#_x0000_t75" style="width:9pt;height:13.8pt" o:ole="">
                  <v:imagedata r:id="rId115" o:title=""/>
                </v:shape>
                <o:OLEObject Type="Embed" ProgID="Equation.DSMT4" ShapeID="_x0000_i1082" DrawAspect="Content" ObjectID="_1576006954" r:id="rId116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1E97A7" w14:textId="77777777" w:rsidR="00F47DF6" w:rsidRDefault="00FB2697">
            <w:r>
              <w:t>C．</w:t>
            </w:r>
            <w:r w:rsidR="00AF40FA" w:rsidRPr="001D314F">
              <w:rPr>
                <w:position w:val="-4"/>
              </w:rPr>
              <w:object w:dxaOrig="200" w:dyaOrig="260" w14:anchorId="7AD47CE0">
                <v:shape id="_x0000_i1083" type="#_x0000_t75" style="width:10.8pt;height:13.2pt" o:ole="">
                  <v:imagedata r:id="rId117" o:title=""/>
                </v:shape>
                <o:OLEObject Type="Embed" ProgID="Equation.DSMT4" ShapeID="_x0000_i1083" DrawAspect="Content" ObjectID="_1576006955" r:id="rId118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ACABC6" w14:textId="77777777" w:rsidR="00F47DF6" w:rsidRDefault="00FB2697">
            <w:r>
              <w:t>D．</w:t>
            </w:r>
            <w:r w:rsidR="00AF40FA" w:rsidRPr="001D314F">
              <w:rPr>
                <w:position w:val="-6"/>
              </w:rPr>
              <w:object w:dxaOrig="180" w:dyaOrig="279" w14:anchorId="44C78EE4">
                <v:shape id="_x0000_i1084" type="#_x0000_t75" style="width:9pt;height:13.8pt" o:ole="">
                  <v:imagedata r:id="rId119" o:title=""/>
                </v:shape>
                <o:OLEObject Type="Embed" ProgID="Equation.DSMT4" ShapeID="_x0000_i1084" DrawAspect="Content" ObjectID="_1576006956" r:id="rId120"/>
              </w:object>
            </w:r>
            <w:r>
              <w:t>个</w:t>
            </w:r>
          </w:p>
        </w:tc>
      </w:tr>
    </w:tbl>
    <w:p w14:paraId="581DE2E7" w14:textId="77777777" w:rsidR="00F47DF6" w:rsidRDefault="00FB2697">
      <w:r>
        <w:rPr>
          <w:rFonts w:hint="eastAsia"/>
        </w:rPr>
        <w:t>答案：C．</w:t>
      </w:r>
    </w:p>
    <w:p w14:paraId="0D96AA90" w14:textId="77777777" w:rsidR="00F47DF6" w:rsidRDefault="00F47DF6">
      <w:pPr>
        <w:rPr>
          <w:b/>
          <w:sz w:val="24"/>
        </w:rPr>
      </w:pPr>
    </w:p>
    <w:p w14:paraId="681A0657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>题型二 利用不等关系列不等式</w:t>
      </w:r>
    </w:p>
    <w:p w14:paraId="49722201" w14:textId="77777777" w:rsidR="00F47DF6" w:rsidRDefault="00FB2697">
      <w:r>
        <w:rPr>
          <w:rFonts w:hint="eastAsia"/>
          <w:b/>
        </w:rPr>
        <w:t>例1-2</w:t>
      </w:r>
      <w:r>
        <w:rPr>
          <w:b/>
        </w:rPr>
        <w:t xml:space="preserve"> </w:t>
      </w:r>
      <w:r>
        <w:rPr>
          <w:rFonts w:hint="eastAsia"/>
        </w:rPr>
        <w:t>列不等式：</w:t>
      </w:r>
    </w:p>
    <w:p w14:paraId="3A8F5781" w14:textId="77777777" w:rsidR="00F47DF6" w:rsidRDefault="00AF40FA">
      <w:pPr>
        <w:pStyle w:val="a9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36C1A1DC">
          <v:shape id="_x0000_i1085" type="#_x0000_t75" style="width:10.8pt;height:10.8pt" o:ole="">
            <v:imagedata r:id="rId121" o:title=""/>
          </v:shape>
          <o:OLEObject Type="Embed" ProgID="Equation.DSMT4" ShapeID="_x0000_i1085" DrawAspect="Content" ObjectID="_1576006957" r:id="rId122"/>
        </w:object>
      </w:r>
      <w:r w:rsidR="00FB2697">
        <w:rPr>
          <w:rFonts w:hint="eastAsia"/>
        </w:rPr>
        <w:t>与</w:t>
      </w:r>
      <w:r w:rsidRPr="001D314F">
        <w:rPr>
          <w:position w:val="-4"/>
        </w:rPr>
        <w:object w:dxaOrig="139" w:dyaOrig="260" w14:anchorId="3D6B5761">
          <v:shape id="_x0000_i1086" type="#_x0000_t75" style="width:7.2pt;height:13.2pt" o:ole="">
            <v:imagedata r:id="rId123" o:title=""/>
          </v:shape>
          <o:OLEObject Type="Embed" ProgID="Equation.DSMT4" ShapeID="_x0000_i1086" DrawAspect="Content" ObjectID="_1576006958" r:id="rId124"/>
        </w:object>
      </w:r>
      <w:r w:rsidR="00FB2697">
        <w:rPr>
          <w:rFonts w:hint="eastAsia"/>
        </w:rPr>
        <w:t>的和是正数：</w:t>
      </w:r>
      <w:r w:rsidR="00FB2697">
        <w:rPr>
          <w:rFonts w:hint="eastAsia"/>
          <w:u w:val="single"/>
        </w:rPr>
        <w:t xml:space="preserve"> </w:t>
      </w:r>
      <w:r w:rsidR="00FB2697">
        <w:rPr>
          <w:u w:val="single"/>
        </w:rPr>
        <w:t xml:space="preserve">          </w:t>
      </w:r>
      <w:r w:rsidR="00FB2697">
        <w:rPr>
          <w:rFonts w:hint="eastAsia"/>
        </w:rPr>
        <w:t>.</w:t>
      </w:r>
    </w:p>
    <w:p w14:paraId="281CD338" w14:textId="77777777" w:rsidR="00F47DF6" w:rsidRDefault="00AF40FA">
      <w:pPr>
        <w:pStyle w:val="a9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5A03F1A3">
          <v:shape id="_x0000_i1087" type="#_x0000_t75" style="width:10.8pt;height:10.8pt" o:ole="">
            <v:imagedata r:id="rId121" o:title=""/>
          </v:shape>
          <o:OLEObject Type="Embed" ProgID="Equation.DSMT4" ShapeID="_x0000_i1087" DrawAspect="Content" ObjectID="_1576006959" r:id="rId125"/>
        </w:object>
      </w:r>
      <w:r w:rsidR="00FB2697">
        <w:rPr>
          <w:rFonts w:hint="eastAsia"/>
        </w:rPr>
        <w:t>与</w:t>
      </w:r>
      <w:r w:rsidRPr="001D314F">
        <w:rPr>
          <w:position w:val="-6"/>
        </w:rPr>
        <w:object w:dxaOrig="180" w:dyaOrig="279" w14:anchorId="6459EC67">
          <v:shape id="_x0000_i1088" type="#_x0000_t75" style="width:9pt;height:13.8pt" o:ole="">
            <v:imagedata r:id="rId126" o:title=""/>
          </v:shape>
          <o:OLEObject Type="Embed" ProgID="Equation.DSMT4" ShapeID="_x0000_i1088" DrawAspect="Content" ObjectID="_1576006960" r:id="rId127"/>
        </w:object>
      </w:r>
      <w:r w:rsidR="00FB2697">
        <w:rPr>
          <w:rFonts w:hint="eastAsia"/>
        </w:rPr>
        <w:t>的和小于</w:t>
      </w:r>
      <w:r w:rsidRPr="001D314F">
        <w:rPr>
          <w:position w:val="-6"/>
        </w:rPr>
        <w:object w:dxaOrig="320" w:dyaOrig="279" w14:anchorId="68CF24BA">
          <v:shape id="_x0000_i1089" type="#_x0000_t75" style="width:16.2pt;height:13.8pt" o:ole="">
            <v:imagedata r:id="rId128" o:title=""/>
          </v:shape>
          <o:OLEObject Type="Embed" ProgID="Equation.DSMT4" ShapeID="_x0000_i1089" DrawAspect="Content" ObjectID="_1576006961" r:id="rId129"/>
        </w:object>
      </w:r>
      <w:r w:rsidR="00FB2697">
        <w:rPr>
          <w:rFonts w:hint="eastAsia"/>
        </w:rPr>
        <w:t>：</w:t>
      </w:r>
      <w:r w:rsidR="00FB2697">
        <w:rPr>
          <w:rFonts w:hint="eastAsia"/>
          <w:u w:val="single"/>
        </w:rPr>
        <w:t xml:space="preserve"> </w:t>
      </w:r>
      <w:r w:rsidR="00FB2697">
        <w:rPr>
          <w:u w:val="single"/>
        </w:rPr>
        <w:t xml:space="preserve">          </w:t>
      </w:r>
      <w:r w:rsidR="00FB2697">
        <w:rPr>
          <w:rFonts w:hint="eastAsia"/>
        </w:rPr>
        <w:t>.</w:t>
      </w:r>
    </w:p>
    <w:p w14:paraId="74DFDFA3" w14:textId="77777777" w:rsidR="00F47DF6" w:rsidRDefault="00AF40FA">
      <w:pPr>
        <w:pStyle w:val="a9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6DC0D054">
          <v:shape id="_x0000_i1090" type="#_x0000_t75" style="width:10.8pt;height:10.8pt" o:ole="">
            <v:imagedata r:id="rId121" o:title=""/>
          </v:shape>
          <o:OLEObject Type="Embed" ProgID="Equation.DSMT4" ShapeID="_x0000_i1090" DrawAspect="Content" ObjectID="_1576006962" r:id="rId130"/>
        </w:object>
      </w:r>
      <w:r w:rsidR="00FB2697">
        <w:rPr>
          <w:rFonts w:hint="eastAsia"/>
        </w:rPr>
        <w:t>与</w:t>
      </w:r>
      <w:r w:rsidRPr="001D314F">
        <w:rPr>
          <w:position w:val="-4"/>
        </w:rPr>
        <w:object w:dxaOrig="320" w:dyaOrig="260" w14:anchorId="190521C6">
          <v:shape id="_x0000_i1091" type="#_x0000_t75" style="width:16.2pt;height:13.2pt" o:ole="">
            <v:imagedata r:id="rId131" o:title=""/>
          </v:shape>
          <o:OLEObject Type="Embed" ProgID="Equation.DSMT4" ShapeID="_x0000_i1091" DrawAspect="Content" ObjectID="_1576006963" r:id="rId132"/>
        </w:object>
      </w:r>
      <w:r w:rsidR="00FB2697">
        <w:rPr>
          <w:rFonts w:hint="eastAsia"/>
        </w:rPr>
        <w:t>的差大于</w:t>
      </w:r>
      <w:r w:rsidRPr="001D314F">
        <w:rPr>
          <w:position w:val="-6"/>
        </w:rPr>
        <w:object w:dxaOrig="180" w:dyaOrig="279" w14:anchorId="74ED7B20">
          <v:shape id="_x0000_i1092" type="#_x0000_t75" style="width:9pt;height:13.8pt" o:ole="">
            <v:imagedata r:id="rId133" o:title=""/>
          </v:shape>
          <o:OLEObject Type="Embed" ProgID="Equation.DSMT4" ShapeID="_x0000_i1092" DrawAspect="Content" ObjectID="_1576006964" r:id="rId134"/>
        </w:object>
      </w:r>
      <w:r w:rsidR="00FB2697">
        <w:rPr>
          <w:rFonts w:hint="eastAsia"/>
        </w:rPr>
        <w:t>：</w:t>
      </w:r>
      <w:r w:rsidR="00FB2697">
        <w:rPr>
          <w:rFonts w:hint="eastAsia"/>
          <w:u w:val="single"/>
        </w:rPr>
        <w:t xml:space="preserve"> </w:t>
      </w:r>
      <w:r w:rsidR="00FB2697">
        <w:rPr>
          <w:u w:val="single"/>
        </w:rPr>
        <w:t xml:space="preserve">          </w:t>
      </w:r>
      <w:r w:rsidR="00FB2697">
        <w:rPr>
          <w:rFonts w:hint="eastAsia"/>
        </w:rPr>
        <w:t>.</w:t>
      </w:r>
    </w:p>
    <w:p w14:paraId="4B935751" w14:textId="1BA67471" w:rsidR="00F47DF6" w:rsidRDefault="00AF40FA">
      <w:pPr>
        <w:pStyle w:val="a9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55995E6E">
          <v:shape id="_x0000_i1093" type="#_x0000_t75" style="width:10.8pt;height:10.8pt" o:ole="">
            <v:imagedata r:id="rId121" o:title=""/>
          </v:shape>
          <o:OLEObject Type="Embed" ProgID="Equation.DSMT4" ShapeID="_x0000_i1093" DrawAspect="Content" ObjectID="_1576006965" r:id="rId135"/>
        </w:object>
      </w:r>
      <w:r w:rsidR="00FB2697">
        <w:rPr>
          <w:rFonts w:hint="eastAsia"/>
        </w:rPr>
        <w:t>的</w:t>
      </w:r>
      <w:r w:rsidRPr="001D314F">
        <w:rPr>
          <w:position w:val="-6"/>
        </w:rPr>
        <w:object w:dxaOrig="180" w:dyaOrig="279" w14:anchorId="77C879B3">
          <v:shape id="_x0000_i1094" type="#_x0000_t75" style="width:9pt;height:13.8pt" o:ole="">
            <v:imagedata r:id="rId136" o:title=""/>
          </v:shape>
          <o:OLEObject Type="Embed" ProgID="Equation.DSMT4" ShapeID="_x0000_i1094" DrawAspect="Content" ObjectID="_1576006966" r:id="rId137"/>
        </w:object>
      </w:r>
      <w:r w:rsidR="00FB2697">
        <w:rPr>
          <w:rFonts w:hint="eastAsia"/>
        </w:rPr>
        <w:t>倍小于</w:t>
      </w:r>
      <w:r w:rsidRPr="001D314F">
        <w:rPr>
          <w:position w:val="-6"/>
        </w:rPr>
        <w:object w:dxaOrig="279" w:dyaOrig="279" w14:anchorId="60F1BCC4">
          <v:shape id="_x0000_i1095" type="#_x0000_t75" style="width:13.8pt;height:13.8pt" o:ole="">
            <v:imagedata r:id="rId138" o:title=""/>
          </v:shape>
          <o:OLEObject Type="Embed" ProgID="Equation.DSMT4" ShapeID="_x0000_i1095" DrawAspect="Content" ObjectID="_1576006967" r:id="rId139"/>
        </w:object>
      </w:r>
      <w:r w:rsidR="00FB2697">
        <w:rPr>
          <w:rFonts w:hint="eastAsia"/>
        </w:rPr>
        <w:t>：</w:t>
      </w:r>
      <w:r w:rsidR="00FB2697">
        <w:rPr>
          <w:rFonts w:hint="eastAsia"/>
          <w:u w:val="single"/>
        </w:rPr>
        <w:t xml:space="preserve"> </w:t>
      </w:r>
      <w:r w:rsidR="00FB2697">
        <w:rPr>
          <w:u w:val="single"/>
        </w:rPr>
        <w:t xml:space="preserve">         </w:t>
      </w:r>
      <w:r w:rsidR="002F7464">
        <w:rPr>
          <w:rFonts w:hint="eastAsia"/>
          <w:u w:val="single"/>
        </w:rPr>
        <w:t xml:space="preserve">   </w:t>
      </w:r>
      <w:r w:rsidR="00FB2697">
        <w:rPr>
          <w:u w:val="single"/>
        </w:rPr>
        <w:t xml:space="preserve"> </w:t>
      </w:r>
      <w:r w:rsidR="00FB2697">
        <w:rPr>
          <w:rFonts w:hint="eastAsia"/>
        </w:rPr>
        <w:t>.</w:t>
      </w:r>
    </w:p>
    <w:p w14:paraId="6E8995DD" w14:textId="77777777" w:rsidR="00F47DF6" w:rsidRDefault="00AF40FA">
      <w:pPr>
        <w:pStyle w:val="a9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34E3850B">
          <v:shape id="_x0000_i1096" type="#_x0000_t75" style="width:10.8pt;height:10.8pt" o:ole="">
            <v:imagedata r:id="rId121" o:title=""/>
          </v:shape>
          <o:OLEObject Type="Embed" ProgID="Equation.DSMT4" ShapeID="_x0000_i1096" DrawAspect="Content" ObjectID="_1576006968" r:id="rId140"/>
        </w:object>
      </w:r>
      <w:r w:rsidR="00FB2697">
        <w:rPr>
          <w:rFonts w:hint="eastAsia"/>
        </w:rPr>
        <w:t>的三分之一大于</w:t>
      </w:r>
      <w:r w:rsidRPr="001D314F">
        <w:rPr>
          <w:position w:val="-6"/>
        </w:rPr>
        <w:object w:dxaOrig="320" w:dyaOrig="279" w14:anchorId="1773C8AC">
          <v:shape id="_x0000_i1097" type="#_x0000_t75" style="width:16.2pt;height:13.8pt" o:ole="">
            <v:imagedata r:id="rId141" o:title=""/>
          </v:shape>
          <o:OLEObject Type="Embed" ProgID="Equation.DSMT4" ShapeID="_x0000_i1097" DrawAspect="Content" ObjectID="_1576006969" r:id="rId142"/>
        </w:object>
      </w:r>
      <w:r w:rsidR="00FB2697">
        <w:rPr>
          <w:rFonts w:hint="eastAsia"/>
        </w:rPr>
        <w:t>：</w:t>
      </w:r>
      <w:r w:rsidR="00FB2697">
        <w:rPr>
          <w:rFonts w:hint="eastAsia"/>
          <w:u w:val="single"/>
        </w:rPr>
        <w:t xml:space="preserve"> </w:t>
      </w:r>
      <w:r w:rsidR="00FB2697">
        <w:rPr>
          <w:u w:val="single"/>
        </w:rPr>
        <w:t xml:space="preserve">          </w:t>
      </w:r>
      <w:r w:rsidR="00FB2697">
        <w:rPr>
          <w:rFonts w:hint="eastAsia"/>
        </w:rPr>
        <w:t>.</w:t>
      </w:r>
    </w:p>
    <w:p w14:paraId="2F473E84" w14:textId="77777777" w:rsidR="00F47DF6" w:rsidRDefault="00F47DF6"/>
    <w:p w14:paraId="5B3611E9" w14:textId="01978632" w:rsidR="00F47DF6" w:rsidRDefault="00FB2697">
      <w:r>
        <w:rPr>
          <w:rFonts w:hint="eastAsia"/>
        </w:rPr>
        <w:t>【思路分析】根据题中语言叙述体现的数量关系列出式子，然后结合体现不等关系的关键字列出不等式.</w:t>
      </w:r>
    </w:p>
    <w:p w14:paraId="445A0E2E" w14:textId="77777777" w:rsidR="00F47DF6" w:rsidRDefault="00FB2697">
      <w:r>
        <w:rPr>
          <w:rFonts w:hint="eastAsia"/>
        </w:rPr>
        <w:t>【答】(</w:t>
      </w:r>
      <w:r>
        <w:t>1)</w:t>
      </w:r>
      <w:r w:rsidR="009D1F68" w:rsidRPr="001D314F">
        <w:rPr>
          <w:position w:val="-6"/>
        </w:rPr>
        <w:object w:dxaOrig="840" w:dyaOrig="279" w14:anchorId="4FE62183">
          <v:shape id="_x0000_i1098" type="#_x0000_t75" style="width:42pt;height:13.8pt" o:ole="">
            <v:imagedata r:id="rId143" o:title=""/>
          </v:shape>
          <o:OLEObject Type="Embed" ProgID="Equation.DSMT4" ShapeID="_x0000_i1098" DrawAspect="Content" ObjectID="_1576006970" r:id="rId144"/>
        </w:object>
      </w:r>
      <w:r w:rsidR="00AF40FA">
        <w:t>;</w:t>
      </w:r>
      <w:r>
        <w:t>(2)</w:t>
      </w:r>
      <w:r w:rsidR="009D1F68" w:rsidRPr="001D314F">
        <w:rPr>
          <w:position w:val="-6"/>
        </w:rPr>
        <w:object w:dxaOrig="999" w:dyaOrig="279" w14:anchorId="4AA06CD1">
          <v:shape id="_x0000_i1099" type="#_x0000_t75" style="width:49.8pt;height:13.8pt" o:ole="">
            <v:imagedata r:id="rId145" o:title=""/>
          </v:shape>
          <o:OLEObject Type="Embed" ProgID="Equation.DSMT4" ShapeID="_x0000_i1099" DrawAspect="Content" ObjectID="_1576006971" r:id="rId146"/>
        </w:object>
      </w:r>
      <w:r>
        <w:t>;</w:t>
      </w:r>
      <w:r>
        <w:tab/>
        <w:t>(3)</w:t>
      </w:r>
      <w:r w:rsidR="009D1F68" w:rsidRPr="001D314F">
        <w:rPr>
          <w:position w:val="-10"/>
        </w:rPr>
        <w:object w:dxaOrig="1180" w:dyaOrig="320" w14:anchorId="077B59AF">
          <v:shape id="_x0000_i1100" type="#_x0000_t75" style="width:58.8pt;height:16.2pt" o:ole="">
            <v:imagedata r:id="rId147" o:title=""/>
          </v:shape>
          <o:OLEObject Type="Embed" ProgID="Equation.DSMT4" ShapeID="_x0000_i1100" DrawAspect="Content" ObjectID="_1576006972" r:id="rId148"/>
        </w:object>
      </w:r>
      <w:r w:rsidR="00AF40FA">
        <w:t>;</w:t>
      </w:r>
      <w:r>
        <w:t>(4)</w:t>
      </w:r>
      <w:r w:rsidR="009D1F68" w:rsidRPr="001D314F">
        <w:rPr>
          <w:position w:val="-6"/>
        </w:rPr>
        <w:object w:dxaOrig="760" w:dyaOrig="279" w14:anchorId="222C3431">
          <v:shape id="_x0000_i1101" type="#_x0000_t75" style="width:37.8pt;height:13.8pt" o:ole="">
            <v:imagedata r:id="rId149" o:title=""/>
          </v:shape>
          <o:OLEObject Type="Embed" ProgID="Equation.DSMT4" ShapeID="_x0000_i1101" DrawAspect="Content" ObjectID="_1576006973" r:id="rId150"/>
        </w:object>
      </w:r>
      <w:r>
        <w:t>;</w:t>
      </w:r>
      <w:r>
        <w:tab/>
        <w:t>(5)</w:t>
      </w:r>
      <w:r w:rsidR="009D1F68" w:rsidRPr="001D314F">
        <w:rPr>
          <w:position w:val="-24"/>
        </w:rPr>
        <w:object w:dxaOrig="859" w:dyaOrig="620" w14:anchorId="14DAF653">
          <v:shape id="_x0000_i1102" type="#_x0000_t75" style="width:43.8pt;height:31.2pt" o:ole="">
            <v:imagedata r:id="rId151" o:title=""/>
          </v:shape>
          <o:OLEObject Type="Embed" ProgID="Equation.DSMT4" ShapeID="_x0000_i1102" DrawAspect="Content" ObjectID="_1576006974" r:id="rId152"/>
        </w:object>
      </w:r>
      <w:r>
        <w:t>.</w:t>
      </w:r>
    </w:p>
    <w:p w14:paraId="4DDEE230" w14:textId="77777777" w:rsidR="00F47DF6" w:rsidRDefault="00FB2697">
      <w:r>
        <w:rPr>
          <w:rFonts w:hint="eastAsia"/>
        </w:rPr>
        <w:t>【总结提示】</w:t>
      </w:r>
      <w:r>
        <w:t>列不等式首先要找出表示不等关系的关键词,然后用表示数量关系的式子表示不等式的左边和右边.</w:t>
      </w:r>
    </w:p>
    <w:p w14:paraId="7A981F5B" w14:textId="77777777" w:rsidR="00F47DF6" w:rsidRDefault="00F47DF6"/>
    <w:p w14:paraId="38F7D0AF" w14:textId="77777777" w:rsidR="00F47DF6" w:rsidRDefault="00FB2697">
      <w:pPr>
        <w:rPr>
          <w:b/>
        </w:rPr>
      </w:pPr>
      <w:r>
        <w:rPr>
          <w:rFonts w:hint="eastAsia"/>
          <w:b/>
        </w:rPr>
        <w:t>配套练习1-2</w:t>
      </w:r>
    </w:p>
    <w:p w14:paraId="160D8F56" w14:textId="77777777" w:rsidR="00F47DF6" w:rsidRDefault="00FB2697">
      <w:r>
        <w:rPr>
          <w:rFonts w:hint="eastAsia"/>
        </w:rPr>
        <w:t>用不等式表示：</w:t>
      </w:r>
    </w:p>
    <w:p w14:paraId="21408DD7" w14:textId="77777777" w:rsidR="00F47DF6" w:rsidRDefault="00FB2697">
      <w:r>
        <w:rPr>
          <w:rFonts w:hint="eastAsia"/>
        </w:rPr>
        <w:t>（1）</w:t>
      </w:r>
      <w:r w:rsidR="009D1F68" w:rsidRPr="001D314F">
        <w:rPr>
          <w:position w:val="-6"/>
        </w:rPr>
        <w:object w:dxaOrig="200" w:dyaOrig="279" w14:anchorId="2F287C4F">
          <v:shape id="_x0000_i1103" type="#_x0000_t75" style="width:10.8pt;height:13.8pt" o:ole="">
            <v:imagedata r:id="rId153" o:title=""/>
          </v:shape>
          <o:OLEObject Type="Embed" ProgID="Equation.DSMT4" ShapeID="_x0000_i1103" DrawAspect="Content" ObjectID="_1576006975" r:id="rId154"/>
        </w:object>
      </w:r>
      <w:r>
        <w:rPr>
          <w:rFonts w:hint="eastAsia"/>
        </w:rPr>
        <w:t>与</w:t>
      </w:r>
      <w:r w:rsidR="009D1F68" w:rsidRPr="001D314F">
        <w:rPr>
          <w:position w:val="-6"/>
        </w:rPr>
        <w:object w:dxaOrig="200" w:dyaOrig="220" w14:anchorId="3F35B858">
          <v:shape id="_x0000_i1104" type="#_x0000_t75" style="width:10.8pt;height:10.8pt" o:ole="">
            <v:imagedata r:id="rId155" o:title=""/>
          </v:shape>
          <o:OLEObject Type="Embed" ProgID="Equation.DSMT4" ShapeID="_x0000_i1104" DrawAspect="Content" ObjectID="_1576006976" r:id="rId156"/>
        </w:object>
      </w:r>
      <w:r>
        <w:rPr>
          <w:rFonts w:hint="eastAsia"/>
        </w:rPr>
        <w:t>的</w:t>
      </w:r>
      <w:r w:rsidR="009D1F68" w:rsidRPr="001D314F">
        <w:rPr>
          <w:position w:val="-6"/>
        </w:rPr>
        <w:object w:dxaOrig="180" w:dyaOrig="279" w14:anchorId="0AEDD30D">
          <v:shape id="_x0000_i1105" type="#_x0000_t75" style="width:9pt;height:13.8pt" o:ole="">
            <v:imagedata r:id="rId157" o:title=""/>
          </v:shape>
          <o:OLEObject Type="Embed" ProgID="Equation.DSMT4" ShapeID="_x0000_i1105" DrawAspect="Content" ObjectID="_1576006977" r:id="rId158"/>
        </w:object>
      </w:r>
      <w:r>
        <w:rPr>
          <w:rFonts w:hint="eastAsia"/>
        </w:rPr>
        <w:t>倍的和是正数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.</w:t>
      </w:r>
    </w:p>
    <w:p w14:paraId="448E4267" w14:textId="77777777" w:rsidR="00F47DF6" w:rsidRDefault="00FB2697">
      <w:pPr>
        <w:rPr>
          <w:vanish/>
        </w:rPr>
      </w:pPr>
      <w:r>
        <w:rPr>
          <w:rFonts w:hint="eastAsia"/>
          <w:vanish/>
        </w:rPr>
        <w:t>6+3x＞0</w:t>
      </w:r>
    </w:p>
    <w:p w14:paraId="20964655" w14:textId="77777777" w:rsidR="00F47DF6" w:rsidRDefault="00FB2697">
      <w:pPr>
        <w:rPr>
          <w:vanish/>
        </w:rPr>
      </w:pPr>
      <w:r>
        <w:rPr>
          <w:rFonts w:hint="eastAsia"/>
        </w:rPr>
        <w:t>（2）</w:t>
      </w:r>
      <w:r w:rsidR="009D1F68" w:rsidRPr="001D314F">
        <w:rPr>
          <w:position w:val="-6"/>
        </w:rPr>
        <w:object w:dxaOrig="200" w:dyaOrig="220" w14:anchorId="60C64D59">
          <v:shape id="_x0000_i1106" type="#_x0000_t75" style="width:10.8pt;height:10.8pt" o:ole="">
            <v:imagedata r:id="rId159" o:title=""/>
          </v:shape>
          <o:OLEObject Type="Embed" ProgID="Equation.DSMT4" ShapeID="_x0000_i1106" DrawAspect="Content" ObjectID="_1576006978" r:id="rId160"/>
        </w:object>
      </w:r>
      <w:r>
        <w:rPr>
          <w:rFonts w:hint="eastAsia"/>
        </w:rPr>
        <w:t>的</w:t>
      </w:r>
      <w:r w:rsidR="009D1F68" w:rsidRPr="001D314F">
        <w:rPr>
          <w:position w:val="-6"/>
        </w:rPr>
        <w:object w:dxaOrig="180" w:dyaOrig="279" w14:anchorId="32922EF1">
          <v:shape id="_x0000_i1107" type="#_x0000_t75" style="width:9pt;height:13.8pt" o:ole="">
            <v:imagedata r:id="rId161" o:title=""/>
          </v:shape>
          <o:OLEObject Type="Embed" ProgID="Equation.DSMT4" ShapeID="_x0000_i1107" DrawAspect="Content" ObjectID="_1576006979" r:id="rId162"/>
        </w:object>
      </w:r>
      <w:r>
        <w:rPr>
          <w:rFonts w:hint="eastAsia"/>
        </w:rPr>
        <w:t>倍不大于</w:t>
      </w:r>
      <w:r w:rsidR="009D1F68" w:rsidRPr="001D314F">
        <w:rPr>
          <w:position w:val="-4"/>
        </w:rPr>
        <w:object w:dxaOrig="200" w:dyaOrig="260" w14:anchorId="2D1FA4B3">
          <v:shape id="_x0000_i1108" type="#_x0000_t75" style="width:10.8pt;height:13.2pt" o:ole="">
            <v:imagedata r:id="rId163" o:title=""/>
          </v:shape>
          <o:OLEObject Type="Embed" ProgID="Equation.DSMT4" ShapeID="_x0000_i1108" DrawAspect="Content" ObjectID="_1576006980" r:id="rId164"/>
        </w:objec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.</w:t>
      </w:r>
      <w:r>
        <w:rPr>
          <w:rFonts w:hint="eastAsia"/>
          <w:vanish/>
        </w:rPr>
        <w:t>5a≤2</w:t>
      </w:r>
    </w:p>
    <w:p w14:paraId="4014E759" w14:textId="77777777" w:rsidR="00F47DF6" w:rsidRDefault="00FB2697">
      <w:r>
        <w:rPr>
          <w:rFonts w:hint="eastAsia"/>
        </w:rPr>
        <w:br/>
        <w:t>（3）</w:t>
      </w:r>
      <w:r w:rsidR="009D1F68" w:rsidRPr="001D314F">
        <w:rPr>
          <w:position w:val="-10"/>
        </w:rPr>
        <w:object w:dxaOrig="220" w:dyaOrig="260" w14:anchorId="31FE3601">
          <v:shape id="_x0000_i1109" type="#_x0000_t75" style="width:10.8pt;height:13.2pt" o:ole="">
            <v:imagedata r:id="rId165" o:title=""/>
          </v:shape>
          <o:OLEObject Type="Embed" ProgID="Equation.DSMT4" ShapeID="_x0000_i1109" DrawAspect="Content" ObjectID="_1576006981" r:id="rId166"/>
        </w:object>
      </w:r>
      <w:r>
        <w:rPr>
          <w:rFonts w:hint="eastAsia"/>
        </w:rPr>
        <w:t>的一半与</w:t>
      </w:r>
      <w:r w:rsidR="009D1F68" w:rsidRPr="001D314F">
        <w:rPr>
          <w:position w:val="-6"/>
        </w:rPr>
        <w:object w:dxaOrig="180" w:dyaOrig="279" w14:anchorId="006A8914">
          <v:shape id="_x0000_i1110" type="#_x0000_t75" style="width:9pt;height:13.8pt" o:ole="">
            <v:imagedata r:id="rId167" o:title=""/>
          </v:shape>
          <o:OLEObject Type="Embed" ProgID="Equation.DSMT4" ShapeID="_x0000_i1110" DrawAspect="Content" ObjectID="_1576006982" r:id="rId168"/>
        </w:object>
      </w:r>
      <w:r>
        <w:rPr>
          <w:rFonts w:hint="eastAsia"/>
        </w:rPr>
        <w:t>的差是负数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.</w:t>
      </w:r>
      <w:r>
        <w:rPr>
          <w:vanish/>
        </w:rPr>
        <w:t>y</w:t>
      </w:r>
      <w:r>
        <w:rPr>
          <w:rFonts w:hint="eastAsia"/>
          <w:vanish/>
        </w:rPr>
        <w:t>-5＜0</w:t>
      </w:r>
    </w:p>
    <w:p w14:paraId="7CFC0B35" w14:textId="77777777" w:rsidR="00F47DF6" w:rsidRDefault="00FB2697">
      <w:pPr>
        <w:rPr>
          <w:vanish/>
        </w:rPr>
      </w:pPr>
      <w:r>
        <w:rPr>
          <w:rFonts w:hint="eastAsia"/>
        </w:rPr>
        <w:t>（4）</w:t>
      </w:r>
      <w:r w:rsidR="009D1F68" w:rsidRPr="001D314F">
        <w:rPr>
          <w:position w:val="-6"/>
        </w:rPr>
        <w:object w:dxaOrig="200" w:dyaOrig="220" w14:anchorId="12196709">
          <v:shape id="_x0000_i1111" type="#_x0000_t75" style="width:10.8pt;height:10.8pt" o:ole="">
            <v:imagedata r:id="rId159" o:title=""/>
          </v:shape>
          <o:OLEObject Type="Embed" ProgID="Equation.DSMT4" ShapeID="_x0000_i1111" DrawAspect="Content" ObjectID="_1576006983" r:id="rId169"/>
        </w:object>
      </w:r>
      <w:r>
        <w:rPr>
          <w:rFonts w:hint="eastAsia"/>
        </w:rPr>
        <w:t>的</w:t>
      </w:r>
      <w:r w:rsidR="009D1F68" w:rsidRPr="001D314F">
        <w:rPr>
          <w:position w:val="-6"/>
        </w:rPr>
        <w:object w:dxaOrig="200" w:dyaOrig="279" w14:anchorId="73928289">
          <v:shape id="_x0000_i1112" type="#_x0000_t75" style="width:10.8pt;height:13.8pt" o:ole="">
            <v:imagedata r:id="rId170" o:title=""/>
          </v:shape>
          <o:OLEObject Type="Embed" ProgID="Equation.DSMT4" ShapeID="_x0000_i1112" DrawAspect="Content" ObjectID="_1576006984" r:id="rId171"/>
        </w:object>
      </w:r>
      <w:r>
        <w:rPr>
          <w:rFonts w:hint="eastAsia"/>
        </w:rPr>
        <w:t>倍与</w:t>
      </w:r>
      <w:r w:rsidR="009D1F68" w:rsidRPr="001D314F">
        <w:rPr>
          <w:position w:val="-6"/>
        </w:rPr>
        <w:object w:dxaOrig="200" w:dyaOrig="279" w14:anchorId="56A6A4F0">
          <v:shape id="_x0000_i1113" type="#_x0000_t75" style="width:10.8pt;height:13.8pt" o:ole="">
            <v:imagedata r:id="rId172" o:title=""/>
          </v:shape>
          <o:OLEObject Type="Embed" ProgID="Equation.DSMT4" ShapeID="_x0000_i1113" DrawAspect="Content" ObjectID="_1576006985" r:id="rId173"/>
        </w:object>
      </w:r>
      <w:r>
        <w:rPr>
          <w:rFonts w:hint="eastAsia"/>
        </w:rPr>
        <w:t>的和不小于</w:t>
      </w:r>
      <w:r w:rsidR="009D1F68" w:rsidRPr="001D314F">
        <w:rPr>
          <w:position w:val="-6"/>
        </w:rPr>
        <w:object w:dxaOrig="279" w:dyaOrig="279" w14:anchorId="52126148">
          <v:shape id="_x0000_i1114" type="#_x0000_t75" style="width:13.8pt;height:13.8pt" o:ole="">
            <v:imagedata r:id="rId174" o:title=""/>
          </v:shape>
          <o:OLEObject Type="Embed" ProgID="Equation.DSMT4" ShapeID="_x0000_i1114" DrawAspect="Content" ObjectID="_1576006986" r:id="rId175"/>
        </w:objec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.</w:t>
      </w:r>
      <w:r>
        <w:rPr>
          <w:rFonts w:hint="eastAsia"/>
          <w:vanish/>
        </w:rPr>
        <w:t>7a+b≥15</w:t>
      </w:r>
    </w:p>
    <w:p w14:paraId="6C46F433" w14:textId="4406D80A" w:rsidR="00F47DF6" w:rsidRDefault="00F47DF6"/>
    <w:p w14:paraId="791343C8" w14:textId="77777777" w:rsidR="00F47DF6" w:rsidRDefault="00FB2697">
      <w:r>
        <w:rPr>
          <w:rFonts w:hint="eastAsia"/>
        </w:rPr>
        <w:t>答案：</w:t>
      </w:r>
      <w:r w:rsidR="009D1F68" w:rsidRPr="001D314F">
        <w:rPr>
          <w:position w:val="-6"/>
        </w:rPr>
        <w:object w:dxaOrig="999" w:dyaOrig="279" w14:anchorId="262AD5AF">
          <v:shape id="_x0000_i1115" type="#_x0000_t75" style="width:49.8pt;height:13.8pt" o:ole="">
            <v:imagedata r:id="rId176" o:title=""/>
          </v:shape>
          <o:OLEObject Type="Embed" ProgID="Equation.DSMT4" ShapeID="_x0000_i1115" DrawAspect="Content" ObjectID="_1576006987" r:id="rId177"/>
        </w:object>
      </w:r>
      <w:r w:rsidR="009D1F68">
        <w:rPr>
          <w:rFonts w:hint="eastAsia"/>
        </w:rPr>
        <w:t>，</w:t>
      </w:r>
      <w:r w:rsidR="009D1F68" w:rsidRPr="001D314F">
        <w:rPr>
          <w:position w:val="-6"/>
        </w:rPr>
        <w:object w:dxaOrig="680" w:dyaOrig="279" w14:anchorId="54545BD6">
          <v:shape id="_x0000_i1116" type="#_x0000_t75" style="width:34.8pt;height:13.8pt" o:ole="">
            <v:imagedata r:id="rId178" o:title=""/>
          </v:shape>
          <o:OLEObject Type="Embed" ProgID="Equation.DSMT4" ShapeID="_x0000_i1116" DrawAspect="Content" ObjectID="_1576006988" r:id="rId179"/>
        </w:object>
      </w:r>
      <w:r>
        <w:rPr>
          <w:rFonts w:hint="eastAsia"/>
        </w:rPr>
        <w:t>；</w:t>
      </w:r>
      <w:r w:rsidR="009D1F68" w:rsidRPr="001D314F">
        <w:rPr>
          <w:position w:val="-24"/>
        </w:rPr>
        <w:object w:dxaOrig="1080" w:dyaOrig="620" w14:anchorId="43540299">
          <v:shape id="_x0000_i1117" type="#_x0000_t75" style="width:54pt;height:31.2pt" o:ole="">
            <v:imagedata r:id="rId180" o:title=""/>
          </v:shape>
          <o:OLEObject Type="Embed" ProgID="Equation.DSMT4" ShapeID="_x0000_i1117" DrawAspect="Content" ObjectID="_1576006989" r:id="rId181"/>
        </w:object>
      </w:r>
      <w:r>
        <w:rPr>
          <w:rFonts w:hint="eastAsia"/>
        </w:rPr>
        <w:t>；</w:t>
      </w:r>
      <w:r w:rsidR="009D1F68" w:rsidRPr="001D314F">
        <w:rPr>
          <w:position w:val="-6"/>
        </w:rPr>
        <w:object w:dxaOrig="1100" w:dyaOrig="279" w14:anchorId="08F489F7">
          <v:shape id="_x0000_i1118" type="#_x0000_t75" style="width:55.2pt;height:13.8pt" o:ole="">
            <v:imagedata r:id="rId182" o:title=""/>
          </v:shape>
          <o:OLEObject Type="Embed" ProgID="Equation.DSMT4" ShapeID="_x0000_i1118" DrawAspect="Content" ObjectID="_1576006990" r:id="rId183"/>
        </w:object>
      </w:r>
      <w:r>
        <w:rPr>
          <w:rFonts w:hint="eastAsia"/>
        </w:rPr>
        <w:t>．</w:t>
      </w:r>
    </w:p>
    <w:p w14:paraId="731C4837" w14:textId="77777777" w:rsidR="00F47DF6" w:rsidRDefault="00F47DF6"/>
    <w:p w14:paraId="1F0B49DD" w14:textId="77777777" w:rsidR="00F47DF6" w:rsidRDefault="00F47DF6"/>
    <w:p w14:paraId="0F1D5BB6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 xml:space="preserve">知识点二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（难点）不等式的解（集）与解不等式</w:t>
      </w:r>
    </w:p>
    <w:p w14:paraId="7453FFF9" w14:textId="77777777" w:rsidR="00F47DF6" w:rsidRDefault="00FB2697">
      <w:r>
        <w:rPr>
          <w:b/>
        </w:rPr>
        <w:t>l.不等式的解:</w:t>
      </w:r>
      <w:r>
        <w:t>使不等式成立的</w:t>
      </w:r>
      <w:r>
        <w:rPr>
          <w:b/>
        </w:rPr>
        <w:t>未知数的值</w:t>
      </w:r>
      <w:r>
        <w:t>叫做</w:t>
      </w:r>
      <w:r>
        <w:rPr>
          <w:rFonts w:hint="eastAsia"/>
        </w:rPr>
        <w:t>不等式的解</w:t>
      </w:r>
      <w:r>
        <w:t>.</w:t>
      </w:r>
    </w:p>
    <w:p w14:paraId="558FEFC3" w14:textId="77777777" w:rsidR="00F47DF6" w:rsidRDefault="00FB2697">
      <w:r>
        <w:rPr>
          <w:rFonts w:hint="eastAsia"/>
          <w:b/>
        </w:rPr>
        <w:t>注</w:t>
      </w:r>
      <w:r>
        <w:rPr>
          <w:b/>
        </w:rPr>
        <w:t>:</w:t>
      </w:r>
      <w:r>
        <w:t>判断一个数是否为不等式的解,就是</w:t>
      </w:r>
      <w:r>
        <w:rPr>
          <w:rFonts w:hint="eastAsia"/>
        </w:rPr>
        <w:t>将这个数代入不等式的左右两边，</w:t>
      </w:r>
      <w:r>
        <w:t>看不等式是</w:t>
      </w:r>
      <w:r>
        <w:rPr>
          <w:rFonts w:hint="eastAsia"/>
        </w:rPr>
        <w:t>否成立，若成立，则该数就是不等式的</w:t>
      </w:r>
      <w:r>
        <w:rPr>
          <w:rFonts w:hint="eastAsia"/>
          <w:b/>
        </w:rPr>
        <w:t>一个解</w:t>
      </w:r>
      <w:r>
        <w:rPr>
          <w:rFonts w:hint="eastAsia"/>
        </w:rPr>
        <w:t>；</w:t>
      </w:r>
      <w:r>
        <w:t>若不成立,则该数就不是不等式的解.</w:t>
      </w:r>
    </w:p>
    <w:p w14:paraId="0DEDF2DF" w14:textId="77777777" w:rsidR="00F47DF6" w:rsidRDefault="00FB2697">
      <w:pPr>
        <w:rPr>
          <w:b/>
        </w:rPr>
      </w:pPr>
      <w:r>
        <w:rPr>
          <w:b/>
        </w:rPr>
        <w:t>2.不等式的解集:</w:t>
      </w:r>
    </w:p>
    <w:p w14:paraId="7C8AFF1E" w14:textId="77777777" w:rsidR="00F47DF6" w:rsidRDefault="00FB2697">
      <w:r>
        <w:t>(1)</w:t>
      </w:r>
      <w:r>
        <w:rPr>
          <w:b/>
        </w:rPr>
        <w:t>定义:</w:t>
      </w:r>
      <w:r>
        <w:t>一般地，一个含有未知数的不等式的</w:t>
      </w:r>
      <w:r>
        <w:rPr>
          <w:b/>
        </w:rPr>
        <w:t>所有的解</w:t>
      </w:r>
      <w:r>
        <w:t>，组成这个不等式的解集.</w:t>
      </w:r>
      <w:r>
        <w:br/>
        <w:t>(2)</w:t>
      </w:r>
      <w:r>
        <w:rPr>
          <w:b/>
        </w:rPr>
        <w:t>不等式的解集必须符合两个条件:</w:t>
      </w:r>
      <w:r>
        <w:rPr>
          <w:b/>
        </w:rPr>
        <w:br/>
      </w:r>
      <w:r>
        <w:rPr>
          <w:rFonts w:hint="eastAsia"/>
        </w:rPr>
        <w:t>①</w:t>
      </w:r>
      <w:r>
        <w:t>解集中的每一个数值都能使不等式成立;</w:t>
      </w:r>
      <w:r>
        <w:br/>
      </w:r>
      <w:r>
        <w:rPr>
          <w:rFonts w:hint="eastAsia"/>
        </w:rPr>
        <w:lastRenderedPageBreak/>
        <w:t>②</w:t>
      </w:r>
      <w:r>
        <w:t>能够使不等式成立的所有数值都在解集中</w:t>
      </w:r>
      <w:r>
        <w:br/>
        <w:t>(3)不等式的解与不等式的解集的关系:解集包括解,所有的解组成解集</w:t>
      </w:r>
      <w:r>
        <w:rPr>
          <w:rFonts w:hint="eastAsia"/>
        </w:rPr>
        <w:t>.</w:t>
      </w:r>
      <w:r>
        <w:br/>
      </w:r>
      <w:r>
        <w:rPr>
          <w:b/>
        </w:rPr>
        <w:t>3.解不等式:</w:t>
      </w:r>
      <w:r>
        <w:t>求不等式的解集的过程叫做解不等式.</w:t>
      </w:r>
    </w:p>
    <w:p w14:paraId="7B6A253F" w14:textId="77777777" w:rsidR="00F47DF6" w:rsidRDefault="00F47DF6"/>
    <w:p w14:paraId="3223CBC3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>题型一 利用不等式的解的定义找解</w:t>
      </w:r>
    </w:p>
    <w:p w14:paraId="224CC4A5" w14:textId="76009F7A" w:rsidR="00F47DF6" w:rsidRDefault="00FB2697">
      <w:r>
        <w:rPr>
          <w:rFonts w:hint="eastAsia"/>
          <w:b/>
        </w:rPr>
        <w:t>例2-1</w:t>
      </w:r>
      <w:r>
        <w:rPr>
          <w:b/>
        </w:rPr>
        <w:t xml:space="preserve"> </w:t>
      </w:r>
      <w:r>
        <w:rPr>
          <w:rFonts w:hint="eastAsia"/>
        </w:rPr>
        <w:t>下列各数中，是不等式</w:t>
      </w:r>
      <w:r w:rsidR="0052506F" w:rsidRPr="001D314F">
        <w:rPr>
          <w:position w:val="-10"/>
        </w:rPr>
        <w:object w:dxaOrig="1380" w:dyaOrig="320" w14:anchorId="285D8F2A">
          <v:shape id="_x0000_i1119" type="#_x0000_t75" style="width:69.6pt;height:16.2pt" o:ole="">
            <v:imagedata r:id="rId184" o:title=""/>
          </v:shape>
          <o:OLEObject Type="Embed" ProgID="Equation.DSMT4" ShapeID="_x0000_i1119" DrawAspect="Content" ObjectID="_1576006991" r:id="rId185"/>
        </w:object>
      </w:r>
      <w:r>
        <w:rPr>
          <w:rFonts w:hint="eastAsia"/>
        </w:rPr>
        <w:t>解的数有哪些？哪些不是不等式的解？</w:t>
      </w:r>
      <w:r>
        <w:rPr>
          <w:rFonts w:hint="eastAsia"/>
        </w:rPr>
        <w:br/>
      </w:r>
      <w:r w:rsidR="009D1F68" w:rsidRPr="001D314F">
        <w:rPr>
          <w:position w:val="-4"/>
        </w:rPr>
        <w:object w:dxaOrig="139" w:dyaOrig="260" w14:anchorId="284A0E35">
          <v:shape id="_x0000_i1120" type="#_x0000_t75" style="width:7.2pt;height:13.2pt" o:ole="">
            <v:imagedata r:id="rId186" o:title=""/>
          </v:shape>
          <o:OLEObject Type="Embed" ProgID="Equation.DSMT4" ShapeID="_x0000_i1120" DrawAspect="Content" ObjectID="_1576006992" r:id="rId187"/>
        </w:object>
      </w:r>
      <w:r>
        <w:rPr>
          <w:rFonts w:hint="eastAsia"/>
        </w:rPr>
        <w:t>、</w:t>
      </w:r>
      <w:r w:rsidR="009D1F68" w:rsidRPr="001D314F">
        <w:rPr>
          <w:position w:val="-4"/>
        </w:rPr>
        <w:object w:dxaOrig="200" w:dyaOrig="260" w14:anchorId="3C0FD9D3">
          <v:shape id="_x0000_i1121" type="#_x0000_t75" style="width:10.8pt;height:13.2pt" o:ole="">
            <v:imagedata r:id="rId188" o:title=""/>
          </v:shape>
          <o:OLEObject Type="Embed" ProgID="Equation.DSMT4" ShapeID="_x0000_i1121" DrawAspect="Content" ObjectID="_1576006993" r:id="rId189"/>
        </w:object>
      </w:r>
      <w:r>
        <w:rPr>
          <w:rFonts w:hint="eastAsia"/>
        </w:rPr>
        <w:t>、</w:t>
      </w:r>
      <w:r w:rsidR="009D1F68" w:rsidRPr="001D314F">
        <w:rPr>
          <w:position w:val="-6"/>
        </w:rPr>
        <w:object w:dxaOrig="279" w:dyaOrig="279" w14:anchorId="472453EF">
          <v:shape id="_x0000_i1122" type="#_x0000_t75" style="width:13.8pt;height:13.8pt" o:ole="">
            <v:imagedata r:id="rId190" o:title=""/>
          </v:shape>
          <o:OLEObject Type="Embed" ProgID="Equation.DSMT4" ShapeID="_x0000_i1122" DrawAspect="Content" ObjectID="_1576006994" r:id="rId191"/>
        </w:object>
      </w:r>
      <w:r>
        <w:rPr>
          <w:rFonts w:hint="eastAsia"/>
        </w:rPr>
        <w:t>、</w:t>
      </w:r>
      <w:r w:rsidR="009D1F68" w:rsidRPr="001D314F">
        <w:rPr>
          <w:position w:val="-4"/>
        </w:rPr>
        <w:object w:dxaOrig="279" w:dyaOrig="260" w14:anchorId="57B4E152">
          <v:shape id="_x0000_i1123" type="#_x0000_t75" style="width:13.8pt;height:13.2pt" o:ole="">
            <v:imagedata r:id="rId192" o:title=""/>
          </v:shape>
          <o:OLEObject Type="Embed" ProgID="Equation.DSMT4" ShapeID="_x0000_i1123" DrawAspect="Content" ObjectID="_1576006995" r:id="rId193"/>
        </w:object>
      </w:r>
      <w:r>
        <w:rPr>
          <w:rFonts w:hint="eastAsia"/>
        </w:rPr>
        <w:t>.</w:t>
      </w:r>
    </w:p>
    <w:p w14:paraId="7620A862" w14:textId="77777777" w:rsidR="009D1F68" w:rsidRPr="009D1F68" w:rsidRDefault="009D1F68"/>
    <w:p w14:paraId="5DE8AB84" w14:textId="77777777" w:rsidR="00F47DF6" w:rsidRDefault="00FB2697">
      <w:r>
        <w:rPr>
          <w:rFonts w:hint="eastAsia"/>
        </w:rPr>
        <w:t>【思路分析】判断一个数是不是不等式的解，一般方法是将该数代入不等式，验证不等式是否成立.</w:t>
      </w:r>
    </w:p>
    <w:p w14:paraId="4208C0CB" w14:textId="589EED1E" w:rsidR="00F47DF6" w:rsidRDefault="00FB2697">
      <w:r>
        <w:rPr>
          <w:rFonts w:hint="eastAsia"/>
        </w:rPr>
        <w:t>【解】把</w:t>
      </w:r>
      <w:r w:rsidR="009D1F68" w:rsidRPr="001D314F">
        <w:rPr>
          <w:position w:val="-6"/>
        </w:rPr>
        <w:object w:dxaOrig="520" w:dyaOrig="279" w14:anchorId="5134FD66">
          <v:shape id="_x0000_i1124" type="#_x0000_t75" style="width:25.8pt;height:13.8pt" o:ole="">
            <v:imagedata r:id="rId194" o:title=""/>
          </v:shape>
          <o:OLEObject Type="Embed" ProgID="Equation.DSMT4" ShapeID="_x0000_i1124" DrawAspect="Content" ObjectID="_1576006996" r:id="rId195"/>
        </w:object>
      </w:r>
      <w:r>
        <w:rPr>
          <w:rFonts w:hint="eastAsia"/>
        </w:rPr>
        <w:t>代入不等式</w:t>
      </w:r>
      <w:r w:rsidR="003E496D" w:rsidRPr="001D314F">
        <w:rPr>
          <w:position w:val="-10"/>
        </w:rPr>
        <w:object w:dxaOrig="1380" w:dyaOrig="320" w14:anchorId="0D4C7900">
          <v:shape id="_x0000_i1125" type="#_x0000_t75" style="width:69.6pt;height:16.2pt" o:ole="">
            <v:imagedata r:id="rId184" o:title=""/>
          </v:shape>
          <o:OLEObject Type="Embed" ProgID="Equation.DSMT4" ShapeID="_x0000_i1125" DrawAspect="Content" ObjectID="_1576006997" r:id="rId196"/>
        </w:object>
      </w:r>
      <w:r>
        <w:rPr>
          <w:rFonts w:hint="eastAsia"/>
        </w:rPr>
        <w:t>，得</w:t>
      </w:r>
      <w:r w:rsidR="002F7464" w:rsidRPr="001D314F">
        <w:rPr>
          <w:position w:val="-10"/>
        </w:rPr>
        <w:object w:dxaOrig="1520" w:dyaOrig="320" w14:anchorId="48ED9E4C">
          <v:shape id="_x0000_i1126" type="#_x0000_t75" style="width:76.8pt;height:16.2pt" o:ole="">
            <v:imagedata r:id="rId197" o:title=""/>
          </v:shape>
          <o:OLEObject Type="Embed" ProgID="Equation.DSMT4" ShapeID="_x0000_i1126" DrawAspect="Content" ObjectID="_1576006998" r:id="rId198"/>
        </w:object>
      </w:r>
      <w:r>
        <w:rPr>
          <w:rFonts w:hint="eastAsia"/>
        </w:rPr>
        <w:t>，即</w:t>
      </w:r>
      <w:r w:rsidR="009D1F68" w:rsidRPr="001D314F">
        <w:rPr>
          <w:position w:val="-6"/>
        </w:rPr>
        <w:object w:dxaOrig="660" w:dyaOrig="279" w14:anchorId="5EDEB4AE">
          <v:shape id="_x0000_i1127" type="#_x0000_t75" style="width:33pt;height:13.8pt" o:ole="">
            <v:imagedata r:id="rId199" o:title=""/>
          </v:shape>
          <o:OLEObject Type="Embed" ProgID="Equation.DSMT4" ShapeID="_x0000_i1127" DrawAspect="Content" ObjectID="_1576006999" r:id="rId200"/>
        </w:object>
      </w:r>
      <w:r>
        <w:rPr>
          <w:rFonts w:hint="eastAsia"/>
        </w:rPr>
        <w:t>，不成立；</w:t>
      </w:r>
    </w:p>
    <w:p w14:paraId="64D8FD6A" w14:textId="4125F124" w:rsidR="00F47DF6" w:rsidRDefault="00FB2697">
      <w:r>
        <w:rPr>
          <w:rFonts w:hint="eastAsia"/>
        </w:rPr>
        <w:t>同理：将</w:t>
      </w:r>
      <w:r w:rsidR="009D1F68" w:rsidRPr="001D314F">
        <w:rPr>
          <w:position w:val="-4"/>
        </w:rPr>
        <w:object w:dxaOrig="200" w:dyaOrig="260" w14:anchorId="20C666B5">
          <v:shape id="_x0000_i1128" type="#_x0000_t75" style="width:10.8pt;height:13.2pt" o:ole="">
            <v:imagedata r:id="rId188" o:title=""/>
          </v:shape>
          <o:OLEObject Type="Embed" ProgID="Equation.DSMT4" ShapeID="_x0000_i1128" DrawAspect="Content" ObjectID="_1576007000" r:id="rId201"/>
        </w:object>
      </w:r>
      <w:r>
        <w:rPr>
          <w:rFonts w:hint="eastAsia"/>
        </w:rPr>
        <w:t>、</w:t>
      </w:r>
      <w:r w:rsidR="009D1F68" w:rsidRPr="001D314F">
        <w:rPr>
          <w:position w:val="-6"/>
        </w:rPr>
        <w:object w:dxaOrig="279" w:dyaOrig="279" w14:anchorId="765EEC04">
          <v:shape id="_x0000_i1129" type="#_x0000_t75" style="width:13.8pt;height:13.8pt" o:ole="">
            <v:imagedata r:id="rId190" o:title=""/>
          </v:shape>
          <o:OLEObject Type="Embed" ProgID="Equation.DSMT4" ShapeID="_x0000_i1129" DrawAspect="Content" ObjectID="_1576007001" r:id="rId202"/>
        </w:object>
      </w:r>
      <w:r>
        <w:rPr>
          <w:rFonts w:hint="eastAsia"/>
        </w:rPr>
        <w:t>、</w:t>
      </w:r>
      <w:r w:rsidR="009D1F68" w:rsidRPr="009D1F68">
        <w:rPr>
          <w:position w:val="-4"/>
        </w:rPr>
        <w:object w:dxaOrig="279" w:dyaOrig="260" w14:anchorId="3291537C">
          <v:shape id="_x0000_i1130" type="#_x0000_t75" style="width:13.8pt;height:13.2pt" o:ole="">
            <v:imagedata r:id="rId203" o:title=""/>
          </v:shape>
          <o:OLEObject Type="Embed" ProgID="Equation.DSMT4" ShapeID="_x0000_i1130" DrawAspect="Content" ObjectID="_1576007002" r:id="rId204"/>
        </w:object>
      </w:r>
      <w:r>
        <w:rPr>
          <w:rFonts w:hint="eastAsia"/>
        </w:rPr>
        <w:t>分别代入不等式，可</w:t>
      </w:r>
      <w:r w:rsidR="007E427B">
        <w:rPr>
          <w:rFonts w:hint="eastAsia"/>
        </w:rPr>
        <w:t>知</w:t>
      </w:r>
      <w:r w:rsidR="009D1F68" w:rsidRPr="001D314F">
        <w:rPr>
          <w:position w:val="-6"/>
        </w:rPr>
        <w:object w:dxaOrig="560" w:dyaOrig="279" w14:anchorId="0C3C839B">
          <v:shape id="_x0000_i1131" type="#_x0000_t75" style="width:28.8pt;height:13.8pt" o:ole="">
            <v:imagedata r:id="rId205" o:title=""/>
          </v:shape>
          <o:OLEObject Type="Embed" ProgID="Equation.DSMT4" ShapeID="_x0000_i1131" DrawAspect="Content" ObjectID="_1576007003" r:id="rId206"/>
        </w:object>
      </w:r>
      <w:r>
        <w:rPr>
          <w:rFonts w:hint="eastAsia"/>
        </w:rPr>
        <w:t>不成立；</w:t>
      </w:r>
      <w:r w:rsidR="009D1F68" w:rsidRPr="001D314F">
        <w:rPr>
          <w:position w:val="-6"/>
        </w:rPr>
        <w:object w:dxaOrig="660" w:dyaOrig="279" w14:anchorId="089196B2">
          <v:shape id="_x0000_i1132" type="#_x0000_t75" style="width:33pt;height:13.8pt" o:ole="">
            <v:imagedata r:id="rId207" o:title=""/>
          </v:shape>
          <o:OLEObject Type="Embed" ProgID="Equation.DSMT4" ShapeID="_x0000_i1132" DrawAspect="Content" ObjectID="_1576007004" r:id="rId208"/>
        </w:object>
      </w:r>
      <w:r>
        <w:rPr>
          <w:rFonts w:hint="eastAsia"/>
        </w:rPr>
        <w:t>成立；</w:t>
      </w:r>
      <w:r w:rsidR="009D1F68" w:rsidRPr="001D314F">
        <w:rPr>
          <w:position w:val="-6"/>
        </w:rPr>
        <w:object w:dxaOrig="660" w:dyaOrig="279" w14:anchorId="544EE5C8">
          <v:shape id="_x0000_i1133" type="#_x0000_t75" style="width:33pt;height:13.8pt" o:ole="">
            <v:imagedata r:id="rId209" o:title=""/>
          </v:shape>
          <o:OLEObject Type="Embed" ProgID="Equation.DSMT4" ShapeID="_x0000_i1133" DrawAspect="Content" ObjectID="_1576007005" r:id="rId210"/>
        </w:object>
      </w:r>
      <w:r>
        <w:rPr>
          <w:rFonts w:hint="eastAsia"/>
        </w:rPr>
        <w:t>成立.</w:t>
      </w:r>
    </w:p>
    <w:p w14:paraId="737ECB42" w14:textId="3613B771" w:rsidR="00F47DF6" w:rsidRDefault="00FB2697">
      <w:r>
        <w:rPr>
          <w:rFonts w:hint="eastAsia"/>
        </w:rPr>
        <w:t>所以</w:t>
      </w:r>
      <w:r w:rsidR="009D1F68" w:rsidRPr="001D314F">
        <w:rPr>
          <w:position w:val="-4"/>
        </w:rPr>
        <w:object w:dxaOrig="139" w:dyaOrig="260" w14:anchorId="71D20F8E">
          <v:shape id="_x0000_i1134" type="#_x0000_t75" style="width:7.2pt;height:13.2pt" o:ole="">
            <v:imagedata r:id="rId186" o:title=""/>
          </v:shape>
          <o:OLEObject Type="Embed" ProgID="Equation.DSMT4" ShapeID="_x0000_i1134" DrawAspect="Content" ObjectID="_1576007006" r:id="rId211"/>
        </w:object>
      </w:r>
      <w:r>
        <w:rPr>
          <w:rFonts w:hint="eastAsia"/>
        </w:rPr>
        <w:t>、</w:t>
      </w:r>
      <w:r w:rsidR="009D1F68" w:rsidRPr="001D314F">
        <w:rPr>
          <w:position w:val="-4"/>
        </w:rPr>
        <w:object w:dxaOrig="200" w:dyaOrig="260" w14:anchorId="22ABBBFD">
          <v:shape id="_x0000_i1135" type="#_x0000_t75" style="width:10.8pt;height:13.2pt" o:ole="">
            <v:imagedata r:id="rId212" o:title=""/>
          </v:shape>
          <o:OLEObject Type="Embed" ProgID="Equation.DSMT4" ShapeID="_x0000_i1135" DrawAspect="Content" ObjectID="_1576007007" r:id="rId213"/>
        </w:object>
      </w:r>
      <w:r>
        <w:rPr>
          <w:rFonts w:hint="eastAsia"/>
        </w:rPr>
        <w:t>不是不等式</w:t>
      </w:r>
      <w:r w:rsidR="00C5752F" w:rsidRPr="001D314F">
        <w:rPr>
          <w:position w:val="-10"/>
        </w:rPr>
        <w:object w:dxaOrig="1380" w:dyaOrig="320" w14:anchorId="11B1AA3A">
          <v:shape id="_x0000_i1136" type="#_x0000_t75" style="width:69.6pt;height:16.2pt" o:ole="">
            <v:imagedata r:id="rId184" o:title=""/>
          </v:shape>
          <o:OLEObject Type="Embed" ProgID="Equation.DSMT4" ShapeID="_x0000_i1136" DrawAspect="Content" ObjectID="_1576007008" r:id="rId214"/>
        </w:object>
      </w:r>
      <w:r>
        <w:rPr>
          <w:rFonts w:hint="eastAsia"/>
        </w:rPr>
        <w:t>的解，</w:t>
      </w:r>
      <w:r w:rsidR="009D1F68" w:rsidRPr="001D314F">
        <w:rPr>
          <w:position w:val="-6"/>
        </w:rPr>
        <w:object w:dxaOrig="279" w:dyaOrig="279" w14:anchorId="0AB0D59A">
          <v:shape id="_x0000_i1137" type="#_x0000_t75" style="width:13.8pt;height:13.8pt" o:ole="">
            <v:imagedata r:id="rId215" o:title=""/>
          </v:shape>
          <o:OLEObject Type="Embed" ProgID="Equation.DSMT4" ShapeID="_x0000_i1137" DrawAspect="Content" ObjectID="_1576007009" r:id="rId216"/>
        </w:object>
      </w:r>
      <w:r>
        <w:rPr>
          <w:rFonts w:hint="eastAsia"/>
        </w:rPr>
        <w:t>、</w:t>
      </w:r>
      <w:r w:rsidR="009D1F68" w:rsidRPr="001D314F">
        <w:rPr>
          <w:position w:val="-4"/>
        </w:rPr>
        <w:object w:dxaOrig="279" w:dyaOrig="260" w14:anchorId="3CFF1EAE">
          <v:shape id="_x0000_i1138" type="#_x0000_t75" style="width:13.8pt;height:13.2pt" o:ole="">
            <v:imagedata r:id="rId217" o:title=""/>
          </v:shape>
          <o:OLEObject Type="Embed" ProgID="Equation.DSMT4" ShapeID="_x0000_i1138" DrawAspect="Content" ObjectID="_1576007010" r:id="rId218"/>
        </w:object>
      </w:r>
      <w:r>
        <w:rPr>
          <w:rFonts w:hint="eastAsia"/>
        </w:rPr>
        <w:t>是不等式</w:t>
      </w:r>
      <w:r w:rsidR="00C5752F" w:rsidRPr="001D314F">
        <w:rPr>
          <w:position w:val="-10"/>
        </w:rPr>
        <w:object w:dxaOrig="1380" w:dyaOrig="320" w14:anchorId="0B47ADEC">
          <v:shape id="_x0000_i1139" type="#_x0000_t75" style="width:69.6pt;height:16.2pt" o:ole="">
            <v:imagedata r:id="rId184" o:title=""/>
          </v:shape>
          <o:OLEObject Type="Embed" ProgID="Equation.DSMT4" ShapeID="_x0000_i1139" DrawAspect="Content" ObjectID="_1576007011" r:id="rId219"/>
        </w:object>
      </w:r>
      <w:r>
        <w:rPr>
          <w:rFonts w:hint="eastAsia"/>
        </w:rPr>
        <w:t>的解.</w:t>
      </w:r>
    </w:p>
    <w:p w14:paraId="62489790" w14:textId="77777777" w:rsidR="00F47DF6" w:rsidRDefault="00FB2697">
      <w:r>
        <w:rPr>
          <w:rFonts w:hint="eastAsia"/>
        </w:rPr>
        <w:t>【总结提示】解决此类问题通常采用“代入法”进行验证，将未知教的值代入不等式，若不等式成，则该值是不等式的解</w:t>
      </w:r>
      <w:r>
        <w:t>;若不等式不成立，则该值不是不等式的解</w:t>
      </w:r>
      <w:r>
        <w:rPr>
          <w:rFonts w:hint="eastAsia"/>
        </w:rPr>
        <w:t>.</w:t>
      </w:r>
    </w:p>
    <w:p w14:paraId="15EB616E" w14:textId="77777777" w:rsidR="00F47DF6" w:rsidRDefault="00F47DF6"/>
    <w:p w14:paraId="020584F1" w14:textId="77777777" w:rsidR="00F47DF6" w:rsidRDefault="00FB2697">
      <w:pPr>
        <w:rPr>
          <w:b/>
        </w:rPr>
      </w:pPr>
      <w:r>
        <w:rPr>
          <w:rFonts w:hint="eastAsia"/>
          <w:b/>
        </w:rPr>
        <w:t>配套练习2-1</w:t>
      </w:r>
    </w:p>
    <w:p w14:paraId="28C9CC12" w14:textId="6A08A4E6" w:rsidR="00F47DF6" w:rsidRDefault="00FB2697">
      <w:r>
        <w:rPr>
          <w:rFonts w:hint="eastAsia"/>
        </w:rPr>
        <w:t>下列各数中，哪些是不等式</w:t>
      </w:r>
      <w:r w:rsidRPr="001D314F">
        <w:rPr>
          <w:position w:val="-6"/>
        </w:rPr>
        <w:object w:dxaOrig="920" w:dyaOrig="279" w14:anchorId="5FD53FE2">
          <v:shape id="_x0000_i1140" type="#_x0000_t75" style="width:46.8pt;height:13.8pt" o:ole="">
            <v:imagedata r:id="rId220" o:title=""/>
          </v:shape>
          <o:OLEObject Type="Embed" ProgID="Equation.DSMT4" ShapeID="_x0000_i1140" DrawAspect="Content" ObjectID="_1576007012" r:id="rId221"/>
        </w:object>
      </w:r>
      <w:r>
        <w:rPr>
          <w:rFonts w:hint="eastAsia"/>
        </w:rPr>
        <w:t>的解？哪些是不等式</w:t>
      </w:r>
      <w:r w:rsidRPr="001D314F">
        <w:rPr>
          <w:position w:val="-6"/>
        </w:rPr>
        <w:object w:dxaOrig="1060" w:dyaOrig="279" w14:anchorId="1300AB5A">
          <v:shape id="_x0000_i1141" type="#_x0000_t75" style="width:52.8pt;height:13.8pt" o:ole="">
            <v:imagedata r:id="rId222" o:title=""/>
          </v:shape>
          <o:OLEObject Type="Embed" ProgID="Equation.DSMT4" ShapeID="_x0000_i1141" DrawAspect="Content" ObjectID="_1576007013" r:id="rId223"/>
        </w:object>
      </w:r>
      <w:r>
        <w:rPr>
          <w:rFonts w:hint="eastAsia"/>
        </w:rPr>
        <w:t>的解？</w:t>
      </w:r>
      <w:r>
        <w:rPr>
          <w:rFonts w:hint="eastAsia"/>
        </w:rPr>
        <w:br/>
      </w:r>
      <w:r w:rsidRPr="001D314F">
        <w:rPr>
          <w:position w:val="-6"/>
        </w:rPr>
        <w:object w:dxaOrig="320" w:dyaOrig="279" w14:anchorId="1BBA64E7">
          <v:shape id="_x0000_i1142" type="#_x0000_t75" style="width:16.2pt;height:13.8pt" o:ole="">
            <v:imagedata r:id="rId224" o:title=""/>
          </v:shape>
          <o:OLEObject Type="Embed" ProgID="Equation.DSMT4" ShapeID="_x0000_i1142" DrawAspect="Content" ObjectID="_1576007014" r:id="rId225"/>
        </w:object>
      </w:r>
      <w:r>
        <w:rPr>
          <w:rFonts w:hint="eastAsia"/>
        </w:rPr>
        <w:t>，</w:t>
      </w:r>
      <w:r w:rsidRPr="001D314F">
        <w:rPr>
          <w:position w:val="-4"/>
        </w:rPr>
        <w:object w:dxaOrig="200" w:dyaOrig="260" w14:anchorId="58BDB727">
          <v:shape id="_x0000_i1143" type="#_x0000_t75" style="width:10.8pt;height:13.2pt" o:ole="">
            <v:imagedata r:id="rId226" o:title=""/>
          </v:shape>
          <o:OLEObject Type="Embed" ProgID="Equation.DSMT4" ShapeID="_x0000_i1143" DrawAspect="Content" ObjectID="_1576007015" r:id="rId227"/>
        </w:object>
      </w:r>
      <w:r>
        <w:rPr>
          <w:rFonts w:hint="eastAsia"/>
        </w:rPr>
        <w:t>，</w:t>
      </w:r>
      <w:r w:rsidRPr="001D314F">
        <w:rPr>
          <w:position w:val="-6"/>
        </w:rPr>
        <w:object w:dxaOrig="499" w:dyaOrig="279" w14:anchorId="012826B8">
          <v:shape id="_x0000_i1144" type="#_x0000_t75" style="width:25.2pt;height:13.8pt" o:ole="">
            <v:imagedata r:id="rId228" o:title=""/>
          </v:shape>
          <o:OLEObject Type="Embed" ProgID="Equation.DSMT4" ShapeID="_x0000_i1144" DrawAspect="Content" ObjectID="_1576007016" r:id="rId229"/>
        </w:object>
      </w:r>
      <w:r>
        <w:rPr>
          <w:rFonts w:hint="eastAsia"/>
        </w:rPr>
        <w:t>，</w:t>
      </w:r>
      <w:r w:rsidRPr="001D314F">
        <w:rPr>
          <w:position w:val="-6"/>
        </w:rPr>
        <w:object w:dxaOrig="200" w:dyaOrig="279" w14:anchorId="7C620242">
          <v:shape id="_x0000_i1145" type="#_x0000_t75" style="width:10.8pt;height:13.8pt" o:ole="">
            <v:imagedata r:id="rId230" o:title=""/>
          </v:shape>
          <o:OLEObject Type="Embed" ProgID="Equation.DSMT4" ShapeID="_x0000_i1145" DrawAspect="Content" ObjectID="_1576007017" r:id="rId231"/>
        </w:object>
      </w:r>
      <w:r>
        <w:rPr>
          <w:rFonts w:hint="eastAsia"/>
        </w:rPr>
        <w:t>，</w:t>
      </w:r>
      <w:r w:rsidRPr="001D314F">
        <w:rPr>
          <w:position w:val="-6"/>
        </w:rPr>
        <w:object w:dxaOrig="200" w:dyaOrig="279" w14:anchorId="56FD9EA1">
          <v:shape id="_x0000_i1146" type="#_x0000_t75" style="width:10.8pt;height:13.8pt" o:ole="">
            <v:imagedata r:id="rId232" o:title=""/>
          </v:shape>
          <o:OLEObject Type="Embed" ProgID="Equation.DSMT4" ShapeID="_x0000_i1146" DrawAspect="Content" ObjectID="_1576007018" r:id="rId233"/>
        </w:object>
      </w:r>
      <w:r>
        <w:rPr>
          <w:rFonts w:hint="eastAsia"/>
        </w:rPr>
        <w:t>，</w:t>
      </w:r>
      <w:r w:rsidRPr="001D314F">
        <w:rPr>
          <w:position w:val="-6"/>
        </w:rPr>
        <w:object w:dxaOrig="320" w:dyaOrig="279" w14:anchorId="5ABB6738">
          <v:shape id="_x0000_i1147" type="#_x0000_t75" style="width:16.2pt;height:13.8pt" o:ole="">
            <v:imagedata r:id="rId234" o:title=""/>
          </v:shape>
          <o:OLEObject Type="Embed" ProgID="Equation.DSMT4" ShapeID="_x0000_i1147" DrawAspect="Content" ObjectID="_1576007019" r:id="rId235"/>
        </w:object>
      </w:r>
      <w:r>
        <w:rPr>
          <w:rFonts w:hint="eastAsia"/>
        </w:rPr>
        <w:t>，</w:t>
      </w:r>
      <w:r>
        <w:rPr>
          <w:position w:val="-24"/>
        </w:rPr>
        <w:object w:dxaOrig="240" w:dyaOrig="615" w14:anchorId="6273BC4A">
          <v:shape id="_x0000_i1148" type="#_x0000_t75" style="width:12pt;height:30.6pt" o:ole="">
            <v:imagedata r:id="rId236" o:title=""/>
          </v:shape>
          <o:OLEObject Type="Embed" ProgID="Equation.DSMT4" ShapeID="_x0000_i1148" DrawAspect="Content" ObjectID="_1576007020" r:id="rId237"/>
        </w:object>
      </w:r>
      <w:r>
        <w:rPr>
          <w:rFonts w:hint="eastAsia"/>
        </w:rPr>
        <w:t>，</w:t>
      </w:r>
      <w:r w:rsidR="0083612A" w:rsidRPr="001D314F">
        <w:rPr>
          <w:position w:val="-6"/>
        </w:rPr>
        <w:object w:dxaOrig="340" w:dyaOrig="279" w14:anchorId="0D0B40C5">
          <v:shape id="_x0000_i1149" type="#_x0000_t75" style="width:16.8pt;height:13.8pt" o:ole="">
            <v:imagedata r:id="rId238" o:title=""/>
          </v:shape>
          <o:OLEObject Type="Embed" ProgID="Equation.DSMT4" ShapeID="_x0000_i1149" DrawAspect="Content" ObjectID="_1576007021" r:id="rId239"/>
        </w:object>
      </w:r>
      <w:r>
        <w:rPr>
          <w:rFonts w:hint="eastAsia"/>
        </w:rPr>
        <w:t>．</w:t>
      </w:r>
    </w:p>
    <w:p w14:paraId="60A6A30F" w14:textId="347F6CE2" w:rsidR="00F47DF6" w:rsidRDefault="00FB2697">
      <w:r>
        <w:rPr>
          <w:rFonts w:hint="eastAsia"/>
        </w:rPr>
        <w:t>答案：</w:t>
      </w:r>
      <w:r w:rsidRPr="001D314F">
        <w:rPr>
          <w:position w:val="-4"/>
        </w:rPr>
        <w:object w:dxaOrig="200" w:dyaOrig="260" w14:anchorId="0D5D253A">
          <v:shape id="_x0000_i1150" type="#_x0000_t75" style="width:10.8pt;height:13.2pt" o:ole="">
            <v:imagedata r:id="rId226" o:title=""/>
          </v:shape>
          <o:OLEObject Type="Embed" ProgID="Equation.DSMT4" ShapeID="_x0000_i1150" DrawAspect="Content" ObjectID="_1576007022" r:id="rId240"/>
        </w:object>
      </w:r>
      <w:r>
        <w:rPr>
          <w:rFonts w:hint="eastAsia"/>
        </w:rPr>
        <w:t>，</w:t>
      </w:r>
      <w:r w:rsidRPr="001D314F">
        <w:rPr>
          <w:position w:val="-6"/>
        </w:rPr>
        <w:object w:dxaOrig="200" w:dyaOrig="279" w14:anchorId="4969DE2A">
          <v:shape id="_x0000_i1151" type="#_x0000_t75" style="width:10.8pt;height:13.8pt" o:ole="">
            <v:imagedata r:id="rId230" o:title=""/>
          </v:shape>
          <o:OLEObject Type="Embed" ProgID="Equation.DSMT4" ShapeID="_x0000_i1151" DrawAspect="Content" ObjectID="_1576007023" r:id="rId241"/>
        </w:object>
      </w:r>
      <w:r>
        <w:rPr>
          <w:rFonts w:hint="eastAsia"/>
        </w:rPr>
        <w:t>，</w:t>
      </w:r>
      <w:r w:rsidR="005016C1" w:rsidRPr="001D314F">
        <w:rPr>
          <w:position w:val="-6"/>
        </w:rPr>
        <w:object w:dxaOrig="340" w:dyaOrig="279" w14:anchorId="4BA23D10">
          <v:shape id="_x0000_i1152" type="#_x0000_t75" style="width:16.8pt;height:13.8pt" o:ole="">
            <v:imagedata r:id="rId238" o:title=""/>
          </v:shape>
          <o:OLEObject Type="Embed" ProgID="Equation.DSMT4" ShapeID="_x0000_i1152" DrawAspect="Content" ObjectID="_1576007024" r:id="rId242"/>
        </w:object>
      </w:r>
      <w:r>
        <w:rPr>
          <w:rFonts w:hint="eastAsia"/>
        </w:rPr>
        <w:t>是不等式</w:t>
      </w:r>
      <w:r w:rsidRPr="001D314F">
        <w:rPr>
          <w:position w:val="-6"/>
        </w:rPr>
        <w:object w:dxaOrig="920" w:dyaOrig="279" w14:anchorId="01BFCEA8">
          <v:shape id="_x0000_i1153" type="#_x0000_t75" style="width:46.8pt;height:13.8pt" o:ole="">
            <v:imagedata r:id="rId220" o:title=""/>
          </v:shape>
          <o:OLEObject Type="Embed" ProgID="Equation.DSMT4" ShapeID="_x0000_i1153" DrawAspect="Content" ObjectID="_1576007025" r:id="rId243"/>
        </w:object>
      </w:r>
      <w:r>
        <w:rPr>
          <w:rFonts w:hint="eastAsia"/>
        </w:rPr>
        <w:t>的解；</w:t>
      </w:r>
      <w:r w:rsidRPr="001D314F">
        <w:rPr>
          <w:position w:val="-6"/>
        </w:rPr>
        <w:object w:dxaOrig="320" w:dyaOrig="279" w14:anchorId="3667B96E">
          <v:shape id="_x0000_i1154" type="#_x0000_t75" style="width:16.2pt;height:13.8pt" o:ole="">
            <v:imagedata r:id="rId224" o:title=""/>
          </v:shape>
          <o:OLEObject Type="Embed" ProgID="Equation.DSMT4" ShapeID="_x0000_i1154" DrawAspect="Content" ObjectID="_1576007026" r:id="rId244"/>
        </w:object>
      </w:r>
      <w:r>
        <w:rPr>
          <w:rFonts w:hint="eastAsia"/>
        </w:rPr>
        <w:t>，</w:t>
      </w:r>
      <w:r w:rsidRPr="001D314F">
        <w:rPr>
          <w:position w:val="-6"/>
        </w:rPr>
        <w:object w:dxaOrig="320" w:dyaOrig="279" w14:anchorId="444185DB">
          <v:shape id="_x0000_i1155" type="#_x0000_t75" style="width:16.2pt;height:13.8pt" o:ole="">
            <v:imagedata r:id="rId234" o:title=""/>
          </v:shape>
          <o:OLEObject Type="Embed" ProgID="Equation.DSMT4" ShapeID="_x0000_i1155" DrawAspect="Content" ObjectID="_1576007027" r:id="rId245"/>
        </w:object>
      </w:r>
      <w:r>
        <w:rPr>
          <w:rFonts w:hint="eastAsia"/>
        </w:rPr>
        <w:t>是不等式</w:t>
      </w:r>
      <w:r w:rsidRPr="001D314F">
        <w:rPr>
          <w:position w:val="-6"/>
        </w:rPr>
        <w:object w:dxaOrig="1060" w:dyaOrig="279" w14:anchorId="20B90BAF">
          <v:shape id="_x0000_i1156" type="#_x0000_t75" style="width:52.8pt;height:13.8pt" o:ole="">
            <v:imagedata r:id="rId222" o:title=""/>
          </v:shape>
          <o:OLEObject Type="Embed" ProgID="Equation.DSMT4" ShapeID="_x0000_i1156" DrawAspect="Content" ObjectID="_1576007028" r:id="rId246"/>
        </w:object>
      </w:r>
      <w:r>
        <w:rPr>
          <w:rFonts w:hint="eastAsia"/>
        </w:rPr>
        <w:t>的解．</w:t>
      </w:r>
    </w:p>
    <w:p w14:paraId="73CA6318" w14:textId="77777777" w:rsidR="00F47DF6" w:rsidRDefault="00F47DF6"/>
    <w:p w14:paraId="36487818" w14:textId="77777777" w:rsidR="00F47DF6" w:rsidRDefault="00F47DF6"/>
    <w:p w14:paraId="15340B9C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>知识点三 不等式的解集的表示方法</w:t>
      </w:r>
    </w:p>
    <w:p w14:paraId="08AE1FD0" w14:textId="77777777" w:rsidR="00F47DF6" w:rsidRDefault="00FB2697">
      <w:r>
        <w:rPr>
          <w:b/>
        </w:rPr>
        <w:t>1.用最简单的不等式表示:</w:t>
      </w:r>
      <w:r>
        <w:t>一般地，一个含有未知数的不等式有无数个解,其解集是一个范围,这个范围可用最简单的不等式来表示，如:不等式</w:t>
      </w:r>
      <w:r w:rsidRPr="001D314F">
        <w:rPr>
          <w:position w:val="-6"/>
        </w:rPr>
        <w:object w:dxaOrig="880" w:dyaOrig="279" w14:anchorId="76020C57">
          <v:shape id="_x0000_i1157" type="#_x0000_t75" style="width:43.8pt;height:13.8pt" o:ole="">
            <v:imagedata r:id="rId247" o:title=""/>
          </v:shape>
          <o:OLEObject Type="Embed" ProgID="Equation.DSMT4" ShapeID="_x0000_i1157" DrawAspect="Content" ObjectID="_1576007029" r:id="rId248"/>
        </w:object>
      </w:r>
      <w:r>
        <w:t>的解集为</w:t>
      </w:r>
      <w:r w:rsidRPr="001D314F">
        <w:rPr>
          <w:position w:val="-6"/>
        </w:rPr>
        <w:object w:dxaOrig="540" w:dyaOrig="279" w14:anchorId="47A068A8">
          <v:shape id="_x0000_i1158" type="#_x0000_t75" style="width:27pt;height:13.8pt" o:ole="">
            <v:imagedata r:id="rId249" o:title=""/>
          </v:shape>
          <o:OLEObject Type="Embed" ProgID="Equation.DSMT4" ShapeID="_x0000_i1158" DrawAspect="Content" ObjectID="_1576007030" r:id="rId250"/>
        </w:object>
      </w:r>
      <w:r>
        <w:t>.</w:t>
      </w:r>
      <w:r>
        <w:br/>
      </w:r>
      <w:r>
        <w:rPr>
          <w:b/>
        </w:rPr>
        <w:t>2.用数轴表示:</w:t>
      </w:r>
      <w:r>
        <w:t>可以在数轴上标出某一区间直观地表示不等式的解集,其中的点对应的数值都是不等式的解.如图</w:t>
      </w:r>
    </w:p>
    <w:p w14:paraId="1B07349F" w14:textId="77777777" w:rsidR="00F47DF6" w:rsidRDefault="00FB269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DBC307" wp14:editId="28ECC26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01440" cy="622935"/>
            <wp:effectExtent l="0" t="0" r="3810" b="5715"/>
            <wp:wrapNone/>
            <wp:docPr id="3" name="图片 3" descr="C:\Users\ShaSha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haSha\Desktop\timg.jpg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7A8B3A" w14:textId="77777777" w:rsidR="00F47DF6" w:rsidRDefault="00F47DF6"/>
    <w:p w14:paraId="3E3C3D9C" w14:textId="77777777" w:rsidR="00F47DF6" w:rsidRDefault="00F47DF6"/>
    <w:p w14:paraId="28146829" w14:textId="77777777" w:rsidR="00F47DF6" w:rsidRDefault="00FB2697">
      <w:r>
        <w:rPr>
          <w:b/>
        </w:rPr>
        <w:t>注:</w:t>
      </w:r>
      <w:r>
        <w:t>(1)在图中,在表示</w:t>
      </w:r>
      <w:r w:rsidR="00050FC7" w:rsidRPr="00050FC7">
        <w:rPr>
          <w:position w:val="-6"/>
        </w:rPr>
        <w:object w:dxaOrig="200" w:dyaOrig="220" w14:anchorId="1510423E">
          <v:shape id="_x0000_i1159" type="#_x0000_t75" style="width:10.8pt;height:10.8pt" o:ole="">
            <v:imagedata r:id="rId252" o:title=""/>
          </v:shape>
          <o:OLEObject Type="Embed" ProgID="Equation.DSMT4" ShapeID="_x0000_i1159" DrawAspect="Content" ObjectID="_1576007031" r:id="rId253"/>
        </w:object>
      </w:r>
      <w:r>
        <w:t>的点上画空心圆圈,表示不包括这一点，在表示</w:t>
      </w:r>
      <w:r w:rsidR="00050FC7" w:rsidRPr="00050FC7">
        <w:rPr>
          <w:position w:val="-6"/>
        </w:rPr>
        <w:object w:dxaOrig="200" w:dyaOrig="220" w14:anchorId="2BC9FDEC">
          <v:shape id="_x0000_i1160" type="#_x0000_t75" style="width:10.8pt;height:10.8pt" o:ole="">
            <v:imagedata r:id="rId252" o:title=""/>
          </v:shape>
          <o:OLEObject Type="Embed" ProgID="Equation.DSMT4" ShapeID="_x0000_i1160" DrawAspect="Content" ObjectID="_1576007032" r:id="rId254"/>
        </w:object>
      </w:r>
      <w:r>
        <w:t>的点上画</w:t>
      </w:r>
      <w:r>
        <w:rPr>
          <w:rFonts w:hint="eastAsia"/>
        </w:rPr>
        <w:t>实</w:t>
      </w:r>
      <w:r>
        <w:t>心圆圈,表示包括这一点.</w:t>
      </w:r>
      <w:r>
        <w:br/>
        <w:t>(2)在数轴上表示不等式的解集时,要先确定边界点,再确定方向.确定方向的原则是“大于向右画，小于向左画”.</w:t>
      </w:r>
    </w:p>
    <w:p w14:paraId="31ECA23F" w14:textId="77777777" w:rsidR="00F47DF6" w:rsidRDefault="00F47DF6"/>
    <w:p w14:paraId="5E190AF3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>题型一 用数轴表示不等式的解集</w:t>
      </w:r>
    </w:p>
    <w:p w14:paraId="01C5F1BC" w14:textId="77777777" w:rsidR="00F47DF6" w:rsidRDefault="00FB2697">
      <w:r>
        <w:rPr>
          <w:rFonts w:hint="eastAsia"/>
          <w:b/>
        </w:rPr>
        <w:t>例3-1</w:t>
      </w:r>
      <w:r>
        <w:rPr>
          <w:b/>
        </w:rPr>
        <w:t xml:space="preserve"> </w:t>
      </w:r>
      <w:r>
        <w:rPr>
          <w:rFonts w:hint="eastAsia"/>
        </w:rPr>
        <w:t>在数轴上表示下列不等式的解集：</w:t>
      </w:r>
    </w:p>
    <w:p w14:paraId="21D76A87" w14:textId="77777777" w:rsidR="00F47DF6" w:rsidRDefault="00FB2697">
      <w:r>
        <w:rPr>
          <w:rFonts w:hint="eastAsia"/>
        </w:rPr>
        <w:t>在数轴上表示下列不等式的解集：</w:t>
      </w:r>
      <w:r>
        <w:rPr>
          <w:rFonts w:hint="eastAsia"/>
        </w:rPr>
        <w:br/>
        <w:t>（1）</w:t>
      </w:r>
      <w:r w:rsidRPr="001D314F">
        <w:rPr>
          <w:position w:val="-6"/>
        </w:rPr>
        <w:object w:dxaOrig="560" w:dyaOrig="279" w14:anchorId="7F1EFF74">
          <v:shape id="_x0000_i1161" type="#_x0000_t75" style="width:28.8pt;height:13.8pt" o:ole="">
            <v:imagedata r:id="rId255" o:title=""/>
          </v:shape>
          <o:OLEObject Type="Embed" ProgID="Equation.DSMT4" ShapeID="_x0000_i1161" DrawAspect="Content" ObjectID="_1576007033" r:id="rId256"/>
        </w:object>
      </w:r>
      <w:r>
        <w:rPr>
          <w:rFonts w:hint="eastAsia"/>
        </w:rPr>
        <w:br/>
      </w:r>
      <w:r>
        <w:rPr>
          <w:rFonts w:hint="eastAsia"/>
        </w:rPr>
        <w:lastRenderedPageBreak/>
        <w:t>（2）</w:t>
      </w:r>
      <w:r w:rsidRPr="001D314F">
        <w:rPr>
          <w:position w:val="-6"/>
        </w:rPr>
        <w:object w:dxaOrig="680" w:dyaOrig="279" w14:anchorId="633AF23C">
          <v:shape id="_x0000_i1162" type="#_x0000_t75" style="width:34.8pt;height:13.8pt" o:ole="">
            <v:imagedata r:id="rId257" o:title=""/>
          </v:shape>
          <o:OLEObject Type="Embed" ProgID="Equation.DSMT4" ShapeID="_x0000_i1162" DrawAspect="Content" ObjectID="_1576007034" r:id="rId258"/>
        </w:object>
      </w:r>
      <w:r>
        <w:rPr>
          <w:rFonts w:hint="eastAsia"/>
        </w:rPr>
        <w:br/>
        <w:t>（3）</w:t>
      </w:r>
      <w:r w:rsidRPr="001D314F">
        <w:rPr>
          <w:position w:val="-6"/>
        </w:rPr>
        <w:object w:dxaOrig="680" w:dyaOrig="279" w14:anchorId="676BD39E">
          <v:shape id="_x0000_i1163" type="#_x0000_t75" style="width:34.8pt;height:13.8pt" o:ole="">
            <v:imagedata r:id="rId259" o:title=""/>
          </v:shape>
          <o:OLEObject Type="Embed" ProgID="Equation.DSMT4" ShapeID="_x0000_i1163" DrawAspect="Content" ObjectID="_1576007035" r:id="rId260"/>
        </w:object>
      </w:r>
      <w:r>
        <w:rPr>
          <w:rFonts w:hint="eastAsia"/>
        </w:rPr>
        <w:t>．</w:t>
      </w:r>
    </w:p>
    <w:p w14:paraId="601E7D7B" w14:textId="77777777" w:rsidR="00F47DF6" w:rsidRDefault="00F47DF6"/>
    <w:p w14:paraId="0CC0D09F" w14:textId="77777777" w:rsidR="00F47DF6" w:rsidRDefault="00FB2697">
      <w:r>
        <w:rPr>
          <w:rFonts w:hint="eastAsia"/>
        </w:rPr>
        <w:t>【思路分析】根据不等式的解集在数轴上表示方法可画出图示．</w:t>
      </w:r>
    </w:p>
    <w:p w14:paraId="5C101DAE" w14:textId="77777777" w:rsidR="00F47DF6" w:rsidRDefault="00FB2697">
      <w:r>
        <w:rPr>
          <w:rFonts w:hint="eastAsia"/>
        </w:rPr>
        <w:t>【解】（1）如图所示：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2EA23CDA" wp14:editId="2105329E">
            <wp:extent cx="1609725" cy="390525"/>
            <wp:effectExtent l="0" t="0" r="0" b="9525"/>
            <wp:docPr id="14" name="图片 1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菁优网"/>
                    <pic:cNvPicPr>
                      <a:picLocks noChangeAspect="1" noChangeArrowheads="1"/>
                    </pic:cNvPicPr>
                  </pic:nvPicPr>
                  <pic:blipFill>
                    <a:blip r:link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</w:r>
      <w:r>
        <w:rPr>
          <w:rFonts w:hint="eastAsia"/>
        </w:rPr>
        <w:br/>
        <w:t>（2）如图所示：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F738C72" wp14:editId="6EDFE254">
            <wp:extent cx="1609725" cy="400050"/>
            <wp:effectExtent l="0" t="0" r="9525" b="0"/>
            <wp:docPr id="15" name="图片 1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菁优网"/>
                    <pic:cNvPicPr>
                      <a:picLocks noChangeAspect="1" noChangeArrowheads="1"/>
                    </pic:cNvPicPr>
                  </pic:nvPicPr>
                  <pic:blipFill>
                    <a:blip r:link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</w:r>
      <w:r>
        <w:rPr>
          <w:rFonts w:hint="eastAsia"/>
        </w:rPr>
        <w:br/>
        <w:t>（3）如图所示：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1DFAA675" wp14:editId="33D08662">
            <wp:extent cx="1647825" cy="400050"/>
            <wp:effectExtent l="0" t="0" r="0" b="0"/>
            <wp:docPr id="16" name="图片 1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菁优网"/>
                    <pic:cNvPicPr>
                      <a:picLocks noChangeAspect="1" noChangeArrowheads="1"/>
                    </pic:cNvPicPr>
                  </pic:nvPicPr>
                  <pic:blipFill>
                    <a:blip r:link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714F85B5" w14:textId="77777777" w:rsidR="00F47DF6" w:rsidRDefault="00FB2697">
      <w:r>
        <w:rPr>
          <w:rFonts w:hint="eastAsia"/>
        </w:rPr>
        <w:t>【总结提示】本题考查了在</w:t>
      </w:r>
      <w:r w:rsidR="00050FC7">
        <w:rPr>
          <w:rFonts w:hint="eastAsia"/>
        </w:rPr>
        <w:t>数轴上表示不等式的解集，不等式的解集在数轴上表示出来的方法：“</w:t>
      </w:r>
      <w:r w:rsidR="00050FC7" w:rsidRPr="001D314F">
        <w:rPr>
          <w:position w:val="-4"/>
        </w:rPr>
        <w:object w:dxaOrig="200" w:dyaOrig="200" w14:anchorId="61C03A10">
          <v:shape id="_x0000_i1164" type="#_x0000_t75" style="width:10.8pt;height:10.8pt" o:ole="">
            <v:imagedata r:id="rId13" o:title=""/>
          </v:shape>
          <o:OLEObject Type="Embed" ProgID="Equation.DSMT4" ShapeID="_x0000_i1164" DrawAspect="Content" ObjectID="_1576007036" r:id="rId264"/>
        </w:object>
      </w:r>
      <w:r w:rsidR="00050FC7">
        <w:rPr>
          <w:rFonts w:hint="eastAsia"/>
        </w:rPr>
        <w:t>”空心圆点向右画折线，“</w:t>
      </w:r>
      <w:r w:rsidR="00050FC7" w:rsidRPr="001D314F">
        <w:rPr>
          <w:position w:val="-4"/>
        </w:rPr>
        <w:object w:dxaOrig="200" w:dyaOrig="240" w14:anchorId="26805733">
          <v:shape id="_x0000_i1165" type="#_x0000_t75" style="width:10.8pt;height:12pt" o:ole="">
            <v:imagedata r:id="rId21" o:title=""/>
          </v:shape>
          <o:OLEObject Type="Embed" ProgID="Equation.DSMT4" ShapeID="_x0000_i1165" DrawAspect="Content" ObjectID="_1576007037" r:id="rId265"/>
        </w:object>
      </w:r>
      <w:r w:rsidR="00050FC7">
        <w:rPr>
          <w:rFonts w:hint="eastAsia"/>
        </w:rPr>
        <w:t>”实心圆点向右画折线，“</w:t>
      </w:r>
      <w:r w:rsidR="00050FC7" w:rsidRPr="001D314F">
        <w:rPr>
          <w:position w:val="-4"/>
        </w:rPr>
        <w:object w:dxaOrig="200" w:dyaOrig="200" w14:anchorId="249DFBC6">
          <v:shape id="_x0000_i1166" type="#_x0000_t75" style="width:10.8pt;height:10.8pt" o:ole="">
            <v:imagedata r:id="rId9" o:title=""/>
          </v:shape>
          <o:OLEObject Type="Embed" ProgID="Equation.DSMT4" ShapeID="_x0000_i1166" DrawAspect="Content" ObjectID="_1576007038" r:id="rId266"/>
        </w:object>
      </w:r>
      <w:r w:rsidR="00050FC7">
        <w:rPr>
          <w:rFonts w:hint="eastAsia"/>
        </w:rPr>
        <w:t>”空心圆点向左画折线，“</w:t>
      </w:r>
      <w:r w:rsidR="00050FC7" w:rsidRPr="001D314F">
        <w:rPr>
          <w:position w:val="-4"/>
        </w:rPr>
        <w:object w:dxaOrig="200" w:dyaOrig="240" w14:anchorId="5BD08FE7">
          <v:shape id="_x0000_i1167" type="#_x0000_t75" style="width:10.8pt;height:12pt" o:ole="">
            <v:imagedata r:id="rId17" o:title=""/>
          </v:shape>
          <o:OLEObject Type="Embed" ProgID="Equation.DSMT4" ShapeID="_x0000_i1167" DrawAspect="Content" ObjectID="_1576007039" r:id="rId267"/>
        </w:object>
      </w:r>
      <w:r>
        <w:rPr>
          <w:rFonts w:hint="eastAsia"/>
        </w:rPr>
        <w:t>”实心圆点向左画折线．</w:t>
      </w:r>
    </w:p>
    <w:p w14:paraId="12C9675E" w14:textId="77777777" w:rsidR="00F47DF6" w:rsidRDefault="00F47DF6"/>
    <w:p w14:paraId="538F494E" w14:textId="77777777" w:rsidR="00F47DF6" w:rsidRDefault="00FB2697">
      <w:pPr>
        <w:rPr>
          <w:b/>
        </w:rPr>
      </w:pPr>
      <w:r>
        <w:rPr>
          <w:rFonts w:hint="eastAsia"/>
          <w:b/>
        </w:rPr>
        <w:t>配套练习3-1</w:t>
      </w:r>
    </w:p>
    <w:p w14:paraId="3AFC0C1B" w14:textId="77777777" w:rsidR="00F47DF6" w:rsidRDefault="00FB2697">
      <w:r>
        <w:rPr>
          <w:rFonts w:hint="eastAsia"/>
        </w:rPr>
        <w:t>在数轴上表示下列不等式的解集．</w:t>
      </w:r>
      <w:r>
        <w:rPr>
          <w:rFonts w:hint="eastAsia"/>
        </w:rPr>
        <w:br/>
        <w:t>（1）</w:t>
      </w:r>
      <w:r w:rsidRPr="001D314F">
        <w:rPr>
          <w:position w:val="-6"/>
        </w:rPr>
        <w:object w:dxaOrig="859" w:dyaOrig="279" w14:anchorId="6B2D7ADD">
          <v:shape id="_x0000_i1168" type="#_x0000_t75" style="width:43.8pt;height:13.8pt" o:ole="">
            <v:imagedata r:id="rId268" o:title=""/>
          </v:shape>
          <o:OLEObject Type="Embed" ProgID="Equation.DSMT4" ShapeID="_x0000_i1168" DrawAspect="Content" ObjectID="_1576007040" r:id="rId269"/>
        </w:object>
      </w:r>
      <w:r>
        <w:rPr>
          <w:rFonts w:hint="eastAsia"/>
        </w:rPr>
        <w:t>    （2）</w:t>
      </w:r>
      <w:r w:rsidRPr="001D314F">
        <w:rPr>
          <w:position w:val="-6"/>
        </w:rPr>
        <w:object w:dxaOrig="859" w:dyaOrig="279" w14:anchorId="4ACF6A58">
          <v:shape id="_x0000_i1169" type="#_x0000_t75" style="width:43.8pt;height:13.8pt" o:ole="">
            <v:imagedata r:id="rId270" o:title=""/>
          </v:shape>
          <o:OLEObject Type="Embed" ProgID="Equation.DSMT4" ShapeID="_x0000_i1169" DrawAspect="Content" ObjectID="_1576007041" r:id="rId271"/>
        </w:object>
      </w:r>
      <w:r>
        <w:rPr>
          <w:rFonts w:hint="eastAsia"/>
        </w:rPr>
        <w:t>  </w:t>
      </w:r>
    </w:p>
    <w:p w14:paraId="72692852" w14:textId="77777777" w:rsidR="00F47DF6" w:rsidRDefault="00F47DF6"/>
    <w:p w14:paraId="473CBAB0" w14:textId="77777777" w:rsidR="00F47DF6" w:rsidRDefault="00FB2697">
      <w:r>
        <w:rPr>
          <w:rFonts w:hint="eastAsia"/>
        </w:rPr>
        <w:t>【解】（1）</w:t>
      </w:r>
      <w:r>
        <w:rPr>
          <w:noProof/>
        </w:rPr>
        <w:drawing>
          <wp:inline distT="0" distB="0" distL="0" distR="0" wp14:anchorId="122F87C4" wp14:editId="44781CDB">
            <wp:extent cx="2038350" cy="409575"/>
            <wp:effectExtent l="0" t="0" r="0" b="9525"/>
            <wp:docPr id="4" name="图片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"/>
                    <pic:cNvPicPr>
                      <a:picLocks noChangeAspect="1" noChangeArrowheads="1"/>
                    </pic:cNvPicPr>
                  </pic:nvPicPr>
                  <pic:blipFill>
                    <a:blip r:link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7FD2D729" w14:textId="77777777" w:rsidR="00F47DF6" w:rsidRDefault="00FB2697">
      <w:r>
        <w:rPr>
          <w:rFonts w:hint="eastAsia"/>
        </w:rPr>
        <w:br/>
        <w:t>（2）</w:t>
      </w:r>
      <w:r>
        <w:rPr>
          <w:noProof/>
        </w:rPr>
        <w:drawing>
          <wp:inline distT="0" distB="0" distL="0" distR="0" wp14:anchorId="4EF7CF4E" wp14:editId="13D8C3B2">
            <wp:extent cx="2038350" cy="419100"/>
            <wp:effectExtent l="0" t="0" r="0" b="0"/>
            <wp:docPr id="5" name="图片 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菁优网"/>
                    <pic:cNvPicPr>
                      <a:picLocks noChangeAspect="1" noChangeArrowheads="1"/>
                    </pic:cNvPicPr>
                  </pic:nvPicPr>
                  <pic:blipFill>
                    <a:blip r:link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56954F4E" w14:textId="77777777" w:rsidR="00F47DF6" w:rsidRDefault="00F47DF6"/>
    <w:p w14:paraId="391056A7" w14:textId="77777777" w:rsidR="00F47DF6" w:rsidRDefault="00F47DF6"/>
    <w:p w14:paraId="42D90D0D" w14:textId="77777777" w:rsidR="00F47DF6" w:rsidRDefault="00FB269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知识点四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不等式性质</w:t>
      </w:r>
    </w:p>
    <w:p w14:paraId="1BD67109" w14:textId="77777777" w:rsidR="00F47DF6" w:rsidRDefault="00FB2697">
      <w:r>
        <w:rPr>
          <w:b/>
        </w:rPr>
        <w:t>1.性质1:</w:t>
      </w:r>
      <w:r>
        <w:t>不等式两边加(或减)</w:t>
      </w:r>
      <w:r>
        <w:rPr>
          <w:b/>
        </w:rPr>
        <w:t>同一个数</w:t>
      </w:r>
      <w:r>
        <w:t>(或式子),不等号的方向</w:t>
      </w:r>
      <w:r>
        <w:rPr>
          <w:b/>
        </w:rPr>
        <w:t>不变</w:t>
      </w:r>
      <w:r>
        <w:t>;即如果</w:t>
      </w:r>
      <w:r w:rsidRPr="001D314F">
        <w:rPr>
          <w:position w:val="-6"/>
        </w:rPr>
        <w:object w:dxaOrig="560" w:dyaOrig="279" w14:anchorId="7DD84DC4">
          <v:shape id="_x0000_i1170" type="#_x0000_t75" style="width:28.8pt;height:13.8pt" o:ole="">
            <v:imagedata r:id="rId274" o:title=""/>
          </v:shape>
          <o:OLEObject Type="Embed" ProgID="Equation.DSMT4" ShapeID="_x0000_i1170" DrawAspect="Content" ObjectID="_1576007042" r:id="rId275"/>
        </w:object>
      </w:r>
      <w:r>
        <w:t>,那么</w:t>
      </w:r>
      <w:r w:rsidRPr="001D314F">
        <w:rPr>
          <w:position w:val="-6"/>
        </w:rPr>
        <w:object w:dxaOrig="1200" w:dyaOrig="279" w14:anchorId="6E2C4AB1">
          <v:shape id="_x0000_i1171" type="#_x0000_t75" style="width:60pt;height:13.8pt" o:ole="">
            <v:imagedata r:id="rId276" o:title=""/>
          </v:shape>
          <o:OLEObject Type="Embed" ProgID="Equation.DSMT4" ShapeID="_x0000_i1171" DrawAspect="Content" ObjectID="_1576007043" r:id="rId277"/>
        </w:object>
      </w:r>
      <w:r>
        <w:t>.</w:t>
      </w:r>
      <w:r>
        <w:br/>
      </w:r>
      <w:r>
        <w:rPr>
          <w:b/>
        </w:rPr>
        <w:t>2.性质2:</w:t>
      </w:r>
      <w:r>
        <w:t>不等式两边乘(或除以)同一个正数,不等号的方向不变;即如果</w:t>
      </w:r>
      <w:r w:rsidR="00FE2A0D" w:rsidRPr="001D314F">
        <w:rPr>
          <w:position w:val="-6"/>
        </w:rPr>
        <w:object w:dxaOrig="560" w:dyaOrig="279" w14:anchorId="343A571F">
          <v:shape id="_x0000_i1172" type="#_x0000_t75" style="width:28.8pt;height:13.8pt" o:ole="">
            <v:imagedata r:id="rId274" o:title=""/>
          </v:shape>
          <o:OLEObject Type="Embed" ProgID="Equation.DSMT4" ShapeID="_x0000_i1172" DrawAspect="Content" ObjectID="_1576007044" r:id="rId278"/>
        </w:object>
      </w:r>
      <w:r>
        <w:t>,</w:t>
      </w:r>
      <w:r w:rsidR="00FE2A0D" w:rsidRPr="001D314F">
        <w:rPr>
          <w:position w:val="-6"/>
        </w:rPr>
        <w:object w:dxaOrig="540" w:dyaOrig="279" w14:anchorId="3D2D0C9D">
          <v:shape id="_x0000_i1173" type="#_x0000_t75" style="width:27pt;height:13.8pt" o:ole="">
            <v:imagedata r:id="rId279" o:title=""/>
          </v:shape>
          <o:OLEObject Type="Embed" ProgID="Equation.DSMT4" ShapeID="_x0000_i1173" DrawAspect="Content" ObjectID="_1576007045" r:id="rId280"/>
        </w:object>
      </w:r>
      <w:r>
        <w:t>,那么</w:t>
      </w:r>
      <w:r w:rsidR="00FE2A0D" w:rsidRPr="001D314F">
        <w:rPr>
          <w:position w:val="-6"/>
        </w:rPr>
        <w:object w:dxaOrig="780" w:dyaOrig="279" w14:anchorId="0449C066">
          <v:shape id="_x0000_i1174" type="#_x0000_t75" style="width:39pt;height:13.8pt" o:ole="">
            <v:imagedata r:id="rId281" o:title=""/>
          </v:shape>
          <o:OLEObject Type="Embed" ProgID="Equation.DSMT4" ShapeID="_x0000_i1174" DrawAspect="Content" ObjectID="_1576007046" r:id="rId282"/>
        </w:object>
      </w:r>
      <w:r>
        <w:t>或</w:t>
      </w:r>
      <w:r>
        <w:rPr>
          <w:position w:val="-24"/>
        </w:rPr>
        <w:object w:dxaOrig="645" w:dyaOrig="615" w14:anchorId="1C66C8F9">
          <v:shape id="_x0000_i1175" type="#_x0000_t75" style="width:32.4pt;height:30.6pt" o:ole="">
            <v:imagedata r:id="rId283" o:title=""/>
          </v:shape>
          <o:OLEObject Type="Embed" ProgID="Equation.DSMT4" ShapeID="_x0000_i1175" DrawAspect="Content" ObjectID="_1576007047" r:id="rId284"/>
        </w:object>
      </w:r>
      <w:r>
        <w:t>.</w:t>
      </w:r>
      <w:r>
        <w:br/>
      </w:r>
      <w:r>
        <w:rPr>
          <w:b/>
        </w:rPr>
        <w:t>3.性质3:</w:t>
      </w:r>
      <w:r>
        <w:t>不等式两边乘(或除以)同一个负数,不等号的方向改变;即如果</w:t>
      </w:r>
      <w:r w:rsidR="00FE2A0D" w:rsidRPr="001D314F">
        <w:rPr>
          <w:position w:val="-6"/>
        </w:rPr>
        <w:object w:dxaOrig="560" w:dyaOrig="279" w14:anchorId="2E38A99D">
          <v:shape id="_x0000_i1176" type="#_x0000_t75" style="width:28.8pt;height:13.8pt" o:ole="">
            <v:imagedata r:id="rId274" o:title=""/>
          </v:shape>
          <o:OLEObject Type="Embed" ProgID="Equation.DSMT4" ShapeID="_x0000_i1176" DrawAspect="Content" ObjectID="_1576007048" r:id="rId285"/>
        </w:object>
      </w:r>
      <w:r>
        <w:t>,</w:t>
      </w:r>
      <w:r w:rsidR="00FE2A0D" w:rsidRPr="001D314F">
        <w:rPr>
          <w:position w:val="-6"/>
        </w:rPr>
        <w:object w:dxaOrig="540" w:dyaOrig="279" w14:anchorId="4ECFA581">
          <v:shape id="_x0000_i1177" type="#_x0000_t75" style="width:27pt;height:13.8pt" o:ole="">
            <v:imagedata r:id="rId286" o:title=""/>
          </v:shape>
          <o:OLEObject Type="Embed" ProgID="Equation.DSMT4" ShapeID="_x0000_i1177" DrawAspect="Content" ObjectID="_1576007049" r:id="rId287"/>
        </w:object>
      </w:r>
      <w:r>
        <w:t>,那么</w:t>
      </w:r>
      <w:r>
        <w:br/>
      </w:r>
      <w:r w:rsidR="00FE2A0D" w:rsidRPr="001D314F">
        <w:rPr>
          <w:position w:val="-6"/>
        </w:rPr>
        <w:object w:dxaOrig="760" w:dyaOrig="279" w14:anchorId="0F0D2BEB">
          <v:shape id="_x0000_i1178" type="#_x0000_t75" style="width:37.8pt;height:13.8pt" o:ole="">
            <v:imagedata r:id="rId288" o:title=""/>
          </v:shape>
          <o:OLEObject Type="Embed" ProgID="Equation.DSMT4" ShapeID="_x0000_i1178" DrawAspect="Content" ObjectID="_1576007050" r:id="rId289"/>
        </w:object>
      </w:r>
      <w:r>
        <w:t>或</w:t>
      </w:r>
      <w:r>
        <w:rPr>
          <w:position w:val="-24"/>
        </w:rPr>
        <w:object w:dxaOrig="645" w:dyaOrig="615" w14:anchorId="075A98FC">
          <v:shape id="_x0000_i1179" type="#_x0000_t75" style="width:32.4pt;height:30.6pt" o:ole="">
            <v:imagedata r:id="rId290" o:title=""/>
          </v:shape>
          <o:OLEObject Type="Embed" ProgID="Equation.DSMT4" ShapeID="_x0000_i1179" DrawAspect="Content" ObjectID="_1576007051" r:id="rId291"/>
        </w:object>
      </w:r>
      <w:r>
        <w:t>.</w:t>
      </w:r>
      <w:r>
        <w:br/>
      </w:r>
      <w:r>
        <w:rPr>
          <w:rFonts w:hint="eastAsia"/>
          <w:b/>
        </w:rPr>
        <w:lastRenderedPageBreak/>
        <w:t>注</w:t>
      </w:r>
      <w:r>
        <w:rPr>
          <w:b/>
        </w:rPr>
        <w:t>:</w:t>
      </w:r>
      <w:r>
        <w:br/>
        <w:t>(1)运用不等式的性质时,不等号两边是同时变形，</w:t>
      </w:r>
      <w:r>
        <w:rPr>
          <w:b/>
        </w:rPr>
        <w:t>同样</w:t>
      </w:r>
      <w:r>
        <w:t>变形;</w:t>
      </w:r>
    </w:p>
    <w:p w14:paraId="0CBB1A6C" w14:textId="77777777" w:rsidR="00F47DF6" w:rsidRDefault="00FB2697">
      <w:r>
        <w:t>(2)运用不等式的性质可将不等式化为简单形式，从而求出不等式的解集;</w:t>
      </w:r>
      <w:r>
        <w:br/>
        <w:t>(3)运用不等式的性质对不等式进行变形时,要特别注意性质2与性质3的区别,在乘(或除以)同一个数时,先要分清这个数是正数还是负数,其次判断不等号方向是否要改变.</w:t>
      </w:r>
      <w:r>
        <w:br/>
        <w:t>(4)</w:t>
      </w:r>
      <w:r>
        <w:rPr>
          <w:b/>
        </w:rPr>
        <w:t>不等式性质与等式性质的关系:</w:t>
      </w:r>
      <w:r>
        <w:rPr>
          <w:b/>
        </w:rPr>
        <w:br/>
        <w:t>联系:</w:t>
      </w:r>
      <w:r>
        <w:t>不等式两边加(或减)</w:t>
      </w:r>
      <w:r>
        <w:rPr>
          <w:b/>
        </w:rPr>
        <w:t>同一个数</w:t>
      </w:r>
      <w:r>
        <w:t>(或式子)、乘(或除以)</w:t>
      </w:r>
      <w:r>
        <w:rPr>
          <w:b/>
        </w:rPr>
        <w:t>同一个正数</w:t>
      </w:r>
      <w:r>
        <w:t>,不等号的方向不变;而等式两边加(或减)</w:t>
      </w:r>
      <w:r>
        <w:rPr>
          <w:b/>
        </w:rPr>
        <w:t>同一个数</w:t>
      </w:r>
      <w:r>
        <w:t>(或式子)、乘(或除以)同一个正数，结果仍相等</w:t>
      </w:r>
      <w:r>
        <w:rPr>
          <w:rFonts w:hint="eastAsia"/>
        </w:rPr>
        <w:t>.</w:t>
      </w:r>
      <w:r>
        <w:br/>
      </w:r>
      <w:r>
        <w:rPr>
          <w:b/>
        </w:rPr>
        <w:t>区别:</w:t>
      </w:r>
      <w:r>
        <w:t>对于等式来说，两边乘(或除以)</w:t>
      </w:r>
      <w:r>
        <w:rPr>
          <w:b/>
        </w:rPr>
        <w:t>同一个负数</w:t>
      </w:r>
      <w:r>
        <w:t>，结果仍相等;而对于不等式来说，两边乘(或除以)</w:t>
      </w:r>
      <w:r>
        <w:rPr>
          <w:b/>
        </w:rPr>
        <w:t>同一个负数</w:t>
      </w:r>
      <w:r>
        <w:t>时，不等号的方向要改变.</w:t>
      </w:r>
    </w:p>
    <w:p w14:paraId="00F164E6" w14:textId="77777777" w:rsidR="00F47DF6" w:rsidRDefault="00F47DF6"/>
    <w:p w14:paraId="47B87FDB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>题型一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利用不等式的性质识别变形</w:t>
      </w:r>
    </w:p>
    <w:p w14:paraId="0C0DC629" w14:textId="77777777" w:rsidR="00F47DF6" w:rsidRDefault="00FB2697">
      <w:r>
        <w:rPr>
          <w:rFonts w:hint="eastAsia"/>
          <w:b/>
        </w:rPr>
        <w:t>例4-1</w:t>
      </w:r>
      <w:r>
        <w:rPr>
          <w:b/>
        </w:rPr>
        <w:t xml:space="preserve"> </w:t>
      </w:r>
      <w:r>
        <w:rPr>
          <w:rFonts w:hint="eastAsia"/>
        </w:rPr>
        <w:t>若</w:t>
      </w:r>
      <w:r w:rsidR="00FE2A0D" w:rsidRPr="001D314F">
        <w:rPr>
          <w:position w:val="-6"/>
        </w:rPr>
        <w:object w:dxaOrig="900" w:dyaOrig="279" w14:anchorId="39ABC161">
          <v:shape id="_x0000_i1180" type="#_x0000_t75" style="width:45pt;height:13.8pt" o:ole="">
            <v:imagedata r:id="rId292" o:title=""/>
          </v:shape>
          <o:OLEObject Type="Embed" ProgID="Equation.DSMT4" ShapeID="_x0000_i1180" DrawAspect="Content" ObjectID="_1576007052" r:id="rId293"/>
        </w:object>
      </w:r>
      <w:r>
        <w:rPr>
          <w:rFonts w:hint="eastAsia"/>
        </w:rPr>
        <w:t>，则下列式子：（1）</w:t>
      </w:r>
      <w:r w:rsidR="00FE2A0D" w:rsidRPr="001D314F">
        <w:rPr>
          <w:position w:val="-6"/>
        </w:rPr>
        <w:object w:dxaOrig="1180" w:dyaOrig="279" w14:anchorId="0D268B2C">
          <v:shape id="_x0000_i1181" type="#_x0000_t75" style="width:58.8pt;height:13.8pt" o:ole="">
            <v:imagedata r:id="rId294" o:title=""/>
          </v:shape>
          <o:OLEObject Type="Embed" ProgID="Equation.DSMT4" ShapeID="_x0000_i1181" DrawAspect="Content" ObjectID="_1576007053" r:id="rId295"/>
        </w:object>
      </w:r>
      <w:r>
        <w:rPr>
          <w:rFonts w:hint="eastAsia"/>
        </w:rPr>
        <w:t>；（2）</w:t>
      </w:r>
      <w:r w:rsidR="00FE2A0D" w:rsidRPr="001D314F">
        <w:rPr>
          <w:position w:val="-24"/>
        </w:rPr>
        <w:object w:dxaOrig="560" w:dyaOrig="620" w14:anchorId="1AB5BDCD">
          <v:shape id="_x0000_i1182" type="#_x0000_t75" style="width:28.8pt;height:31.2pt" o:ole="">
            <v:imagedata r:id="rId296" o:title=""/>
          </v:shape>
          <o:OLEObject Type="Embed" ProgID="Equation.DSMT4" ShapeID="_x0000_i1182" DrawAspect="Content" ObjectID="_1576007054" r:id="rId297"/>
        </w:object>
      </w:r>
      <w:r>
        <w:rPr>
          <w:rFonts w:hint="eastAsia"/>
        </w:rPr>
        <w:t>；（3）</w:t>
      </w:r>
      <w:r w:rsidR="00FE2A0D" w:rsidRPr="001D314F">
        <w:rPr>
          <w:position w:val="-6"/>
        </w:rPr>
        <w:object w:dxaOrig="1020" w:dyaOrig="279" w14:anchorId="493F1865">
          <v:shape id="_x0000_i1183" type="#_x0000_t75" style="width:50.4pt;height:13.8pt" o:ole="">
            <v:imagedata r:id="rId298" o:title=""/>
          </v:shape>
          <o:OLEObject Type="Embed" ProgID="Equation.DSMT4" ShapeID="_x0000_i1183" DrawAspect="Content" ObjectID="_1576007055" r:id="rId299"/>
        </w:object>
      </w:r>
      <w:r>
        <w:rPr>
          <w:rFonts w:hint="eastAsia"/>
        </w:rPr>
        <w:t>；（4）</w:t>
      </w:r>
      <w:r>
        <w:rPr>
          <w:position w:val="-24"/>
        </w:rPr>
        <w:object w:dxaOrig="645" w:dyaOrig="615" w14:anchorId="1497BA01">
          <v:shape id="_x0000_i1184" type="#_x0000_t75" style="width:32.4pt;height:30.6pt" o:ole="">
            <v:imagedata r:id="rId300" o:title=""/>
          </v:shape>
          <o:OLEObject Type="Embed" ProgID="Equation.DSMT4" ShapeID="_x0000_i1184" DrawAspect="Content" ObjectID="_1576007056" r:id="rId301"/>
        </w:object>
      </w:r>
      <w:r>
        <w:rPr>
          <w:rFonts w:hint="eastAsia"/>
        </w:rPr>
        <w:t>中，正确的有（　　）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F47DF6" w14:paraId="333AE92F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77CA6C" w14:textId="77777777" w:rsidR="00F47DF6" w:rsidRDefault="00FB2697">
            <w:r>
              <w:t>A．</w:t>
            </w:r>
            <w:r w:rsidR="00050FC7" w:rsidRPr="00050FC7">
              <w:rPr>
                <w:position w:val="-4"/>
              </w:rPr>
              <w:object w:dxaOrig="139" w:dyaOrig="260" w14:anchorId="1BC76DA4">
                <v:shape id="_x0000_i1185" type="#_x0000_t75" style="width:7.2pt;height:13.2pt" o:ole="">
                  <v:imagedata r:id="rId302" o:title=""/>
                </v:shape>
                <o:OLEObject Type="Embed" ProgID="Equation.DSMT4" ShapeID="_x0000_i1185" DrawAspect="Content" ObjectID="_1576007057" r:id="rId303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9D3534" w14:textId="77777777" w:rsidR="00F47DF6" w:rsidRDefault="00FB2697">
            <w:r>
              <w:t>B．</w:t>
            </w:r>
            <w:r w:rsidR="00050FC7" w:rsidRPr="00050FC7">
              <w:rPr>
                <w:position w:val="-4"/>
              </w:rPr>
              <w:object w:dxaOrig="200" w:dyaOrig="260" w14:anchorId="4CC5E5AC">
                <v:shape id="_x0000_i1186" type="#_x0000_t75" style="width:10.8pt;height:13.2pt" o:ole="">
                  <v:imagedata r:id="rId304" o:title=""/>
                </v:shape>
                <o:OLEObject Type="Embed" ProgID="Equation.DSMT4" ShapeID="_x0000_i1186" DrawAspect="Content" ObjectID="_1576007058" r:id="rId305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0EC68F" w14:textId="77777777" w:rsidR="00F47DF6" w:rsidRDefault="00FB2697">
            <w:r>
              <w:t>C．</w:t>
            </w:r>
            <w:r w:rsidR="00050FC7" w:rsidRPr="00050FC7">
              <w:rPr>
                <w:position w:val="-6"/>
              </w:rPr>
              <w:object w:dxaOrig="180" w:dyaOrig="279" w14:anchorId="5F08E10F">
                <v:shape id="_x0000_i1187" type="#_x0000_t75" style="width:9pt;height:13.8pt" o:ole="">
                  <v:imagedata r:id="rId306" o:title=""/>
                </v:shape>
                <o:OLEObject Type="Embed" ProgID="Equation.DSMT4" ShapeID="_x0000_i1187" DrawAspect="Content" ObjectID="_1576007059" r:id="rId307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E43E68" w14:textId="77777777" w:rsidR="00F47DF6" w:rsidRDefault="00FB2697">
            <w:r>
              <w:t>D．</w:t>
            </w:r>
            <w:r w:rsidR="00050FC7" w:rsidRPr="00050FC7">
              <w:rPr>
                <w:position w:val="-4"/>
              </w:rPr>
              <w:object w:dxaOrig="200" w:dyaOrig="260" w14:anchorId="72AED3AA">
                <v:shape id="_x0000_i1188" type="#_x0000_t75" style="width:10.8pt;height:13.2pt" o:ole="">
                  <v:imagedata r:id="rId308" o:title=""/>
                </v:shape>
                <o:OLEObject Type="Embed" ProgID="Equation.DSMT4" ShapeID="_x0000_i1188" DrawAspect="Content" ObjectID="_1576007060" r:id="rId309"/>
              </w:object>
            </w:r>
            <w:r>
              <w:t>个</w:t>
            </w:r>
          </w:p>
        </w:tc>
      </w:tr>
    </w:tbl>
    <w:p w14:paraId="76107BE6" w14:textId="77777777" w:rsidR="00F47DF6" w:rsidRDefault="00FB2697">
      <w:r>
        <w:rPr>
          <w:rFonts w:hint="eastAsia"/>
        </w:rPr>
        <w:t>【思路分析】根据不等式的性质分析判断．</w:t>
      </w:r>
    </w:p>
    <w:p w14:paraId="716E1FDC" w14:textId="77777777" w:rsidR="00F47DF6" w:rsidRDefault="00FB2697">
      <w:r>
        <w:rPr>
          <w:rFonts w:hint="eastAsia"/>
        </w:rPr>
        <w:t>【解】</w:t>
      </w:r>
      <w:r>
        <w:t>(1)</w:t>
      </w:r>
      <w:r>
        <w:rPr>
          <w:rFonts w:hint="eastAsia"/>
        </w:rPr>
        <w:t>∵</w:t>
      </w:r>
      <w:r w:rsidR="00FE2A0D" w:rsidRPr="001D314F">
        <w:rPr>
          <w:position w:val="-6"/>
        </w:rPr>
        <w:object w:dxaOrig="560" w:dyaOrig="279" w14:anchorId="37FB0B15">
          <v:shape id="_x0000_i1189" type="#_x0000_t75" style="width:28.8pt;height:13.8pt" o:ole="">
            <v:imagedata r:id="rId310" o:title=""/>
          </v:shape>
          <o:OLEObject Type="Embed" ProgID="Equation.DSMT4" ShapeID="_x0000_i1189" DrawAspect="Content" ObjectID="_1576007061" r:id="rId311"/>
        </w:object>
      </w:r>
      <w:r>
        <w:rPr>
          <w:rFonts w:hint="eastAsia"/>
        </w:rPr>
        <w:t>，∴</w:t>
      </w:r>
      <w:r w:rsidR="00FE2A0D" w:rsidRPr="001D314F">
        <w:rPr>
          <w:position w:val="-6"/>
        </w:rPr>
        <w:object w:dxaOrig="1140" w:dyaOrig="279" w14:anchorId="34E4F4E1">
          <v:shape id="_x0000_i1190" type="#_x0000_t75" style="width:57pt;height:13.8pt" o:ole="">
            <v:imagedata r:id="rId312" o:title=""/>
          </v:shape>
          <o:OLEObject Type="Embed" ProgID="Equation.DSMT4" ShapeID="_x0000_i1190" DrawAspect="Content" ObjectID="_1576007062" r:id="rId313"/>
        </w:object>
      </w:r>
      <w:r>
        <w:rPr>
          <w:rFonts w:hint="eastAsia"/>
        </w:rPr>
        <w:t>，而</w:t>
      </w:r>
      <w:r w:rsidR="00FE2A0D" w:rsidRPr="001D314F">
        <w:rPr>
          <w:position w:val="-6"/>
        </w:rPr>
        <w:object w:dxaOrig="1160" w:dyaOrig="279" w14:anchorId="4E9323D2">
          <v:shape id="_x0000_i1191" type="#_x0000_t75" style="width:58.8pt;height:13.8pt" o:ole="">
            <v:imagedata r:id="rId314" o:title=""/>
          </v:shape>
          <o:OLEObject Type="Embed" ProgID="Equation.DSMT4" ShapeID="_x0000_i1191" DrawAspect="Content" ObjectID="_1576007063" r:id="rId315"/>
        </w:object>
      </w:r>
      <w:r>
        <w:t>,</w:t>
      </w:r>
      <w:r>
        <w:rPr>
          <w:rFonts w:hint="eastAsia"/>
        </w:rPr>
        <w:t>∴</w:t>
      </w:r>
      <w:r w:rsidR="00FE2A0D" w:rsidRPr="001D314F">
        <w:rPr>
          <w:position w:val="-6"/>
        </w:rPr>
        <w:object w:dxaOrig="1180" w:dyaOrig="279" w14:anchorId="7DD1FF16">
          <v:shape id="_x0000_i1192" type="#_x0000_t75" style="width:58.8pt;height:13.8pt" o:ole="">
            <v:imagedata r:id="rId316" o:title=""/>
          </v:shape>
          <o:OLEObject Type="Embed" ProgID="Equation.DSMT4" ShapeID="_x0000_i1192" DrawAspect="Content" ObjectID="_1576007064" r:id="rId317"/>
        </w:object>
      </w:r>
      <w:r w:rsidR="00FE2A0D">
        <w:t xml:space="preserve"> </w:t>
      </w:r>
      <w:r>
        <w:t>(正确);</w:t>
      </w:r>
    </w:p>
    <w:p w14:paraId="28C93E20" w14:textId="77777777" w:rsidR="00F47DF6" w:rsidRDefault="00FB2697">
      <w:r>
        <w:t>(2)</w:t>
      </w:r>
      <w:r w:rsidR="00FE2A0D" w:rsidRPr="001D314F">
        <w:rPr>
          <w:position w:val="-6"/>
        </w:rPr>
        <w:object w:dxaOrig="900" w:dyaOrig="279" w14:anchorId="7C33D9FD">
          <v:shape id="_x0000_i1193" type="#_x0000_t75" style="width:45pt;height:13.8pt" o:ole="">
            <v:imagedata r:id="rId318" o:title=""/>
          </v:shape>
          <o:OLEObject Type="Embed" ProgID="Equation.DSMT4" ShapeID="_x0000_i1193" DrawAspect="Content" ObjectID="_1576007065" r:id="rId319"/>
        </w:object>
      </w:r>
      <w:r>
        <w:t>,即</w:t>
      </w:r>
      <w:r w:rsidR="00FE2A0D" w:rsidRPr="001D314F">
        <w:rPr>
          <w:position w:val="-6"/>
        </w:rPr>
        <w:object w:dxaOrig="560" w:dyaOrig="279" w14:anchorId="6C3EA76F">
          <v:shape id="_x0000_i1194" type="#_x0000_t75" style="width:28.8pt;height:13.8pt" o:ole="">
            <v:imagedata r:id="rId320" o:title=""/>
          </v:shape>
          <o:OLEObject Type="Embed" ProgID="Equation.DSMT4" ShapeID="_x0000_i1194" DrawAspect="Content" ObjectID="_1576007066" r:id="rId321"/>
        </w:object>
      </w:r>
      <w:r>
        <w:t>,</w:t>
      </w:r>
      <w:r w:rsidR="00FE2A0D">
        <w:t xml:space="preserve"> </w:t>
      </w:r>
      <w:r w:rsidR="00FE2A0D" w:rsidRPr="001D314F">
        <w:rPr>
          <w:position w:val="-6"/>
        </w:rPr>
        <w:object w:dxaOrig="540" w:dyaOrig="279" w14:anchorId="3AAA3626">
          <v:shape id="_x0000_i1195" type="#_x0000_t75" style="width:27pt;height:13.8pt" o:ole="">
            <v:imagedata r:id="rId322" o:title=""/>
          </v:shape>
          <o:OLEObject Type="Embed" ProgID="Equation.DSMT4" ShapeID="_x0000_i1195" DrawAspect="Content" ObjectID="_1576007067" r:id="rId323"/>
        </w:object>
      </w:r>
      <w:r>
        <w:t>,</w:t>
      </w:r>
      <w:r>
        <w:rPr>
          <w:rFonts w:hint="eastAsia"/>
        </w:rPr>
        <w:t>∴</w:t>
      </w:r>
      <w:r w:rsidR="00FE2A0D" w:rsidRPr="001D314F">
        <w:rPr>
          <w:position w:val="-24"/>
        </w:rPr>
        <w:object w:dxaOrig="560" w:dyaOrig="620" w14:anchorId="2EEC2E24">
          <v:shape id="_x0000_i1196" type="#_x0000_t75" style="width:28.8pt;height:31.2pt" o:ole="">
            <v:imagedata r:id="rId324" o:title=""/>
          </v:shape>
          <o:OLEObject Type="Embed" ProgID="Equation.DSMT4" ShapeID="_x0000_i1196" DrawAspect="Content" ObjectID="_1576007068" r:id="rId325"/>
        </w:object>
      </w:r>
      <w:r w:rsidR="00FE2A0D">
        <w:t xml:space="preserve"> </w:t>
      </w:r>
      <w:r>
        <w:t>(正确);</w:t>
      </w:r>
    </w:p>
    <w:p w14:paraId="4B610733" w14:textId="77777777" w:rsidR="00F47DF6" w:rsidRDefault="00FB2697">
      <w:r>
        <w:t>(3)</w:t>
      </w:r>
      <w:r>
        <w:rPr>
          <w:rFonts w:hint="eastAsia"/>
        </w:rPr>
        <w:t>∵</w:t>
      </w:r>
      <w:r w:rsidR="00FE2A0D" w:rsidRPr="001D314F">
        <w:rPr>
          <w:position w:val="-6"/>
        </w:rPr>
        <w:object w:dxaOrig="900" w:dyaOrig="279" w14:anchorId="35B2E8DB">
          <v:shape id="_x0000_i1197" type="#_x0000_t75" style="width:45pt;height:13.8pt" o:ole="">
            <v:imagedata r:id="rId318" o:title=""/>
          </v:shape>
          <o:OLEObject Type="Embed" ProgID="Equation.DSMT4" ShapeID="_x0000_i1197" DrawAspect="Content" ObjectID="_1576007069" r:id="rId326"/>
        </w:object>
      </w:r>
      <w:r>
        <w:rPr>
          <w:rFonts w:hint="eastAsia"/>
        </w:rPr>
        <w:t>，∴</w:t>
      </w:r>
      <w:r w:rsidR="00FE2A0D" w:rsidRPr="001D314F">
        <w:rPr>
          <w:position w:val="-6"/>
        </w:rPr>
        <w:object w:dxaOrig="880" w:dyaOrig="279" w14:anchorId="2B9BE1DE">
          <v:shape id="_x0000_i1198" type="#_x0000_t75" style="width:43.8pt;height:13.8pt" o:ole="">
            <v:imagedata r:id="rId327" o:title=""/>
          </v:shape>
          <o:OLEObject Type="Embed" ProgID="Equation.DSMT4" ShapeID="_x0000_i1198" DrawAspect="Content" ObjectID="_1576007070" r:id="rId328"/>
        </w:object>
      </w:r>
      <w:r>
        <w:t>,</w:t>
      </w:r>
      <w:r w:rsidR="00FE2A0D">
        <w:t xml:space="preserve"> </w:t>
      </w:r>
      <w:r w:rsidR="00FE2A0D" w:rsidRPr="001D314F">
        <w:rPr>
          <w:position w:val="-6"/>
        </w:rPr>
        <w:object w:dxaOrig="680" w:dyaOrig="279" w14:anchorId="1634BFFE">
          <v:shape id="_x0000_i1199" type="#_x0000_t75" style="width:34.8pt;height:13.8pt" o:ole="">
            <v:imagedata r:id="rId329" o:title=""/>
          </v:shape>
          <o:OLEObject Type="Embed" ProgID="Equation.DSMT4" ShapeID="_x0000_i1199" DrawAspect="Content" ObjectID="_1576007071" r:id="rId330"/>
        </w:object>
      </w:r>
      <w:r>
        <w:rPr>
          <w:rFonts w:hint="eastAsia"/>
        </w:rPr>
        <w:t>，∴</w:t>
      </w:r>
      <w:r w:rsidR="00FE2A0D" w:rsidRPr="001D314F">
        <w:rPr>
          <w:position w:val="-6"/>
        </w:rPr>
        <w:object w:dxaOrig="1020" w:dyaOrig="279" w14:anchorId="00B62B8C">
          <v:shape id="_x0000_i1200" type="#_x0000_t75" style="width:50.4pt;height:13.8pt" o:ole="">
            <v:imagedata r:id="rId298" o:title=""/>
          </v:shape>
          <o:OLEObject Type="Embed" ProgID="Equation.DSMT4" ShapeID="_x0000_i1200" DrawAspect="Content" ObjectID="_1576007072" r:id="rId331"/>
        </w:object>
      </w:r>
      <w:r w:rsidR="00FE2A0D">
        <w:t xml:space="preserve"> </w:t>
      </w:r>
      <w:r>
        <w:t>(正确);</w:t>
      </w:r>
    </w:p>
    <w:p w14:paraId="645E047E" w14:textId="6AA1E54A" w:rsidR="00F47DF6" w:rsidRDefault="00FB2697">
      <w:r>
        <w:t>(4)</w:t>
      </w:r>
      <w:r w:rsidR="004121B8" w:rsidRPr="004121B8">
        <w:rPr>
          <w:position w:val="-6"/>
        </w:rPr>
        <w:object w:dxaOrig="900" w:dyaOrig="279" w14:anchorId="67B15D25">
          <v:shape id="_x0000_i1201" type="#_x0000_t75" style="width:45pt;height:13.8pt" o:ole="">
            <v:imagedata r:id="rId332" o:title=""/>
          </v:shape>
          <o:OLEObject Type="Embed" ProgID="Equation.DSMT4" ShapeID="_x0000_i1201" DrawAspect="Content" ObjectID="_1576007073" r:id="rId333"/>
        </w:object>
      </w:r>
      <w:r w:rsidR="004121B8">
        <w:t xml:space="preserve"> </w:t>
      </w:r>
      <w:r>
        <w:t>,即</w:t>
      </w:r>
      <w:r w:rsidR="00FE2A0D" w:rsidRPr="001D314F">
        <w:rPr>
          <w:position w:val="-6"/>
        </w:rPr>
        <w:object w:dxaOrig="560" w:dyaOrig="279" w14:anchorId="1A4F32A1">
          <v:shape id="_x0000_i1202" type="#_x0000_t75" style="width:28.8pt;height:13.8pt" o:ole="">
            <v:imagedata r:id="rId320" o:title=""/>
          </v:shape>
          <o:OLEObject Type="Embed" ProgID="Equation.DSMT4" ShapeID="_x0000_i1202" DrawAspect="Content" ObjectID="_1576007074" r:id="rId334"/>
        </w:object>
      </w:r>
      <w:r>
        <w:t>,</w:t>
      </w:r>
      <w:r w:rsidR="00FE2A0D">
        <w:t xml:space="preserve"> </w:t>
      </w:r>
      <w:r w:rsidR="00FE2A0D" w:rsidRPr="001D314F">
        <w:rPr>
          <w:position w:val="-6"/>
        </w:rPr>
        <w:object w:dxaOrig="680" w:dyaOrig="279" w14:anchorId="6B5615CA">
          <v:shape id="_x0000_i1203" type="#_x0000_t75" style="width:34.8pt;height:13.8pt" o:ole="">
            <v:imagedata r:id="rId329" o:title=""/>
          </v:shape>
          <o:OLEObject Type="Embed" ProgID="Equation.DSMT4" ShapeID="_x0000_i1203" DrawAspect="Content" ObjectID="_1576007075" r:id="rId335"/>
        </w:object>
      </w:r>
      <w:r>
        <w:t>,</w:t>
      </w:r>
      <w:r w:rsidR="00FE2A0D">
        <w:t xml:space="preserve"> </w:t>
      </w:r>
      <w:r w:rsidR="00FE2A0D" w:rsidRPr="001D314F">
        <w:rPr>
          <w:position w:val="-6"/>
        </w:rPr>
        <w:object w:dxaOrig="560" w:dyaOrig="279" w14:anchorId="608ED546">
          <v:shape id="_x0000_i1204" type="#_x0000_t75" style="width:28.8pt;height:13.8pt" o:ole="">
            <v:imagedata r:id="rId320" o:title=""/>
          </v:shape>
          <o:OLEObject Type="Embed" ProgID="Equation.DSMT4" ShapeID="_x0000_i1204" DrawAspect="Content" ObjectID="_1576007076" r:id="rId336"/>
        </w:object>
      </w:r>
      <w:r>
        <w:t>两边除以</w:t>
      </w:r>
      <w:r w:rsidR="00FE2A0D" w:rsidRPr="001D314F">
        <w:rPr>
          <w:position w:val="-6"/>
        </w:rPr>
        <w:object w:dxaOrig="320" w:dyaOrig="279" w14:anchorId="6298D809">
          <v:shape id="_x0000_i1205" type="#_x0000_t75" style="width:16.2pt;height:13.8pt" o:ole="">
            <v:imagedata r:id="rId337" o:title=""/>
          </v:shape>
          <o:OLEObject Type="Embed" ProgID="Equation.DSMT4" ShapeID="_x0000_i1205" DrawAspect="Content" ObjectID="_1576007077" r:id="rId338"/>
        </w:object>
      </w:r>
      <w:r>
        <w:t>,得</w:t>
      </w:r>
      <w:r w:rsidR="006001A4">
        <w:rPr>
          <w:position w:val="-24"/>
        </w:rPr>
        <w:object w:dxaOrig="620" w:dyaOrig="620" w14:anchorId="1CA4C9E8">
          <v:shape id="_x0000_i1206" type="#_x0000_t75" style="width:31.2pt;height:31.2pt" o:ole="">
            <v:imagedata r:id="rId339" o:title=""/>
          </v:shape>
          <o:OLEObject Type="Embed" ProgID="Equation.DSMT4" ShapeID="_x0000_i1206" DrawAspect="Content" ObjectID="_1576007078" r:id="rId340"/>
        </w:object>
      </w:r>
      <w:r>
        <w:t>，</w:t>
      </w:r>
      <w:r w:rsidR="006001A4">
        <w:rPr>
          <w:rFonts w:hint="eastAsia"/>
        </w:rPr>
        <w:t>即</w:t>
      </w:r>
      <w:r w:rsidR="006001A4">
        <w:rPr>
          <w:position w:val="-24"/>
        </w:rPr>
        <w:object w:dxaOrig="639" w:dyaOrig="620" w14:anchorId="00E35125">
          <v:shape id="_x0000_i1207" type="#_x0000_t75" style="width:31.8pt;height:31.2pt" o:ole="">
            <v:imagedata r:id="rId341" o:title=""/>
          </v:shape>
          <o:OLEObject Type="Embed" ProgID="Equation.DSMT4" ShapeID="_x0000_i1207" DrawAspect="Content" ObjectID="_1576007079" r:id="rId342"/>
        </w:object>
      </w:r>
      <w:r w:rsidR="006001A4">
        <w:t xml:space="preserve"> </w:t>
      </w:r>
      <w:r>
        <w:rPr>
          <w:rFonts w:hint="eastAsia"/>
        </w:rPr>
        <w:t>∴</w:t>
      </w:r>
      <w:r>
        <w:t>(4)错误。</w:t>
      </w:r>
    </w:p>
    <w:p w14:paraId="05DF553B" w14:textId="77777777" w:rsidR="00F47DF6" w:rsidRDefault="00FB2697">
      <w:r>
        <w:rPr>
          <w:rFonts w:hint="eastAsia"/>
        </w:rPr>
        <w:t>故选C．</w:t>
      </w:r>
    </w:p>
    <w:p w14:paraId="63D56AC9" w14:textId="77777777" w:rsidR="00F47DF6" w:rsidRDefault="00FB2697">
      <w:pPr>
        <w:rPr>
          <w:rFonts w:ascii="楷体" w:eastAsia="楷体" w:hAnsi="楷体"/>
        </w:rPr>
      </w:pPr>
      <w:r>
        <w:rPr>
          <w:rFonts w:hint="eastAsia"/>
        </w:rPr>
        <w:t>【总结提示】</w:t>
      </w:r>
      <w:r>
        <w:t>(1)</w:t>
      </w:r>
      <w:r>
        <w:rPr>
          <w:b/>
        </w:rPr>
        <w:t>由一个不等式变形到另一个不等式的方法:</w:t>
      </w:r>
      <w:r>
        <w:rPr>
          <w:rFonts w:ascii="楷体" w:eastAsia="楷体" w:hAnsi="楷体"/>
        </w:rPr>
        <w:t>先判断出第二个不等式是由第一个不</w:t>
      </w:r>
      <w:r>
        <w:rPr>
          <w:rFonts w:ascii="楷体" w:eastAsia="楷体" w:hAnsi="楷体" w:hint="eastAsia"/>
        </w:rPr>
        <w:t>等式经过怎样的变形得到的，再确定出每一步变形的依据，最后确定不等号是否改变方向.</w:t>
      </w:r>
    </w:p>
    <w:p w14:paraId="0D6E7D42" w14:textId="77777777" w:rsidR="00F47DF6" w:rsidRDefault="00FB2697">
      <w:r>
        <w:t>(2)对于判断从一个不等式变形到另一个不等式正确与否，我们可以采用</w:t>
      </w:r>
      <w:r>
        <w:rPr>
          <w:b/>
        </w:rPr>
        <w:t>数值验证法</w:t>
      </w:r>
      <w:r>
        <w:t>来解符</w:t>
      </w:r>
      <w:r>
        <w:rPr>
          <w:rFonts w:hint="eastAsia"/>
        </w:rPr>
        <w:t>合第一个不等式条件的数值，代入另一个不等式进行验证，看它正确与否进行判断</w:t>
      </w:r>
      <w:r>
        <w:t>；本例可以取</w:t>
      </w:r>
      <w:r w:rsidR="00FE2A0D" w:rsidRPr="001D314F">
        <w:rPr>
          <w:position w:val="-6"/>
        </w:rPr>
        <w:object w:dxaOrig="700" w:dyaOrig="279" w14:anchorId="78E28DB0">
          <v:shape id="_x0000_i1208" type="#_x0000_t75" style="width:34.8pt;height:13.8pt" o:ole="">
            <v:imagedata r:id="rId343" o:title=""/>
          </v:shape>
          <o:OLEObject Type="Embed" ProgID="Equation.DSMT4" ShapeID="_x0000_i1208" DrawAspect="Content" ObjectID="_1576007080" r:id="rId344"/>
        </w:object>
      </w:r>
      <w:r w:rsidR="00FE2A0D">
        <w:t>,</w:t>
      </w:r>
      <w:r w:rsidR="00FE2A0D" w:rsidRPr="001D314F">
        <w:rPr>
          <w:position w:val="-6"/>
        </w:rPr>
        <w:object w:dxaOrig="680" w:dyaOrig="279" w14:anchorId="266292EC">
          <v:shape id="_x0000_i1209" type="#_x0000_t75" style="width:34.8pt;height:13.8pt" o:ole="">
            <v:imagedata r:id="rId345" o:title=""/>
          </v:shape>
          <o:OLEObject Type="Embed" ProgID="Equation.DSMT4" ShapeID="_x0000_i1209" DrawAspect="Content" ObjectID="_1576007081" r:id="rId346"/>
        </w:object>
      </w:r>
      <w:r>
        <w:t>对每个式子分别进行验证</w:t>
      </w:r>
      <w:r>
        <w:rPr>
          <w:rFonts w:hint="eastAsia"/>
        </w:rPr>
        <w:t>.</w:t>
      </w:r>
    </w:p>
    <w:p w14:paraId="62C81774" w14:textId="77777777" w:rsidR="00F47DF6" w:rsidRDefault="00F47DF6"/>
    <w:p w14:paraId="3138AC1C" w14:textId="77777777" w:rsidR="00F47DF6" w:rsidRDefault="00FB2697">
      <w:pPr>
        <w:rPr>
          <w:b/>
        </w:rPr>
      </w:pPr>
      <w:r>
        <w:rPr>
          <w:rFonts w:hint="eastAsia"/>
          <w:b/>
        </w:rPr>
        <w:t>配套练习4-1</w:t>
      </w:r>
    </w:p>
    <w:p w14:paraId="662F8862" w14:textId="77777777" w:rsidR="00F47DF6" w:rsidRDefault="00FB2697">
      <w:r>
        <w:rPr>
          <w:rFonts w:hint="eastAsia"/>
        </w:rPr>
        <w:t>1.</w:t>
      </w:r>
      <w:r>
        <w:rPr>
          <w:rFonts w:cs="宋体" w:hint="eastAsia"/>
          <w:kern w:val="0"/>
          <w:szCs w:val="21"/>
        </w:rPr>
        <w:t>（易错题）</w:t>
      </w:r>
      <w:r>
        <w:rPr>
          <w:rFonts w:hint="eastAsia"/>
        </w:rPr>
        <w:t>若</w:t>
      </w:r>
      <w:r w:rsidR="00FE2A0D" w:rsidRPr="001D314F">
        <w:rPr>
          <w:position w:val="-6"/>
        </w:rPr>
        <w:object w:dxaOrig="620" w:dyaOrig="220" w14:anchorId="2EAB367C">
          <v:shape id="_x0000_i1210" type="#_x0000_t75" style="width:31.2pt;height:10.8pt" o:ole="">
            <v:imagedata r:id="rId347" o:title=""/>
          </v:shape>
          <o:OLEObject Type="Embed" ProgID="Equation.DSMT4" ShapeID="_x0000_i1210" DrawAspect="Content" ObjectID="_1576007082" r:id="rId348"/>
        </w:object>
      </w:r>
      <w:r>
        <w:rPr>
          <w:rFonts w:hint="eastAsia"/>
        </w:rPr>
        <w:t>，则下列不等式中成立的是（　　）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F47DF6" w14:paraId="7E486250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900C1D" w14:textId="77777777" w:rsidR="00F47DF6" w:rsidRDefault="00FB2697" w:rsidP="00FE2A0D">
            <w:r>
              <w:t>A．</w:t>
            </w:r>
            <w:r w:rsidR="00FE2A0D" w:rsidRPr="001D314F">
              <w:rPr>
                <w:position w:val="-6"/>
              </w:rPr>
              <w:object w:dxaOrig="1280" w:dyaOrig="279" w14:anchorId="79560936">
                <v:shape id="_x0000_i1211" type="#_x0000_t75" style="width:64.8pt;height:13.8pt" o:ole="">
                  <v:imagedata r:id="rId349" o:title=""/>
                </v:shape>
                <o:OLEObject Type="Embed" ProgID="Equation.DSMT4" ShapeID="_x0000_i1211" DrawAspect="Content" ObjectID="_1576007083" r:id="rId350"/>
              </w:objec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2D9FAE" w14:textId="77777777" w:rsidR="00F47DF6" w:rsidRDefault="00FB2697" w:rsidP="00FE2A0D">
            <w:r>
              <w:t>B．</w:t>
            </w:r>
            <w:r w:rsidR="00FE2A0D" w:rsidRPr="001D314F">
              <w:rPr>
                <w:position w:val="-6"/>
              </w:rPr>
              <w:object w:dxaOrig="859" w:dyaOrig="279" w14:anchorId="74AC5879">
                <v:shape id="_x0000_i1212" type="#_x0000_t75" style="width:43.8pt;height:13.8pt" o:ole="">
                  <v:imagedata r:id="rId351" o:title=""/>
                </v:shape>
                <o:OLEObject Type="Embed" ProgID="Equation.DSMT4" ShapeID="_x0000_i1212" DrawAspect="Content" ObjectID="_1576007084" r:id="rId352"/>
              </w:objec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53CCAC" w14:textId="77777777" w:rsidR="00F47DF6" w:rsidRDefault="00FB2697" w:rsidP="00FE2A0D">
            <w:r>
              <w:t>C</w:t>
            </w:r>
            <w:r w:rsidR="00FE2A0D">
              <w:rPr>
                <w:rFonts w:hint="eastAsia"/>
              </w:rPr>
              <w:t>．</w:t>
            </w:r>
            <w:r w:rsidR="00FE2A0D" w:rsidRPr="001D314F">
              <w:rPr>
                <w:position w:val="-6"/>
              </w:rPr>
              <w:object w:dxaOrig="1040" w:dyaOrig="320" w14:anchorId="12CAFD8A">
                <v:shape id="_x0000_i1213" type="#_x0000_t75" style="width:52.8pt;height:16.2pt" o:ole="">
                  <v:imagedata r:id="rId353" o:title=""/>
                </v:shape>
                <o:OLEObject Type="Embed" ProgID="Equation.DSMT4" ShapeID="_x0000_i1213" DrawAspect="Content" ObjectID="_1576007085" r:id="rId354"/>
              </w:objec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DFC2FF" w14:textId="77777777" w:rsidR="00F47DF6" w:rsidRDefault="00FB2697" w:rsidP="00FE2A0D">
            <w:r>
              <w:t>D．</w:t>
            </w:r>
            <w:r w:rsidR="00FE2A0D" w:rsidRPr="001D314F">
              <w:rPr>
                <w:position w:val="-6"/>
              </w:rPr>
              <w:object w:dxaOrig="1280" w:dyaOrig="220" w14:anchorId="106D5A0C">
                <v:shape id="_x0000_i1214" type="#_x0000_t75" style="width:64.8pt;height:10.8pt" o:ole="">
                  <v:imagedata r:id="rId355" o:title=""/>
                </v:shape>
                <o:OLEObject Type="Embed" ProgID="Equation.DSMT4" ShapeID="_x0000_i1214" DrawAspect="Content" ObjectID="_1576007086" r:id="rId356"/>
              </w:object>
            </w:r>
          </w:p>
        </w:tc>
      </w:tr>
    </w:tbl>
    <w:p w14:paraId="39F08150" w14:textId="77777777" w:rsidR="00F47DF6" w:rsidRDefault="00FB2697">
      <w:r>
        <w:rPr>
          <w:rFonts w:hint="eastAsia"/>
        </w:rPr>
        <w:t>答案：D</w:t>
      </w:r>
    </w:p>
    <w:p w14:paraId="5A9DA36A" w14:textId="77777777" w:rsidR="00F47DF6" w:rsidRDefault="00F47DF6"/>
    <w:p w14:paraId="54A06C0D" w14:textId="77777777" w:rsidR="00F47DF6" w:rsidRDefault="00F47DF6"/>
    <w:p w14:paraId="295E142D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>题型二利用不等式的性质解简单不等式</w:t>
      </w:r>
    </w:p>
    <w:p w14:paraId="1938D9F1" w14:textId="77777777" w:rsidR="00F47DF6" w:rsidRDefault="00FB2697">
      <w:r>
        <w:rPr>
          <w:rFonts w:hint="eastAsia"/>
          <w:b/>
        </w:rPr>
        <w:lastRenderedPageBreak/>
        <w:t>例4-2</w:t>
      </w:r>
      <w:r>
        <w:rPr>
          <w:b/>
        </w:rPr>
        <w:t xml:space="preserve"> </w:t>
      </w:r>
      <w:r>
        <w:rPr>
          <w:rFonts w:hint="eastAsia"/>
        </w:rPr>
        <w:t>利用不等式的性质解下列不等式，并在数轴上表示解集．</w:t>
      </w:r>
      <w:r>
        <w:rPr>
          <w:rFonts w:hint="eastAsia"/>
        </w:rPr>
        <w:br/>
        <w:t>（1）</w:t>
      </w:r>
      <w:r w:rsidR="00A90198" w:rsidRPr="001D314F">
        <w:rPr>
          <w:position w:val="-24"/>
        </w:rPr>
        <w:object w:dxaOrig="720" w:dyaOrig="620" w14:anchorId="30DCBCCD">
          <v:shape id="_x0000_i1215" type="#_x0000_t75" style="width:36pt;height:31.2pt" o:ole="">
            <v:imagedata r:id="rId357" o:title=""/>
          </v:shape>
          <o:OLEObject Type="Embed" ProgID="Equation.DSMT4" ShapeID="_x0000_i1215" DrawAspect="Content" ObjectID="_1576007087" r:id="rId358"/>
        </w:object>
      </w:r>
      <w:r>
        <w:rPr>
          <w:rFonts w:hint="eastAsia"/>
        </w:rPr>
        <w:t>；</w:t>
      </w:r>
      <w:r>
        <w:rPr>
          <w:rFonts w:hint="eastAsia"/>
        </w:rPr>
        <w:br/>
        <w:t>（2）</w:t>
      </w:r>
      <w:r w:rsidR="00A90198" w:rsidRPr="001D314F">
        <w:rPr>
          <w:position w:val="-6"/>
        </w:rPr>
        <w:object w:dxaOrig="1140" w:dyaOrig="279" w14:anchorId="1F43D28D">
          <v:shape id="_x0000_i1216" type="#_x0000_t75" style="width:57pt;height:13.8pt" o:ole="">
            <v:imagedata r:id="rId359" o:title=""/>
          </v:shape>
          <o:OLEObject Type="Embed" ProgID="Equation.DSMT4" ShapeID="_x0000_i1216" DrawAspect="Content" ObjectID="_1576007088" r:id="rId360"/>
        </w:object>
      </w:r>
      <w:r>
        <w:rPr>
          <w:rFonts w:hint="eastAsia"/>
        </w:rPr>
        <w:t>．</w:t>
      </w:r>
    </w:p>
    <w:p w14:paraId="350DB2FD" w14:textId="77777777" w:rsidR="00F47DF6" w:rsidRDefault="00F47DF6"/>
    <w:p w14:paraId="699875D7" w14:textId="77777777" w:rsidR="00F47DF6" w:rsidRDefault="00FB2697">
      <w:r>
        <w:rPr>
          <w:rFonts w:hint="eastAsia"/>
        </w:rPr>
        <w:t>【思路分析】解不等式，就是借助不等式的性质使不等式逐步化为</w:t>
      </w:r>
      <w:r w:rsidR="00A90198" w:rsidRPr="001D314F">
        <w:rPr>
          <w:position w:val="-6"/>
        </w:rPr>
        <w:object w:dxaOrig="560" w:dyaOrig="220" w14:anchorId="07F1290B">
          <v:shape id="_x0000_i1217" type="#_x0000_t75" style="width:28.8pt;height:10.8pt" o:ole="">
            <v:imagedata r:id="rId361" o:title=""/>
          </v:shape>
          <o:OLEObject Type="Embed" ProgID="Equation.DSMT4" ShapeID="_x0000_i1217" DrawAspect="Content" ObjectID="_1576007089" r:id="rId362"/>
        </w:object>
      </w:r>
      <w:r>
        <w:rPr>
          <w:rFonts w:hint="eastAsia"/>
        </w:rPr>
        <w:t>或</w:t>
      </w:r>
      <w:r w:rsidR="00A90198" w:rsidRPr="001D314F">
        <w:rPr>
          <w:position w:val="-6"/>
        </w:rPr>
        <w:object w:dxaOrig="560" w:dyaOrig="220" w14:anchorId="49C038DA">
          <v:shape id="_x0000_i1218" type="#_x0000_t75" style="width:28.8pt;height:10.8pt" o:ole="">
            <v:imagedata r:id="rId363" o:title=""/>
          </v:shape>
          <o:OLEObject Type="Embed" ProgID="Equation.DSMT4" ShapeID="_x0000_i1218" DrawAspect="Content" ObjectID="_1576007090" r:id="rId364"/>
        </w:object>
      </w:r>
      <w:r>
        <w:rPr>
          <w:rFonts w:hint="eastAsia"/>
        </w:rPr>
        <w:t>（</w:t>
      </w:r>
      <w:r w:rsidR="00A90198" w:rsidRPr="001D314F">
        <w:rPr>
          <w:position w:val="-6"/>
        </w:rPr>
        <w:object w:dxaOrig="200" w:dyaOrig="220" w14:anchorId="6E51E353">
          <v:shape id="_x0000_i1219" type="#_x0000_t75" style="width:10.8pt;height:10.8pt" o:ole="">
            <v:imagedata r:id="rId365" o:title=""/>
          </v:shape>
          <o:OLEObject Type="Embed" ProgID="Equation.DSMT4" ShapeID="_x0000_i1219" DrawAspect="Content" ObjectID="_1576007091" r:id="rId366"/>
        </w:object>
      </w:r>
      <w:r>
        <w:rPr>
          <w:rFonts w:hint="eastAsia"/>
        </w:rPr>
        <w:t>为常数）的形式.</w:t>
      </w:r>
    </w:p>
    <w:p w14:paraId="18EDA275" w14:textId="77777777" w:rsidR="00F47DF6" w:rsidRDefault="00FB2697">
      <w:r>
        <w:rPr>
          <w:rFonts w:hint="eastAsia"/>
        </w:rPr>
        <w:t>【解】（1）不等式的两边同时乘以</w:t>
      </w:r>
      <w:r w:rsidR="00A90198" w:rsidRPr="001D314F">
        <w:rPr>
          <w:position w:val="-6"/>
        </w:rPr>
        <w:object w:dxaOrig="180" w:dyaOrig="279" w14:anchorId="568AE914">
          <v:shape id="_x0000_i1220" type="#_x0000_t75" style="width:9pt;height:13.8pt" o:ole="">
            <v:imagedata r:id="rId367" o:title=""/>
          </v:shape>
          <o:OLEObject Type="Embed" ProgID="Equation.DSMT4" ShapeID="_x0000_i1220" DrawAspect="Content" ObjectID="_1576007092" r:id="rId368"/>
        </w:object>
      </w:r>
      <w:r>
        <w:rPr>
          <w:rFonts w:hint="eastAsia"/>
        </w:rPr>
        <w:t>得，</w:t>
      </w:r>
      <w:r w:rsidR="00A90198" w:rsidRPr="001D314F">
        <w:rPr>
          <w:position w:val="-6"/>
        </w:rPr>
        <w:object w:dxaOrig="560" w:dyaOrig="279" w14:anchorId="2A1C7CE8">
          <v:shape id="_x0000_i1221" type="#_x0000_t75" style="width:28.8pt;height:13.8pt" o:ole="">
            <v:imagedata r:id="rId369" o:title=""/>
          </v:shape>
          <o:OLEObject Type="Embed" ProgID="Equation.DSMT4" ShapeID="_x0000_i1221" DrawAspect="Content" ObjectID="_1576007093" r:id="rId370"/>
        </w:object>
      </w:r>
      <w:r>
        <w:rPr>
          <w:rFonts w:hint="eastAsia"/>
        </w:rPr>
        <w:t>．</w:t>
      </w:r>
      <w:r>
        <w:rPr>
          <w:rFonts w:hint="eastAsia"/>
        </w:rPr>
        <w:br/>
        <w:t>在数轴上表示为：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21F0A58D" wp14:editId="280BE0D3">
            <wp:extent cx="2047875" cy="400050"/>
            <wp:effectExtent l="0" t="0" r="0" b="0"/>
            <wp:docPr id="1" name="图片 1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"/>
                    <pic:cNvPicPr>
                      <a:picLocks noChangeAspect="1" noChangeArrowheads="1"/>
                    </pic:cNvPicPr>
                  </pic:nvPicPr>
                  <pic:blipFill>
                    <a:blip r:link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  <w:t>（2）不等式的两边同时减去</w:t>
      </w:r>
      <w:r w:rsidR="00A90198" w:rsidRPr="001D314F">
        <w:rPr>
          <w:position w:val="-6"/>
        </w:rPr>
        <w:object w:dxaOrig="200" w:dyaOrig="220" w14:anchorId="6ABCC6E2">
          <v:shape id="_x0000_i1222" type="#_x0000_t75" style="width:10.8pt;height:10.8pt" o:ole="">
            <v:imagedata r:id="rId372" o:title=""/>
          </v:shape>
          <o:OLEObject Type="Embed" ProgID="Equation.DSMT4" ShapeID="_x0000_i1222" DrawAspect="Content" ObjectID="_1576007094" r:id="rId373"/>
        </w:object>
      </w:r>
      <w:r>
        <w:rPr>
          <w:rFonts w:hint="eastAsia"/>
        </w:rPr>
        <w:t>得，</w:t>
      </w:r>
      <w:r w:rsidR="00A90198" w:rsidRPr="001D314F">
        <w:rPr>
          <w:position w:val="-6"/>
        </w:rPr>
        <w:object w:dxaOrig="800" w:dyaOrig="279" w14:anchorId="6726A9D6">
          <v:shape id="_x0000_i1223" type="#_x0000_t75" style="width:40.8pt;height:13.8pt" o:ole="">
            <v:imagedata r:id="rId374" o:title=""/>
          </v:shape>
          <o:OLEObject Type="Embed" ProgID="Equation.DSMT4" ShapeID="_x0000_i1223" DrawAspect="Content" ObjectID="_1576007095" r:id="rId375"/>
        </w:object>
      </w:r>
      <w:r>
        <w:rPr>
          <w:rFonts w:hint="eastAsia"/>
        </w:rPr>
        <w:t>，</w:t>
      </w:r>
      <w:r>
        <w:rPr>
          <w:rFonts w:hint="eastAsia"/>
        </w:rPr>
        <w:br/>
        <w:t>两边同时除以</w:t>
      </w:r>
      <w:r w:rsidR="00A90198" w:rsidRPr="001D314F">
        <w:rPr>
          <w:position w:val="-6"/>
        </w:rPr>
        <w:object w:dxaOrig="320" w:dyaOrig="279" w14:anchorId="514E597F">
          <v:shape id="_x0000_i1224" type="#_x0000_t75" style="width:16.2pt;height:13.8pt" o:ole="">
            <v:imagedata r:id="rId376" o:title=""/>
          </v:shape>
          <o:OLEObject Type="Embed" ProgID="Equation.DSMT4" ShapeID="_x0000_i1224" DrawAspect="Content" ObjectID="_1576007096" r:id="rId377"/>
        </w:object>
      </w:r>
      <w:r>
        <w:rPr>
          <w:rFonts w:hint="eastAsia"/>
        </w:rPr>
        <w:t>得，</w:t>
      </w:r>
      <w:r w:rsidR="00A90198" w:rsidRPr="001D314F">
        <w:rPr>
          <w:position w:val="-6"/>
        </w:rPr>
        <w:object w:dxaOrig="660" w:dyaOrig="279" w14:anchorId="45CC4669">
          <v:shape id="_x0000_i1225" type="#_x0000_t75" style="width:33pt;height:13.8pt" o:ole="">
            <v:imagedata r:id="rId378" o:title=""/>
          </v:shape>
          <o:OLEObject Type="Embed" ProgID="Equation.DSMT4" ShapeID="_x0000_i1225" DrawAspect="Content" ObjectID="_1576007097" r:id="rId379"/>
        </w:object>
      </w:r>
      <w:r>
        <w:rPr>
          <w:rFonts w:hint="eastAsia"/>
        </w:rPr>
        <w:t>．</w:t>
      </w:r>
      <w:r>
        <w:rPr>
          <w:rFonts w:hint="eastAsia"/>
        </w:rPr>
        <w:br/>
        <w:t>在数轴上表示为：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8B60BDA" wp14:editId="0AF17EA5">
            <wp:extent cx="2047875" cy="419100"/>
            <wp:effectExtent l="0" t="0" r="9525" b="0"/>
            <wp:docPr id="2" name="图片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"/>
                    <pic:cNvPicPr>
                      <a:picLocks noChangeAspect="1" noChangeArrowheads="1"/>
                    </pic:cNvPicPr>
                  </pic:nvPicPr>
                  <pic:blipFill>
                    <a:blip r:link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24D0" w14:textId="77777777" w:rsidR="00F47DF6" w:rsidRDefault="00FB2697">
      <w:r>
        <w:rPr>
          <w:rFonts w:hint="eastAsia"/>
        </w:rPr>
        <w:t>【总结提示】利用不等式的性质</w:t>
      </w:r>
      <w:r>
        <w:t>1可简化为“移项”;利用不等式的性质2或性质3就是把</w:t>
      </w:r>
      <w:r>
        <w:rPr>
          <w:rFonts w:hint="eastAsia"/>
        </w:rPr>
        <w:t>未</w:t>
      </w:r>
      <w:r>
        <w:t>知数的</w:t>
      </w:r>
      <w:r>
        <w:rPr>
          <w:rFonts w:hint="eastAsia"/>
        </w:rPr>
        <w:t>系数化为</w:t>
      </w:r>
      <w:r>
        <w:t>1,要注意不等式两边</w:t>
      </w:r>
      <w:r>
        <w:rPr>
          <w:rFonts w:hint="eastAsia"/>
        </w:rPr>
        <w:t>乘</w:t>
      </w:r>
      <w:r>
        <w:t>( 或除以)同一个负数时，不等号要改变方向</w:t>
      </w:r>
      <w:r>
        <w:rPr>
          <w:rFonts w:hint="eastAsia"/>
        </w:rPr>
        <w:t>.</w:t>
      </w:r>
    </w:p>
    <w:p w14:paraId="5557363F" w14:textId="77777777" w:rsidR="00F47DF6" w:rsidRDefault="00F47DF6"/>
    <w:p w14:paraId="0DC9044E" w14:textId="77777777" w:rsidR="00F47DF6" w:rsidRDefault="00FB2697">
      <w:pPr>
        <w:rPr>
          <w:b/>
        </w:rPr>
      </w:pPr>
      <w:r>
        <w:rPr>
          <w:rFonts w:hint="eastAsia"/>
          <w:b/>
        </w:rPr>
        <w:t>配套练习4-2</w:t>
      </w:r>
    </w:p>
    <w:p w14:paraId="73B6C9A6" w14:textId="77777777" w:rsidR="00F47DF6" w:rsidRDefault="00FB2697">
      <w:r>
        <w:rPr>
          <w:rFonts w:hint="eastAsia"/>
        </w:rPr>
        <w:t>利用不等式的性质解下列不等式，并把解集在数轴上表示出来．</w:t>
      </w:r>
      <w:r>
        <w:rPr>
          <w:rFonts w:hint="eastAsia"/>
        </w:rPr>
        <w:br/>
        <w:t>（1）</w:t>
      </w:r>
      <w:r w:rsidR="00A90198" w:rsidRPr="001D314F">
        <w:rPr>
          <w:position w:val="-6"/>
        </w:rPr>
        <w:object w:dxaOrig="1120" w:dyaOrig="279" w14:anchorId="6D942840">
          <v:shape id="_x0000_i1226" type="#_x0000_t75" style="width:55.2pt;height:13.8pt" o:ole="">
            <v:imagedata r:id="rId381" o:title=""/>
          </v:shape>
          <o:OLEObject Type="Embed" ProgID="Equation.DSMT4" ShapeID="_x0000_i1226" DrawAspect="Content" ObjectID="_1576007098" r:id="rId382"/>
        </w:object>
      </w:r>
      <w:r>
        <w:rPr>
          <w:rFonts w:hint="eastAsia"/>
        </w:rPr>
        <w:t>．</w:t>
      </w:r>
      <w:r>
        <w:rPr>
          <w:rFonts w:hint="eastAsia"/>
        </w:rPr>
        <w:br/>
        <w:t>（2）</w:t>
      </w:r>
      <w:r w:rsidR="00A90198" w:rsidRPr="001D314F">
        <w:rPr>
          <w:position w:val="-6"/>
        </w:rPr>
        <w:object w:dxaOrig="1579" w:dyaOrig="279" w14:anchorId="67D914CF">
          <v:shape id="_x0000_i1227" type="#_x0000_t75" style="width:79.8pt;height:13.8pt" o:ole="">
            <v:imagedata r:id="rId383" o:title=""/>
          </v:shape>
          <o:OLEObject Type="Embed" ProgID="Equation.DSMT4" ShapeID="_x0000_i1227" DrawAspect="Content" ObjectID="_1576007099" r:id="rId384"/>
        </w:object>
      </w:r>
      <w:r>
        <w:rPr>
          <w:rFonts w:hint="eastAsia"/>
        </w:rPr>
        <w:t>．</w:t>
      </w:r>
      <w:r>
        <w:rPr>
          <w:rFonts w:hint="eastAsia"/>
        </w:rPr>
        <w:br/>
        <w:t>（3</w:t>
      </w:r>
      <w:r w:rsidR="00A90198">
        <w:rPr>
          <w:rFonts w:hint="eastAsia"/>
        </w:rPr>
        <w:t>）</w:t>
      </w:r>
      <w:r w:rsidR="00A90198" w:rsidRPr="001D314F">
        <w:rPr>
          <w:position w:val="-14"/>
        </w:rPr>
        <w:object w:dxaOrig="2120" w:dyaOrig="400" w14:anchorId="0E004941">
          <v:shape id="_x0000_i1228" type="#_x0000_t75" style="width:106.8pt;height:19.8pt" o:ole="">
            <v:imagedata r:id="rId385" o:title=""/>
          </v:shape>
          <o:OLEObject Type="Embed" ProgID="Equation.DSMT4" ShapeID="_x0000_i1228" DrawAspect="Content" ObjectID="_1576007100" r:id="rId386"/>
        </w:object>
      </w:r>
      <w:r>
        <w:rPr>
          <w:rFonts w:hint="eastAsia"/>
        </w:rPr>
        <w:t>．</w:t>
      </w:r>
    </w:p>
    <w:p w14:paraId="4662D0AD" w14:textId="77777777" w:rsidR="00F47DF6" w:rsidRDefault="00FB2697">
      <w:r>
        <w:rPr>
          <w:rFonts w:hint="eastAsia"/>
        </w:rPr>
        <w:t>【解】（1）移项合并得：</w:t>
      </w:r>
      <w:r w:rsidR="00050FC7" w:rsidRPr="00050FC7">
        <w:rPr>
          <w:position w:val="-6"/>
        </w:rPr>
        <w:object w:dxaOrig="800" w:dyaOrig="279" w14:anchorId="3C070659">
          <v:shape id="_x0000_i1229" type="#_x0000_t75" style="width:40.8pt;height:13.8pt" o:ole="">
            <v:imagedata r:id="rId387" o:title=""/>
          </v:shape>
          <o:OLEObject Type="Embed" ProgID="Equation.DSMT4" ShapeID="_x0000_i1229" DrawAspect="Content" ObjectID="_1576007101" r:id="rId388"/>
        </w:object>
      </w:r>
      <w:r>
        <w:rPr>
          <w:rFonts w:hint="eastAsia"/>
        </w:rPr>
        <w:t>，</w:t>
      </w:r>
      <w:r>
        <w:rPr>
          <w:rFonts w:hint="eastAsia"/>
        </w:rPr>
        <w:br/>
        <w:t>解得：</w:t>
      </w:r>
      <w:r w:rsidR="00A90198" w:rsidRPr="001D314F">
        <w:rPr>
          <w:position w:val="-6"/>
        </w:rPr>
        <w:object w:dxaOrig="680" w:dyaOrig="279" w14:anchorId="748B65F6">
          <v:shape id="_x0000_i1230" type="#_x0000_t75" style="width:34.8pt;height:13.8pt" o:ole="">
            <v:imagedata r:id="rId389" o:title=""/>
          </v:shape>
          <o:OLEObject Type="Embed" ProgID="Equation.DSMT4" ShapeID="_x0000_i1230" DrawAspect="Content" ObjectID="_1576007102" r:id="rId390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22D38235" wp14:editId="2736FE34">
            <wp:extent cx="2038350" cy="323850"/>
            <wp:effectExtent l="0" t="0" r="0" b="0"/>
            <wp:docPr id="7" name="图片 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"/>
                    <pic:cNvPicPr>
                      <a:picLocks noChangeAspect="1" noChangeArrowheads="1"/>
                    </pic:cNvPicPr>
                  </pic:nvPicPr>
                  <pic:blipFill>
                    <a:blip r:link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  <w:t>（2）移项合并得：</w:t>
      </w:r>
      <w:r w:rsidR="00A90198" w:rsidRPr="001D314F">
        <w:rPr>
          <w:position w:val="-6"/>
        </w:rPr>
        <w:object w:dxaOrig="800" w:dyaOrig="279" w14:anchorId="03C2C74B">
          <v:shape id="_x0000_i1231" type="#_x0000_t75" style="width:40.8pt;height:13.8pt" o:ole="">
            <v:imagedata r:id="rId392" o:title=""/>
          </v:shape>
          <o:OLEObject Type="Embed" ProgID="Equation.DSMT4" ShapeID="_x0000_i1231" DrawAspect="Content" ObjectID="_1576007103" r:id="rId393"/>
        </w:object>
      </w:r>
      <w:r>
        <w:rPr>
          <w:rFonts w:hint="eastAsia"/>
        </w:rPr>
        <w:t>，</w:t>
      </w:r>
      <w:r>
        <w:rPr>
          <w:rFonts w:hint="eastAsia"/>
        </w:rPr>
        <w:br/>
        <w:t>解得：</w:t>
      </w:r>
      <w:r w:rsidR="00A90198" w:rsidRPr="001D314F">
        <w:rPr>
          <w:position w:val="-24"/>
        </w:rPr>
        <w:object w:dxaOrig="760" w:dyaOrig="620" w14:anchorId="626436C6">
          <v:shape id="_x0000_i1232" type="#_x0000_t75" style="width:37.8pt;height:31.2pt" o:ole="">
            <v:imagedata r:id="rId394" o:title=""/>
          </v:shape>
          <o:OLEObject Type="Embed" ProgID="Equation.DSMT4" ShapeID="_x0000_i1232" DrawAspect="Content" ObjectID="_1576007104" r:id="rId395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3996426A" wp14:editId="547EB958">
            <wp:extent cx="2038350" cy="447675"/>
            <wp:effectExtent l="0" t="0" r="0" b="0"/>
            <wp:docPr id="8" name="图片 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菁优网"/>
                    <pic:cNvPicPr>
                      <a:picLocks noChangeAspect="1" noChangeArrowheads="1"/>
                    </pic:cNvPicPr>
                  </pic:nvPicPr>
                  <pic:blipFill>
                    <a:blip r:link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  <w:t>（3）去括号得：</w:t>
      </w:r>
      <w:r w:rsidR="00A90198" w:rsidRPr="001D314F">
        <w:rPr>
          <w:position w:val="-6"/>
        </w:rPr>
        <w:object w:dxaOrig="1900" w:dyaOrig="279" w14:anchorId="1C9940D5">
          <v:shape id="_x0000_i1233" type="#_x0000_t75" style="width:94.8pt;height:13.8pt" o:ole="">
            <v:imagedata r:id="rId397" o:title=""/>
          </v:shape>
          <o:OLEObject Type="Embed" ProgID="Equation.DSMT4" ShapeID="_x0000_i1233" DrawAspect="Content" ObjectID="_1576007105" r:id="rId398"/>
        </w:object>
      </w:r>
      <w:r>
        <w:rPr>
          <w:rFonts w:hint="eastAsia"/>
        </w:rPr>
        <w:t>，</w:t>
      </w:r>
      <w:r>
        <w:rPr>
          <w:rFonts w:hint="eastAsia"/>
        </w:rPr>
        <w:br/>
        <w:t>移项合并得：</w:t>
      </w:r>
      <w:r w:rsidR="00A90198" w:rsidRPr="001D314F">
        <w:rPr>
          <w:position w:val="-6"/>
        </w:rPr>
        <w:object w:dxaOrig="900" w:dyaOrig="279" w14:anchorId="3E58F961">
          <v:shape id="_x0000_i1234" type="#_x0000_t75" style="width:45pt;height:13.8pt" o:ole="">
            <v:imagedata r:id="rId399" o:title=""/>
          </v:shape>
          <o:OLEObject Type="Embed" ProgID="Equation.DSMT4" ShapeID="_x0000_i1234" DrawAspect="Content" ObjectID="_1576007106" r:id="rId400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rFonts w:hint="eastAsia"/>
        </w:rPr>
        <w:lastRenderedPageBreak/>
        <w:t>解得：</w:t>
      </w:r>
      <w:r w:rsidR="00A90198" w:rsidRPr="001D314F">
        <w:rPr>
          <w:position w:val="-24"/>
        </w:rPr>
        <w:object w:dxaOrig="859" w:dyaOrig="620" w14:anchorId="7663DB72">
          <v:shape id="_x0000_i1235" type="#_x0000_t75" style="width:43.8pt;height:31.2pt" o:ole="">
            <v:imagedata r:id="rId401" o:title=""/>
          </v:shape>
          <o:OLEObject Type="Embed" ProgID="Equation.DSMT4" ShapeID="_x0000_i1235" DrawAspect="Content" ObjectID="_1576007107" r:id="rId402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FE6A31D" wp14:editId="7E0C95BA">
            <wp:extent cx="2076450" cy="419100"/>
            <wp:effectExtent l="0" t="0" r="0" b="0"/>
            <wp:docPr id="9" name="图片 9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"/>
                    <pic:cNvPicPr>
                      <a:picLocks noChangeAspect="1" noChangeArrowheads="1"/>
                    </pic:cNvPicPr>
                  </pic:nvPicPr>
                  <pic:blipFill>
                    <a:blip r:link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57EC61ED" w14:textId="77777777" w:rsidR="00F47DF6" w:rsidRDefault="00FB2697">
      <w:pPr>
        <w:rPr>
          <w:b/>
          <w:sz w:val="24"/>
        </w:rPr>
      </w:pPr>
      <w:r>
        <w:rPr>
          <w:rFonts w:hint="eastAsia"/>
          <w:b/>
          <w:sz w:val="24"/>
        </w:rPr>
        <w:t xml:space="preserve">题型三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利用不等式的性质解决实际问题</w:t>
      </w:r>
    </w:p>
    <w:p w14:paraId="22759C36" w14:textId="77777777" w:rsidR="00F47DF6" w:rsidRDefault="00FB2697">
      <w:r>
        <w:rPr>
          <w:rFonts w:hint="eastAsia"/>
          <w:b/>
        </w:rPr>
        <w:t>例4-3</w:t>
      </w:r>
      <w:r>
        <w:rPr>
          <w:b/>
        </w:rPr>
        <w:t xml:space="preserve"> </w:t>
      </w:r>
      <w:r>
        <w:t>战士张华要完成一个工程，需要进行爆破作业，为保证安全，点燃导火线的人应在爆破前至少离开爆破点</w:t>
      </w:r>
      <w:r w:rsidR="004121B8" w:rsidRPr="001D314F">
        <w:rPr>
          <w:position w:val="-6"/>
        </w:rPr>
        <w:object w:dxaOrig="580" w:dyaOrig="279" w14:anchorId="43D90D10">
          <v:shape id="_x0000_i1236" type="#_x0000_t75" style="width:28.8pt;height:13.8pt" o:ole="">
            <v:imagedata r:id="rId404" o:title=""/>
          </v:shape>
          <o:OLEObject Type="Embed" ProgID="Equation.DSMT4" ShapeID="_x0000_i1236" DrawAspect="Content" ObjectID="_1576007108" r:id="rId405"/>
        </w:object>
      </w:r>
      <w:r>
        <w:t>远，若导火线燃烧的速度是</w:t>
      </w:r>
      <w:r w:rsidR="004121B8" w:rsidRPr="001D314F">
        <w:rPr>
          <w:position w:val="-10"/>
        </w:rPr>
        <w:object w:dxaOrig="999" w:dyaOrig="340" w14:anchorId="78D6E877">
          <v:shape id="_x0000_i1237" type="#_x0000_t75" style="width:49.8pt;height:16.8pt" o:ole="">
            <v:imagedata r:id="rId406" o:title=""/>
          </v:shape>
          <o:OLEObject Type="Embed" ProgID="Equation.DSMT4" ShapeID="_x0000_i1237" DrawAspect="Content" ObjectID="_1576007109" r:id="rId407"/>
        </w:object>
      </w:r>
      <w:r>
        <w:t>，人离开的速度是</w:t>
      </w:r>
      <w:r w:rsidR="004121B8" w:rsidRPr="001D314F">
        <w:rPr>
          <w:position w:val="-10"/>
        </w:rPr>
        <w:object w:dxaOrig="780" w:dyaOrig="340" w14:anchorId="67A10C46">
          <v:shape id="_x0000_i1238" type="#_x0000_t75" style="width:39pt;height:16.8pt" o:ole="">
            <v:imagedata r:id="rId408" o:title=""/>
          </v:shape>
          <o:OLEObject Type="Embed" ProgID="Equation.DSMT4" ShapeID="_x0000_i1238" DrawAspect="Content" ObjectID="_1576007110" r:id="rId409"/>
        </w:object>
      </w:r>
      <w:r>
        <w:t>，为保证张华的安全，导火线至少需要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 w:rsidR="004121B8" w:rsidRPr="001D314F">
        <w:rPr>
          <w:position w:val="-6"/>
        </w:rPr>
        <w:object w:dxaOrig="360" w:dyaOrig="220" w14:anchorId="2860BAC3">
          <v:shape id="_x0000_i1239" type="#_x0000_t75" style="width:18pt;height:10.8pt" o:ole="">
            <v:imagedata r:id="rId410" o:title=""/>
          </v:shape>
          <o:OLEObject Type="Embed" ProgID="Equation.DSMT4" ShapeID="_x0000_i1239" DrawAspect="Content" ObjectID="_1576007111" r:id="rId411"/>
        </w:object>
      </w:r>
      <w:r>
        <w:t>．</w:t>
      </w:r>
    </w:p>
    <w:p w14:paraId="14F698AA" w14:textId="77777777" w:rsidR="00F47DF6" w:rsidRDefault="00F47DF6"/>
    <w:p w14:paraId="534B6B74" w14:textId="77777777" w:rsidR="00F47DF6" w:rsidRDefault="00FB2697">
      <w:r>
        <w:rPr>
          <w:rFonts w:hint="eastAsia"/>
        </w:rPr>
        <w:t>【思路分析】</w:t>
      </w:r>
      <w:r>
        <w:t>设导火线的长度至少需要</w:t>
      </w:r>
      <w:r w:rsidR="004121B8" w:rsidRPr="001D314F">
        <w:rPr>
          <w:position w:val="-6"/>
        </w:rPr>
        <w:object w:dxaOrig="480" w:dyaOrig="220" w14:anchorId="21E9A2CF">
          <v:shape id="_x0000_i1240" type="#_x0000_t75" style="width:24pt;height:10.8pt" o:ole="">
            <v:imagedata r:id="rId412" o:title=""/>
          </v:shape>
          <o:OLEObject Type="Embed" ProgID="Equation.DSMT4" ShapeID="_x0000_i1240" DrawAspect="Content" ObjectID="_1576007112" r:id="rId413"/>
        </w:object>
      </w:r>
      <w:r>
        <w:t>，根据导火线燃烧速度是</w:t>
      </w:r>
      <w:r w:rsidR="004121B8" w:rsidRPr="001D314F">
        <w:rPr>
          <w:position w:val="-10"/>
        </w:rPr>
        <w:object w:dxaOrig="999" w:dyaOrig="340" w14:anchorId="1B179C1E">
          <v:shape id="_x0000_i1241" type="#_x0000_t75" style="width:49.8pt;height:16.8pt" o:ole="">
            <v:imagedata r:id="rId406" o:title=""/>
          </v:shape>
          <o:OLEObject Type="Embed" ProgID="Equation.DSMT4" ShapeID="_x0000_i1241" DrawAspect="Content" ObjectID="_1576007113" r:id="rId414"/>
        </w:object>
      </w:r>
      <w:r>
        <w:t>，人离开的速度是</w:t>
      </w:r>
      <w:r w:rsidR="004121B8" w:rsidRPr="001D314F">
        <w:rPr>
          <w:position w:val="-10"/>
        </w:rPr>
        <w:object w:dxaOrig="780" w:dyaOrig="340" w14:anchorId="73CCF839">
          <v:shape id="_x0000_i1242" type="#_x0000_t75" style="width:39pt;height:16.8pt" o:ole="">
            <v:imagedata r:id="rId408" o:title=""/>
          </v:shape>
          <o:OLEObject Type="Embed" ProgID="Equation.DSMT4" ShapeID="_x0000_i1242" DrawAspect="Content" ObjectID="_1576007114" r:id="rId415"/>
        </w:object>
      </w:r>
      <w:r>
        <w:t>，到</w:t>
      </w:r>
      <w:r w:rsidR="004121B8" w:rsidRPr="001D314F">
        <w:rPr>
          <w:position w:val="-6"/>
        </w:rPr>
        <w:object w:dxaOrig="580" w:dyaOrig="279" w14:anchorId="195B8DEF">
          <v:shape id="_x0000_i1243" type="#_x0000_t75" style="width:28.8pt;height:13.8pt" o:ole="">
            <v:imagedata r:id="rId404" o:title=""/>
          </v:shape>
          <o:OLEObject Type="Embed" ProgID="Equation.DSMT4" ShapeID="_x0000_i1243" DrawAspect="Content" ObjectID="_1576007115" r:id="rId416"/>
        </w:object>
      </w:r>
      <w:r>
        <w:t>以外的安全区域可列不等式求解．</w:t>
      </w:r>
    </w:p>
    <w:p w14:paraId="0F6615BD" w14:textId="77777777" w:rsidR="00F47DF6" w:rsidRDefault="00FB2697">
      <w:r>
        <w:t>【解】设导火线的长度需要</w:t>
      </w:r>
      <w:r w:rsidR="004121B8" w:rsidRPr="001D314F">
        <w:rPr>
          <w:position w:val="-6"/>
        </w:rPr>
        <w:object w:dxaOrig="480" w:dyaOrig="220" w14:anchorId="6860BA9A">
          <v:shape id="_x0000_i1244" type="#_x0000_t75" style="width:24pt;height:10.8pt" o:ole="">
            <v:imagedata r:id="rId412" o:title=""/>
          </v:shape>
          <o:OLEObject Type="Embed" ProgID="Equation.DSMT4" ShapeID="_x0000_i1244" DrawAspect="Content" ObjectID="_1576007116" r:id="rId417"/>
        </w:object>
      </w:r>
      <w:r>
        <w:t>，根据题意得出：</w:t>
      </w:r>
    </w:p>
    <w:p w14:paraId="5A5CA9E8" w14:textId="77777777" w:rsidR="00F47DF6" w:rsidRDefault="006677CD">
      <w:r w:rsidRPr="006677CD">
        <w:rPr>
          <w:position w:val="-24"/>
        </w:rPr>
        <w:object w:dxaOrig="1579" w:dyaOrig="620" w14:anchorId="61E3894C">
          <v:shape id="_x0000_i1245" type="#_x0000_t75" style="width:79.8pt;height:31.2pt" o:ole="">
            <v:imagedata r:id="rId418" o:title=""/>
          </v:shape>
          <o:OLEObject Type="Embed" ProgID="Equation.DSMT4" ShapeID="_x0000_i1245" DrawAspect="Content" ObjectID="_1576007117" r:id="rId419"/>
        </w:object>
      </w:r>
      <w:r w:rsidR="00FB2697">
        <w:t>，</w:t>
      </w:r>
      <w:r w:rsidR="00FB2697">
        <w:br/>
        <w:t>解得：</w:t>
      </w:r>
      <w:r w:rsidRPr="006677CD">
        <w:rPr>
          <w:position w:val="-6"/>
        </w:rPr>
        <w:object w:dxaOrig="680" w:dyaOrig="279" w14:anchorId="71172344">
          <v:shape id="_x0000_i1246" type="#_x0000_t75" style="width:34.8pt;height:13.8pt" o:ole="">
            <v:imagedata r:id="rId420" o:title=""/>
          </v:shape>
          <o:OLEObject Type="Embed" ProgID="Equation.DSMT4" ShapeID="_x0000_i1246" DrawAspect="Content" ObjectID="_1576007118" r:id="rId421"/>
        </w:object>
      </w:r>
      <w:r>
        <w:t xml:space="preserve"> </w:t>
      </w:r>
      <w:r w:rsidR="00FB2697">
        <w:t>，</w:t>
      </w:r>
      <w:r w:rsidR="00FB2697">
        <w:br/>
        <w:t>故导火线的长度至少需要</w:t>
      </w:r>
      <w:r w:rsidR="0015556E" w:rsidRPr="0015556E">
        <w:rPr>
          <w:position w:val="-6"/>
        </w:rPr>
        <w:object w:dxaOrig="600" w:dyaOrig="279" w14:anchorId="1FB0CECF">
          <v:shape id="_x0000_i1247" type="#_x0000_t75" style="width:30pt;height:13.8pt" o:ole="">
            <v:imagedata r:id="rId422" o:title=""/>
          </v:shape>
          <o:OLEObject Type="Embed" ProgID="Equation.DSMT4" ShapeID="_x0000_i1247" DrawAspect="Content" ObjectID="_1576007119" r:id="rId423"/>
        </w:object>
      </w:r>
      <w:r w:rsidR="00FB2697">
        <w:t>．</w:t>
      </w:r>
      <w:r w:rsidR="00FB2697">
        <w:br/>
        <w:t>故答案为：20．</w:t>
      </w:r>
    </w:p>
    <w:p w14:paraId="2FEF169A" w14:textId="77777777" w:rsidR="00F47DF6" w:rsidRDefault="00FB2697">
      <w:r>
        <w:rPr>
          <w:rFonts w:hint="eastAsia"/>
        </w:rPr>
        <w:t>【总结提示】</w:t>
      </w:r>
      <w:r>
        <w:t>(1)利用不等式解决实际问题时，其关键是寻找能体现全题的不等关系，建立不等式</w:t>
      </w:r>
      <w:r>
        <w:rPr>
          <w:rFonts w:hint="eastAsia"/>
        </w:rPr>
        <w:t>模型，即列出不等式</w:t>
      </w:r>
      <w:r>
        <w:t>;</w:t>
      </w:r>
    </w:p>
    <w:p w14:paraId="0242EC50" w14:textId="77777777" w:rsidR="00F47DF6" w:rsidRDefault="00FB2697">
      <w:r>
        <w:t>(2)列不等式时，要注意列的不等式是否包含不等号;</w:t>
      </w:r>
    </w:p>
    <w:p w14:paraId="5C706EC9" w14:textId="77777777" w:rsidR="00F47DF6" w:rsidRDefault="00FB2697">
      <w:r>
        <w:t>(3)求出不等式的解集后，确定实际问题的解时，往往是先求出取值范围，然后再取符合取值范</w:t>
      </w:r>
      <w:r>
        <w:rPr>
          <w:rFonts w:hint="eastAsia"/>
        </w:rPr>
        <w:t>围的解</w:t>
      </w:r>
      <w:r>
        <w:t>;</w:t>
      </w:r>
    </w:p>
    <w:p w14:paraId="6056F7ED" w14:textId="77777777" w:rsidR="00F47DF6" w:rsidRDefault="00FB2697">
      <w:r>
        <w:t>(4)实际问题的解，需要满足两个要求，一是满足不等式，二是要满足实际情况</w:t>
      </w:r>
      <w:r>
        <w:rPr>
          <w:rFonts w:hint="eastAsia"/>
        </w:rPr>
        <w:t>.</w:t>
      </w:r>
    </w:p>
    <w:p w14:paraId="037226F4" w14:textId="77777777" w:rsidR="00F47DF6" w:rsidRDefault="00F47DF6"/>
    <w:p w14:paraId="4D4D08AD" w14:textId="77777777" w:rsidR="00F47DF6" w:rsidRDefault="00FB2697">
      <w:pPr>
        <w:rPr>
          <w:b/>
        </w:rPr>
      </w:pPr>
      <w:r>
        <w:rPr>
          <w:rFonts w:hint="eastAsia"/>
          <w:b/>
        </w:rPr>
        <w:t>配套练习4-3</w:t>
      </w:r>
    </w:p>
    <w:p w14:paraId="1F52AADE" w14:textId="77777777" w:rsidR="00F47DF6" w:rsidRDefault="00FB2697">
      <w:r>
        <w:t>一次奥运知识竞赛中,一共有25道题,答对一题得10分,答错(或不答)一题扣5分.设小明同学在这次竞赛中答对</w:t>
      </w:r>
      <w:r w:rsidR="0015556E" w:rsidRPr="0015556E">
        <w:rPr>
          <w:position w:val="-6"/>
        </w:rPr>
        <w:object w:dxaOrig="200" w:dyaOrig="220" w14:anchorId="5CFA8C47">
          <v:shape id="_x0000_i1248" type="#_x0000_t75" style="width:10.8pt;height:10.8pt" o:ole="">
            <v:imagedata r:id="rId424" o:title=""/>
          </v:shape>
          <o:OLEObject Type="Embed" ProgID="Equation.DSMT4" ShapeID="_x0000_i1248" DrawAspect="Content" ObjectID="_1576007120" r:id="rId425"/>
        </w:object>
      </w:r>
      <w:r>
        <w:t>道题.</w:t>
      </w:r>
      <w:r>
        <w:br/>
        <w:t>(1)根据所给条件,完成下表:</w:t>
      </w:r>
    </w:p>
    <w:tbl>
      <w:tblPr>
        <w:tblW w:w="27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620"/>
        <w:gridCol w:w="1145"/>
      </w:tblGrid>
      <w:tr w:rsidR="00F47DF6" w14:paraId="5312D491" w14:textId="77777777">
        <w:trPr>
          <w:tblCellSpacing w:w="15" w:type="dxa"/>
        </w:trPr>
        <w:tc>
          <w:tcPr>
            <w:tcW w:w="890" w:type="dxa"/>
            <w:vAlign w:val="center"/>
          </w:tcPr>
          <w:p w14:paraId="4171CE35" w14:textId="77777777" w:rsidR="00F47DF6" w:rsidRDefault="00FB2697">
            <w:r>
              <w:t>答题情况</w:t>
            </w:r>
          </w:p>
        </w:tc>
        <w:tc>
          <w:tcPr>
            <w:tcW w:w="590" w:type="dxa"/>
            <w:vAlign w:val="center"/>
          </w:tcPr>
          <w:p w14:paraId="46008CA3" w14:textId="77777777" w:rsidR="00F47DF6" w:rsidRDefault="00FB2697">
            <w:r>
              <w:t>答对</w:t>
            </w:r>
          </w:p>
        </w:tc>
        <w:tc>
          <w:tcPr>
            <w:tcW w:w="1100" w:type="dxa"/>
            <w:vAlign w:val="center"/>
          </w:tcPr>
          <w:p w14:paraId="1E202AB3" w14:textId="77777777" w:rsidR="00F47DF6" w:rsidRDefault="00FB2697">
            <w:r>
              <w:t>答错或不答</w:t>
            </w:r>
          </w:p>
        </w:tc>
      </w:tr>
      <w:tr w:rsidR="00F47DF6" w14:paraId="151D596D" w14:textId="77777777">
        <w:trPr>
          <w:tblCellSpacing w:w="15" w:type="dxa"/>
        </w:trPr>
        <w:tc>
          <w:tcPr>
            <w:tcW w:w="890" w:type="dxa"/>
            <w:vAlign w:val="center"/>
          </w:tcPr>
          <w:p w14:paraId="147199B7" w14:textId="77777777" w:rsidR="00F47DF6" w:rsidRDefault="00FB2697">
            <w:r>
              <w:t>题数</w:t>
            </w:r>
          </w:p>
        </w:tc>
        <w:tc>
          <w:tcPr>
            <w:tcW w:w="590" w:type="dxa"/>
            <w:vAlign w:val="center"/>
          </w:tcPr>
          <w:p w14:paraId="6522CF8E" w14:textId="77777777" w:rsidR="00F47DF6" w:rsidRDefault="0015556E">
            <w:r w:rsidRPr="0015556E">
              <w:rPr>
                <w:position w:val="-6"/>
              </w:rPr>
              <w:object w:dxaOrig="200" w:dyaOrig="220" w14:anchorId="12E458A9">
                <v:shape id="_x0000_i1249" type="#_x0000_t75" style="width:10.8pt;height:10.8pt" o:ole="">
                  <v:imagedata r:id="rId424" o:title=""/>
                </v:shape>
                <o:OLEObject Type="Embed" ProgID="Equation.DSMT4" ShapeID="_x0000_i1249" DrawAspect="Content" ObjectID="_1576007121" r:id="rId426"/>
              </w:object>
            </w:r>
          </w:p>
        </w:tc>
        <w:tc>
          <w:tcPr>
            <w:tcW w:w="1100" w:type="dxa"/>
            <w:vAlign w:val="center"/>
          </w:tcPr>
          <w:p w14:paraId="03815EC5" w14:textId="77777777" w:rsidR="00F47DF6" w:rsidRDefault="00F47DF6"/>
        </w:tc>
      </w:tr>
      <w:tr w:rsidR="00F47DF6" w14:paraId="2C4D3B01" w14:textId="77777777">
        <w:trPr>
          <w:tblCellSpacing w:w="15" w:type="dxa"/>
        </w:trPr>
        <w:tc>
          <w:tcPr>
            <w:tcW w:w="890" w:type="dxa"/>
            <w:vAlign w:val="center"/>
          </w:tcPr>
          <w:p w14:paraId="21FC645F" w14:textId="77777777" w:rsidR="00F47DF6" w:rsidRDefault="00FB2697">
            <w:r>
              <w:t>每题分值</w:t>
            </w:r>
          </w:p>
        </w:tc>
        <w:tc>
          <w:tcPr>
            <w:tcW w:w="590" w:type="dxa"/>
            <w:vAlign w:val="center"/>
          </w:tcPr>
          <w:p w14:paraId="6AA345B5" w14:textId="77777777" w:rsidR="00F47DF6" w:rsidRDefault="0015556E">
            <w:r w:rsidRPr="0015556E">
              <w:rPr>
                <w:position w:val="-6"/>
              </w:rPr>
              <w:object w:dxaOrig="279" w:dyaOrig="279" w14:anchorId="5D2A0F34">
                <v:shape id="_x0000_i1250" type="#_x0000_t75" style="width:13.8pt;height:13.8pt" o:ole="">
                  <v:imagedata r:id="rId427" o:title=""/>
                </v:shape>
                <o:OLEObject Type="Embed" ProgID="Equation.DSMT4" ShapeID="_x0000_i1250" DrawAspect="Content" ObjectID="_1576007122" r:id="rId428"/>
              </w:object>
            </w:r>
          </w:p>
        </w:tc>
        <w:tc>
          <w:tcPr>
            <w:tcW w:w="1100" w:type="dxa"/>
            <w:vAlign w:val="center"/>
          </w:tcPr>
          <w:p w14:paraId="14B62F9C" w14:textId="77777777" w:rsidR="00F47DF6" w:rsidRDefault="0015556E">
            <w:r w:rsidRPr="001D314F">
              <w:rPr>
                <w:position w:val="-6"/>
              </w:rPr>
              <w:object w:dxaOrig="320" w:dyaOrig="279" w14:anchorId="3196267E">
                <v:shape id="_x0000_i1251" type="#_x0000_t75" style="width:16.2pt;height:13.8pt" o:ole="">
                  <v:imagedata r:id="rId429" o:title=""/>
                </v:shape>
                <o:OLEObject Type="Embed" ProgID="Equation.DSMT4" ShapeID="_x0000_i1251" DrawAspect="Content" ObjectID="_1576007123" r:id="rId430"/>
              </w:object>
            </w:r>
          </w:p>
        </w:tc>
      </w:tr>
      <w:tr w:rsidR="00F47DF6" w14:paraId="3A507F81" w14:textId="77777777">
        <w:trPr>
          <w:tblCellSpacing w:w="15" w:type="dxa"/>
        </w:trPr>
        <w:tc>
          <w:tcPr>
            <w:tcW w:w="890" w:type="dxa"/>
            <w:vAlign w:val="center"/>
          </w:tcPr>
          <w:p w14:paraId="29DD6C35" w14:textId="77777777" w:rsidR="00F47DF6" w:rsidRDefault="00FB2697">
            <w:r>
              <w:t>得分</w:t>
            </w:r>
          </w:p>
        </w:tc>
        <w:tc>
          <w:tcPr>
            <w:tcW w:w="590" w:type="dxa"/>
            <w:vAlign w:val="center"/>
          </w:tcPr>
          <w:p w14:paraId="2E8CF4BD" w14:textId="77777777" w:rsidR="00F47DF6" w:rsidRDefault="0093354D" w:rsidP="0093354D">
            <w:r w:rsidRPr="0093354D">
              <w:rPr>
                <w:noProof/>
                <w:position w:val="-6"/>
              </w:rPr>
              <w:object w:dxaOrig="420" w:dyaOrig="279" w14:anchorId="684F7920">
                <v:shape id="_x0000_i1252" type="#_x0000_t75" style="width:21pt;height:13.8pt" o:ole="">
                  <v:imagedata r:id="rId431" o:title=""/>
                </v:shape>
                <o:OLEObject Type="Embed" ProgID="Equation.DSMT4" ShapeID="_x0000_i1252" DrawAspect="Content" ObjectID="_1576007124" r:id="rId432"/>
              </w:object>
            </w:r>
            <w:r>
              <w:rPr>
                <w:noProof/>
              </w:rPr>
              <w:t xml:space="preserve">  </w:t>
            </w:r>
          </w:p>
        </w:tc>
        <w:tc>
          <w:tcPr>
            <w:tcW w:w="1100" w:type="dxa"/>
            <w:vAlign w:val="center"/>
          </w:tcPr>
          <w:p w14:paraId="7095B513" w14:textId="77777777" w:rsidR="00F47DF6" w:rsidRDefault="00F47DF6"/>
        </w:tc>
      </w:tr>
    </w:tbl>
    <w:p w14:paraId="3D385D64" w14:textId="77777777" w:rsidR="00F47DF6" w:rsidRDefault="00FB2697">
      <w:r>
        <w:t>(2)若小明同学的竞赛成绩超过100分,则他至少答对几道题?</w:t>
      </w:r>
    </w:p>
    <w:p w14:paraId="3663A3E3" w14:textId="77777777" w:rsidR="00F47DF6" w:rsidRDefault="00FB2697">
      <w:r>
        <w:t>解:(1)补全表格:</w:t>
      </w:r>
    </w:p>
    <w:tbl>
      <w:tblPr>
        <w:tblW w:w="2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620"/>
        <w:gridCol w:w="1325"/>
      </w:tblGrid>
      <w:tr w:rsidR="00F47DF6" w14:paraId="41288E0D" w14:textId="77777777">
        <w:trPr>
          <w:tblCellSpacing w:w="15" w:type="dxa"/>
        </w:trPr>
        <w:tc>
          <w:tcPr>
            <w:tcW w:w="890" w:type="dxa"/>
            <w:vAlign w:val="center"/>
          </w:tcPr>
          <w:p w14:paraId="27931E26" w14:textId="77777777" w:rsidR="00F47DF6" w:rsidRDefault="00FB2697">
            <w:r>
              <w:t>答题情况</w:t>
            </w:r>
          </w:p>
        </w:tc>
        <w:tc>
          <w:tcPr>
            <w:tcW w:w="590" w:type="dxa"/>
            <w:vAlign w:val="center"/>
          </w:tcPr>
          <w:p w14:paraId="51F853BF" w14:textId="77777777" w:rsidR="00F47DF6" w:rsidRDefault="00FB2697">
            <w:r>
              <w:t>答对</w:t>
            </w:r>
          </w:p>
        </w:tc>
        <w:tc>
          <w:tcPr>
            <w:tcW w:w="1280" w:type="dxa"/>
            <w:vAlign w:val="center"/>
          </w:tcPr>
          <w:p w14:paraId="3EB1AC37" w14:textId="77777777" w:rsidR="00F47DF6" w:rsidRDefault="00FB2697">
            <w:r>
              <w:t>答错或不答</w:t>
            </w:r>
          </w:p>
        </w:tc>
      </w:tr>
      <w:tr w:rsidR="00F47DF6" w14:paraId="3ACDB3BB" w14:textId="77777777">
        <w:trPr>
          <w:tblCellSpacing w:w="15" w:type="dxa"/>
        </w:trPr>
        <w:tc>
          <w:tcPr>
            <w:tcW w:w="890" w:type="dxa"/>
            <w:vAlign w:val="center"/>
          </w:tcPr>
          <w:p w14:paraId="4BDE5AEB" w14:textId="77777777" w:rsidR="00F47DF6" w:rsidRDefault="00FB2697">
            <w:r>
              <w:lastRenderedPageBreak/>
              <w:t>题数</w:t>
            </w:r>
          </w:p>
        </w:tc>
        <w:tc>
          <w:tcPr>
            <w:tcW w:w="590" w:type="dxa"/>
            <w:vAlign w:val="center"/>
          </w:tcPr>
          <w:p w14:paraId="2C52CD2D" w14:textId="77777777" w:rsidR="00F47DF6" w:rsidRDefault="0015556E">
            <w:r w:rsidRPr="0015556E">
              <w:rPr>
                <w:position w:val="-6"/>
              </w:rPr>
              <w:object w:dxaOrig="200" w:dyaOrig="220" w14:anchorId="4BE6BA29">
                <v:shape id="_x0000_i1253" type="#_x0000_t75" style="width:10.8pt;height:10.8pt" o:ole="">
                  <v:imagedata r:id="rId424" o:title=""/>
                </v:shape>
                <o:OLEObject Type="Embed" ProgID="Equation.DSMT4" ShapeID="_x0000_i1253" DrawAspect="Content" ObjectID="_1576007125" r:id="rId433"/>
              </w:object>
            </w:r>
            <w:r>
              <w:t xml:space="preserve"> </w:t>
            </w:r>
          </w:p>
        </w:tc>
        <w:tc>
          <w:tcPr>
            <w:tcW w:w="1280" w:type="dxa"/>
            <w:vAlign w:val="center"/>
          </w:tcPr>
          <w:p w14:paraId="7F960F16" w14:textId="77777777" w:rsidR="00F47DF6" w:rsidRDefault="0093354D" w:rsidP="0093354D">
            <w:r w:rsidRPr="001D314F">
              <w:rPr>
                <w:position w:val="-6"/>
              </w:rPr>
              <w:object w:dxaOrig="639" w:dyaOrig="279" w14:anchorId="6D808232">
                <v:shape id="_x0000_i1254" type="#_x0000_t75" style="width:31.8pt;height:13.8pt" o:ole="">
                  <v:imagedata r:id="rId434" o:title=""/>
                </v:shape>
                <o:OLEObject Type="Embed" ProgID="Equation.DSMT4" ShapeID="_x0000_i1254" DrawAspect="Content" ObjectID="_1576007126" r:id="rId435"/>
              </w:object>
            </w:r>
            <w:r>
              <w:t xml:space="preserve"> </w:t>
            </w:r>
          </w:p>
        </w:tc>
      </w:tr>
      <w:tr w:rsidR="00F47DF6" w14:paraId="29F278F8" w14:textId="77777777">
        <w:trPr>
          <w:tblCellSpacing w:w="15" w:type="dxa"/>
        </w:trPr>
        <w:tc>
          <w:tcPr>
            <w:tcW w:w="890" w:type="dxa"/>
            <w:vAlign w:val="center"/>
          </w:tcPr>
          <w:p w14:paraId="0074E6C7" w14:textId="77777777" w:rsidR="00F47DF6" w:rsidRDefault="00FB2697">
            <w:r>
              <w:t>每题分值</w:t>
            </w:r>
          </w:p>
        </w:tc>
        <w:tc>
          <w:tcPr>
            <w:tcW w:w="590" w:type="dxa"/>
            <w:vAlign w:val="center"/>
          </w:tcPr>
          <w:p w14:paraId="1FC60B9B" w14:textId="77777777" w:rsidR="00F47DF6" w:rsidRDefault="0015556E">
            <w:r w:rsidRPr="0015556E">
              <w:rPr>
                <w:position w:val="-6"/>
              </w:rPr>
              <w:object w:dxaOrig="279" w:dyaOrig="279" w14:anchorId="760FA70E">
                <v:shape id="_x0000_i1255" type="#_x0000_t75" style="width:13.8pt;height:13.8pt" o:ole="">
                  <v:imagedata r:id="rId427" o:title=""/>
                </v:shape>
                <o:OLEObject Type="Embed" ProgID="Equation.DSMT4" ShapeID="_x0000_i1255" DrawAspect="Content" ObjectID="_1576007127" r:id="rId436"/>
              </w:object>
            </w:r>
            <w:r>
              <w:t xml:space="preserve"> </w:t>
            </w:r>
          </w:p>
        </w:tc>
        <w:tc>
          <w:tcPr>
            <w:tcW w:w="1280" w:type="dxa"/>
            <w:vAlign w:val="center"/>
          </w:tcPr>
          <w:p w14:paraId="0BB7EC57" w14:textId="77777777" w:rsidR="00F47DF6" w:rsidRDefault="0015556E">
            <w:r w:rsidRPr="001D314F">
              <w:rPr>
                <w:position w:val="-6"/>
              </w:rPr>
              <w:object w:dxaOrig="320" w:dyaOrig="279" w14:anchorId="5188BDB2">
                <v:shape id="_x0000_i1256" type="#_x0000_t75" style="width:16.2pt;height:13.8pt" o:ole="">
                  <v:imagedata r:id="rId429" o:title=""/>
                </v:shape>
                <o:OLEObject Type="Embed" ProgID="Equation.DSMT4" ShapeID="_x0000_i1256" DrawAspect="Content" ObjectID="_1576007128" r:id="rId437"/>
              </w:object>
            </w:r>
          </w:p>
        </w:tc>
      </w:tr>
      <w:tr w:rsidR="00F47DF6" w14:paraId="092DE8DB" w14:textId="77777777">
        <w:trPr>
          <w:tblCellSpacing w:w="15" w:type="dxa"/>
        </w:trPr>
        <w:tc>
          <w:tcPr>
            <w:tcW w:w="890" w:type="dxa"/>
            <w:vAlign w:val="center"/>
          </w:tcPr>
          <w:p w14:paraId="56179C7E" w14:textId="77777777" w:rsidR="00F47DF6" w:rsidRDefault="00FB2697">
            <w:r>
              <w:t>得分</w:t>
            </w:r>
          </w:p>
        </w:tc>
        <w:tc>
          <w:tcPr>
            <w:tcW w:w="590" w:type="dxa"/>
            <w:vAlign w:val="center"/>
          </w:tcPr>
          <w:p w14:paraId="62DB8086" w14:textId="77777777" w:rsidR="00F47DF6" w:rsidRDefault="0093354D">
            <w:r w:rsidRPr="0093354D">
              <w:rPr>
                <w:noProof/>
                <w:position w:val="-6"/>
              </w:rPr>
              <w:object w:dxaOrig="420" w:dyaOrig="279" w14:anchorId="05E22804">
                <v:shape id="_x0000_i1257" type="#_x0000_t75" style="width:21pt;height:13.8pt" o:ole="">
                  <v:imagedata r:id="rId431" o:title=""/>
                </v:shape>
                <o:OLEObject Type="Embed" ProgID="Equation.DSMT4" ShapeID="_x0000_i1257" DrawAspect="Content" ObjectID="_1576007129" r:id="rId438"/>
              </w:object>
            </w:r>
          </w:p>
        </w:tc>
        <w:tc>
          <w:tcPr>
            <w:tcW w:w="1280" w:type="dxa"/>
            <w:vAlign w:val="center"/>
          </w:tcPr>
          <w:p w14:paraId="19DE88AC" w14:textId="77777777" w:rsidR="00F47DF6" w:rsidRDefault="001771EF">
            <w:r w:rsidRPr="001D314F">
              <w:rPr>
                <w:position w:val="-10"/>
              </w:rPr>
              <w:object w:dxaOrig="1060" w:dyaOrig="320" w14:anchorId="5025C678">
                <v:shape id="_x0000_i1258" type="#_x0000_t75" style="width:52.8pt;height:16.2pt" o:ole="">
                  <v:imagedata r:id="rId439" o:title=""/>
                </v:shape>
                <o:OLEObject Type="Embed" ProgID="Equation.DSMT4" ShapeID="_x0000_i1258" DrawAspect="Content" ObjectID="_1576007130" r:id="rId440"/>
              </w:object>
            </w:r>
          </w:p>
        </w:tc>
      </w:tr>
    </w:tbl>
    <w:p w14:paraId="414AE024" w14:textId="77777777" w:rsidR="00F47DF6" w:rsidRDefault="00FB2697">
      <w:pPr>
        <w:textAlignment w:val="center"/>
      </w:pPr>
      <w:r>
        <w:t>(2)根据题意,得</w:t>
      </w:r>
      <w:r w:rsidR="00D30B92">
        <w:object w:dxaOrig="2040" w:dyaOrig="320" w14:anchorId="543BB917">
          <v:shape id="_x0000_i1259" type="#_x0000_t75" style="width:102pt;height:16.2pt" o:ole="">
            <v:imagedata r:id="rId441" o:title=""/>
          </v:shape>
          <o:OLEObject Type="Embed" ProgID="Equation.DSMT4" ShapeID="_x0000_i1259" DrawAspect="Content" ObjectID="_1576007131" r:id="rId442"/>
        </w:object>
      </w:r>
      <w:r w:rsidR="00D30B92">
        <w:t xml:space="preserve"> </w:t>
      </w:r>
      <w:r>
        <w:t>,即</w:t>
      </w:r>
      <w:r w:rsidR="00F37189">
        <w:object w:dxaOrig="1520" w:dyaOrig="279" w14:anchorId="12389CD9">
          <v:shape id="_x0000_i1260" type="#_x0000_t75" style="width:76.8pt;height:13.8pt" o:ole="">
            <v:imagedata r:id="rId443" o:title=""/>
          </v:shape>
          <o:OLEObject Type="Embed" ProgID="Equation.DSMT4" ShapeID="_x0000_i1260" DrawAspect="Content" ObjectID="_1576007132" r:id="rId444"/>
        </w:object>
      </w:r>
      <w:r w:rsidR="005A4347">
        <w:t xml:space="preserve"> </w:t>
      </w:r>
      <w:r>
        <w:br/>
        <w:t>计算得出</w:t>
      </w:r>
      <w:r w:rsidR="005A4347">
        <w:object w:dxaOrig="639" w:dyaOrig="279" w14:anchorId="20E5DD1E">
          <v:shape id="_x0000_i1261" type="#_x0000_t75" style="width:31.8pt;height:13.8pt" o:ole="">
            <v:imagedata r:id="rId445" o:title=""/>
          </v:shape>
          <o:OLEObject Type="Embed" ProgID="Equation.DSMT4" ShapeID="_x0000_i1261" DrawAspect="Content" ObjectID="_1576007133" r:id="rId446"/>
        </w:object>
      </w:r>
      <w:r w:rsidR="005A4347">
        <w:t>.</w:t>
      </w:r>
      <w:r>
        <w:br/>
      </w:r>
      <w:r w:rsidR="00050FC7">
        <w:object w:dxaOrig="380" w:dyaOrig="220" w14:anchorId="2D6088CA">
          <v:shape id="_x0000_i1262" type="#_x0000_t75" style="width:19.2pt;height:10.8pt" o:ole="">
            <v:imagedata r:id="rId447" o:title=""/>
          </v:shape>
          <o:OLEObject Type="Embed" ProgID="Equation.DSMT4" ShapeID="_x0000_i1262" DrawAspect="Content" ObjectID="_1576007134" r:id="rId448"/>
        </w:object>
      </w:r>
      <w:r>
        <w:t>的最小正整数解是</w:t>
      </w:r>
      <w:r w:rsidR="005A4347">
        <w:object w:dxaOrig="660" w:dyaOrig="279" w14:anchorId="6B6C6C65">
          <v:shape id="_x0000_i1263" type="#_x0000_t75" style="width:33pt;height:13.8pt" o:ole="">
            <v:imagedata r:id="rId449" o:title=""/>
          </v:shape>
          <o:OLEObject Type="Embed" ProgID="Equation.DSMT4" ShapeID="_x0000_i1263" DrawAspect="Content" ObjectID="_1576007135" r:id="rId450"/>
        </w:object>
      </w:r>
      <w:r w:rsidR="005A4347" w:rsidRPr="005A4347">
        <w:t xml:space="preserve"> </w:t>
      </w:r>
      <w:r w:rsidR="005A4347">
        <w:t xml:space="preserve">. </w:t>
      </w:r>
      <w:r>
        <w:br/>
        <w:t>答:小明同学至少答对</w:t>
      </w:r>
      <w:r w:rsidR="00050FC7">
        <w:object w:dxaOrig="279" w:dyaOrig="279" w14:anchorId="398755AE">
          <v:shape id="_x0000_i1264" type="#_x0000_t75" style="width:13.8pt;height:13.8pt" o:ole="">
            <v:imagedata r:id="rId451" o:title=""/>
          </v:shape>
          <o:OLEObject Type="Embed" ProgID="Equation.DSMT4" ShapeID="_x0000_i1264" DrawAspect="Content" ObjectID="_1576007136" r:id="rId452"/>
        </w:object>
      </w:r>
      <w:r>
        <w:t>道题.</w:t>
      </w:r>
    </w:p>
    <w:p w14:paraId="7085A2F6" w14:textId="77777777" w:rsidR="00F47DF6" w:rsidRDefault="00F47DF6"/>
    <w:p w14:paraId="51C9A80F" w14:textId="77777777" w:rsidR="00F47DF6" w:rsidRDefault="00F47DF6">
      <w:pPr>
        <w:textAlignment w:val="center"/>
      </w:pPr>
    </w:p>
    <w:p w14:paraId="4041287B" w14:textId="77777777" w:rsidR="00F47DF6" w:rsidRDefault="00F47DF6">
      <w:pPr>
        <w:textAlignment w:val="center"/>
      </w:pPr>
    </w:p>
    <w:sectPr w:rsidR="00F47DF6">
      <w:headerReference w:type="default" r:id="rId453"/>
      <w:footerReference w:type="default" r:id="rId4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gaogx" w:date="2017-12-26T17:55:00Z" w:initials="g">
    <w:p w14:paraId="3C333F20" w14:textId="77777777" w:rsidR="00343A54" w:rsidRDefault="00343A5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感觉不通啊？</w:t>
      </w:r>
    </w:p>
  </w:comment>
  <w:comment w:id="8" w:author="gmflh" w:date="2017-12-28T19:48:00Z" w:initials="g">
    <w:p w14:paraId="4DA06F81" w14:textId="1EE29988" w:rsidR="00530886" w:rsidRDefault="00530886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333F20" w15:done="1"/>
  <w15:commentEx w15:paraId="4DA06F81" w15:paraIdParent="3C333F2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333F20" w16cid:durableId="1DED0B85"/>
  <w16cid:commentId w16cid:paraId="4DA06F81" w16cid:durableId="1DEFC92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79D83" w14:textId="77777777" w:rsidR="005D7718" w:rsidRDefault="005D7718">
      <w:r>
        <w:separator/>
      </w:r>
    </w:p>
  </w:endnote>
  <w:endnote w:type="continuationSeparator" w:id="0">
    <w:p w14:paraId="2012FF4F" w14:textId="77777777" w:rsidR="005D7718" w:rsidRDefault="005D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8224214"/>
    </w:sdtPr>
    <w:sdtEndPr/>
    <w:sdtContent>
      <w:sdt>
        <w:sdtPr>
          <w:id w:val="-1705238520"/>
        </w:sdtPr>
        <w:sdtEndPr/>
        <w:sdtContent>
          <w:p w14:paraId="56FB3DD9" w14:textId="142F0EF7" w:rsidR="00343A54" w:rsidRDefault="00343A54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7F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7F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095FB" w14:textId="77777777" w:rsidR="00343A54" w:rsidRDefault="00343A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8B681" w14:textId="77777777" w:rsidR="005D7718" w:rsidRDefault="005D7718">
      <w:r>
        <w:separator/>
      </w:r>
    </w:p>
  </w:footnote>
  <w:footnote w:type="continuationSeparator" w:id="0">
    <w:p w14:paraId="3D1DB9F2" w14:textId="77777777" w:rsidR="005D7718" w:rsidRDefault="005D7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6637F" w14:textId="4B49F5AF" w:rsidR="00343A54" w:rsidRDefault="00343A54">
    <w:pPr>
      <w:pStyle w:val="a5"/>
      <w:rPr>
        <w:sz w:val="15"/>
      </w:rPr>
    </w:pPr>
    <w:r>
      <w:rPr>
        <w:rFonts w:ascii="楷体" w:eastAsia="楷体" w:hAnsi="楷体" w:hint="eastAsia"/>
        <w:sz w:val="24"/>
        <w:szCs w:val="32"/>
      </w:rPr>
      <w:t>（人教版）七年级寒假提高班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446ED"/>
    <w:multiLevelType w:val="multilevel"/>
    <w:tmpl w:val="30A446E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  <w15:person w15:author="gaogx">
    <w15:presenceInfo w15:providerId="None" w15:userId="gaogx"/>
  </w15:person>
  <w15:person w15:author="gmflh">
    <w15:presenceInfo w15:providerId="None" w15:userId="gmfl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1D"/>
    <w:rsid w:val="00021880"/>
    <w:rsid w:val="00050FC7"/>
    <w:rsid w:val="000748EA"/>
    <w:rsid w:val="00083BCC"/>
    <w:rsid w:val="0008489E"/>
    <w:rsid w:val="000854ED"/>
    <w:rsid w:val="000952CC"/>
    <w:rsid w:val="000C2729"/>
    <w:rsid w:val="001269DD"/>
    <w:rsid w:val="001430EF"/>
    <w:rsid w:val="0015556E"/>
    <w:rsid w:val="00165430"/>
    <w:rsid w:val="001771EF"/>
    <w:rsid w:val="00191A86"/>
    <w:rsid w:val="001C6D03"/>
    <w:rsid w:val="001C7300"/>
    <w:rsid w:val="001D2DB1"/>
    <w:rsid w:val="00206957"/>
    <w:rsid w:val="00220939"/>
    <w:rsid w:val="0024648E"/>
    <w:rsid w:val="00256CC7"/>
    <w:rsid w:val="00274BA4"/>
    <w:rsid w:val="002A16C7"/>
    <w:rsid w:val="002C0BC5"/>
    <w:rsid w:val="002C3AF6"/>
    <w:rsid w:val="002C7A39"/>
    <w:rsid w:val="002D1001"/>
    <w:rsid w:val="002D7346"/>
    <w:rsid w:val="002F7464"/>
    <w:rsid w:val="00312A9E"/>
    <w:rsid w:val="003152EF"/>
    <w:rsid w:val="0032705A"/>
    <w:rsid w:val="00343A54"/>
    <w:rsid w:val="003820E2"/>
    <w:rsid w:val="00384B1D"/>
    <w:rsid w:val="003A5B2D"/>
    <w:rsid w:val="003B15D0"/>
    <w:rsid w:val="003B394E"/>
    <w:rsid w:val="003B7424"/>
    <w:rsid w:val="003D7946"/>
    <w:rsid w:val="003E42F9"/>
    <w:rsid w:val="003E496D"/>
    <w:rsid w:val="003E7316"/>
    <w:rsid w:val="00407B92"/>
    <w:rsid w:val="004121B8"/>
    <w:rsid w:val="0042508C"/>
    <w:rsid w:val="0044536B"/>
    <w:rsid w:val="00467866"/>
    <w:rsid w:val="00474BE4"/>
    <w:rsid w:val="00474E2C"/>
    <w:rsid w:val="004C4838"/>
    <w:rsid w:val="004E5082"/>
    <w:rsid w:val="005016C1"/>
    <w:rsid w:val="00507608"/>
    <w:rsid w:val="0052506F"/>
    <w:rsid w:val="00530886"/>
    <w:rsid w:val="005328DE"/>
    <w:rsid w:val="00550E29"/>
    <w:rsid w:val="005557FD"/>
    <w:rsid w:val="00573392"/>
    <w:rsid w:val="005A264B"/>
    <w:rsid w:val="005A3658"/>
    <w:rsid w:val="005A4347"/>
    <w:rsid w:val="005D49D9"/>
    <w:rsid w:val="005D62F3"/>
    <w:rsid w:val="005D7718"/>
    <w:rsid w:val="005F63E5"/>
    <w:rsid w:val="006001A4"/>
    <w:rsid w:val="00613B34"/>
    <w:rsid w:val="00640CFB"/>
    <w:rsid w:val="00660953"/>
    <w:rsid w:val="0066609D"/>
    <w:rsid w:val="006677CD"/>
    <w:rsid w:val="0068075D"/>
    <w:rsid w:val="00681228"/>
    <w:rsid w:val="00682B55"/>
    <w:rsid w:val="00694AB4"/>
    <w:rsid w:val="006B48DA"/>
    <w:rsid w:val="006D6CD0"/>
    <w:rsid w:val="007113CE"/>
    <w:rsid w:val="0071599B"/>
    <w:rsid w:val="00780C98"/>
    <w:rsid w:val="0079277B"/>
    <w:rsid w:val="007C4610"/>
    <w:rsid w:val="007E427B"/>
    <w:rsid w:val="008247DD"/>
    <w:rsid w:val="0083612A"/>
    <w:rsid w:val="0085625C"/>
    <w:rsid w:val="00865DB6"/>
    <w:rsid w:val="008752A6"/>
    <w:rsid w:val="00892AAF"/>
    <w:rsid w:val="008B1401"/>
    <w:rsid w:val="008C28A5"/>
    <w:rsid w:val="00930EFD"/>
    <w:rsid w:val="0093354D"/>
    <w:rsid w:val="009373F7"/>
    <w:rsid w:val="009507F8"/>
    <w:rsid w:val="00975EFF"/>
    <w:rsid w:val="0098489E"/>
    <w:rsid w:val="00996F6B"/>
    <w:rsid w:val="009A6B84"/>
    <w:rsid w:val="009D1F68"/>
    <w:rsid w:val="009D531D"/>
    <w:rsid w:val="009D624D"/>
    <w:rsid w:val="009E48D5"/>
    <w:rsid w:val="00A031E0"/>
    <w:rsid w:val="00A4211F"/>
    <w:rsid w:val="00A56312"/>
    <w:rsid w:val="00A90198"/>
    <w:rsid w:val="00AA493E"/>
    <w:rsid w:val="00AA4CD8"/>
    <w:rsid w:val="00AA512F"/>
    <w:rsid w:val="00AE600E"/>
    <w:rsid w:val="00AF40FA"/>
    <w:rsid w:val="00B10679"/>
    <w:rsid w:val="00B80B8A"/>
    <w:rsid w:val="00BC1544"/>
    <w:rsid w:val="00BC1938"/>
    <w:rsid w:val="00BC651D"/>
    <w:rsid w:val="00C1576B"/>
    <w:rsid w:val="00C53208"/>
    <w:rsid w:val="00C5752F"/>
    <w:rsid w:val="00C80315"/>
    <w:rsid w:val="00C8198B"/>
    <w:rsid w:val="00C97256"/>
    <w:rsid w:val="00CA13C0"/>
    <w:rsid w:val="00CD5D90"/>
    <w:rsid w:val="00D24922"/>
    <w:rsid w:val="00D30B92"/>
    <w:rsid w:val="00D3792A"/>
    <w:rsid w:val="00D62A81"/>
    <w:rsid w:val="00D8714A"/>
    <w:rsid w:val="00E0365F"/>
    <w:rsid w:val="00E70124"/>
    <w:rsid w:val="00E96DAE"/>
    <w:rsid w:val="00EB26EC"/>
    <w:rsid w:val="00EB6C28"/>
    <w:rsid w:val="00ED39FF"/>
    <w:rsid w:val="00ED6043"/>
    <w:rsid w:val="00F37189"/>
    <w:rsid w:val="00F47DF6"/>
    <w:rsid w:val="00F77360"/>
    <w:rsid w:val="00F932E5"/>
    <w:rsid w:val="00FB2697"/>
    <w:rsid w:val="00FB4855"/>
    <w:rsid w:val="00FE2A0D"/>
    <w:rsid w:val="00FE67DA"/>
    <w:rsid w:val="2F0B03CD"/>
    <w:rsid w:val="5D57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A0767E"/>
  <w15:docId w15:val="{E879BC4D-511E-41AA-8001-2399AE8C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Pr>
      <w:rFonts w:ascii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C0BC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C0BC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C0BC5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C0BC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C0BC5"/>
    <w:rPr>
      <w:b/>
      <w:bCs/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2C0BC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2C0B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99" Type="http://schemas.openxmlformats.org/officeDocument/2006/relationships/oleObject" Target="embeddings/oleObject159.bin"/><Relationship Id="rId21" Type="http://schemas.openxmlformats.org/officeDocument/2006/relationships/image" Target="media/image7.wmf"/><Relationship Id="rId63" Type="http://schemas.openxmlformats.org/officeDocument/2006/relationships/image" Target="media/image26.wmf"/><Relationship Id="rId159" Type="http://schemas.openxmlformats.org/officeDocument/2006/relationships/image" Target="media/image68.wmf"/><Relationship Id="rId324" Type="http://schemas.openxmlformats.org/officeDocument/2006/relationships/image" Target="media/image138.wmf"/><Relationship Id="rId366" Type="http://schemas.openxmlformats.org/officeDocument/2006/relationships/oleObject" Target="embeddings/oleObject195.bin"/><Relationship Id="rId170" Type="http://schemas.openxmlformats.org/officeDocument/2006/relationships/image" Target="media/image73.wmf"/><Relationship Id="rId226" Type="http://schemas.openxmlformats.org/officeDocument/2006/relationships/image" Target="media/image98.wmf"/><Relationship Id="rId433" Type="http://schemas.openxmlformats.org/officeDocument/2006/relationships/oleObject" Target="embeddings/oleObject229.bin"/><Relationship Id="rId268" Type="http://schemas.openxmlformats.org/officeDocument/2006/relationships/image" Target="media/image112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4.wmf"/><Relationship Id="rId335" Type="http://schemas.openxmlformats.org/officeDocument/2006/relationships/oleObject" Target="embeddings/oleObject179.bin"/><Relationship Id="rId377" Type="http://schemas.openxmlformats.org/officeDocument/2006/relationships/oleObject" Target="embeddings/oleObject200.bin"/><Relationship Id="rId5" Type="http://schemas.openxmlformats.org/officeDocument/2006/relationships/settings" Target="settings.xml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24.bin"/><Relationship Id="rId402" Type="http://schemas.openxmlformats.org/officeDocument/2006/relationships/oleObject" Target="embeddings/oleObject211.bin"/><Relationship Id="rId279" Type="http://schemas.openxmlformats.org/officeDocument/2006/relationships/image" Target="media/image116.wmf"/><Relationship Id="rId444" Type="http://schemas.openxmlformats.org/officeDocument/2006/relationships/oleObject" Target="embeddings/oleObject236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1.bin"/><Relationship Id="rId290" Type="http://schemas.openxmlformats.org/officeDocument/2006/relationships/image" Target="media/image121.wmf"/><Relationship Id="rId304" Type="http://schemas.openxmlformats.org/officeDocument/2006/relationships/image" Target="media/image128.wmf"/><Relationship Id="rId346" Type="http://schemas.openxmlformats.org/officeDocument/2006/relationships/oleObject" Target="embeddings/oleObject185.bin"/><Relationship Id="rId388" Type="http://schemas.openxmlformats.org/officeDocument/2006/relationships/oleObject" Target="embeddings/oleObject205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92" Type="http://schemas.openxmlformats.org/officeDocument/2006/relationships/image" Target="media/image84.wmf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16.bin"/><Relationship Id="rId248" Type="http://schemas.openxmlformats.org/officeDocument/2006/relationships/oleObject" Target="embeddings/oleObject133.bin"/><Relationship Id="rId455" Type="http://schemas.openxmlformats.org/officeDocument/2006/relationships/fontTable" Target="fontTable.xml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7.bin"/><Relationship Id="rId357" Type="http://schemas.openxmlformats.org/officeDocument/2006/relationships/image" Target="media/image152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69.wmf"/><Relationship Id="rId217" Type="http://schemas.openxmlformats.org/officeDocument/2006/relationships/image" Target="media/image94.wmf"/><Relationship Id="rId399" Type="http://schemas.openxmlformats.org/officeDocument/2006/relationships/image" Target="media/image171.wmf"/><Relationship Id="rId259" Type="http://schemas.openxmlformats.org/officeDocument/2006/relationships/image" Target="media/image111.wmf"/><Relationship Id="rId424" Type="http://schemas.openxmlformats.org/officeDocument/2006/relationships/image" Target="media/image181.wmf"/><Relationship Id="rId23" Type="http://schemas.openxmlformats.org/officeDocument/2006/relationships/image" Target="media/image8.wmf"/><Relationship Id="rId119" Type="http://schemas.openxmlformats.org/officeDocument/2006/relationships/image" Target="media/image50.wmf"/><Relationship Id="rId270" Type="http://schemas.openxmlformats.org/officeDocument/2006/relationships/image" Target="media/image113.wmf"/><Relationship Id="rId326" Type="http://schemas.openxmlformats.org/officeDocument/2006/relationships/oleObject" Target="embeddings/oleObject173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6.bin"/><Relationship Id="rId172" Type="http://schemas.openxmlformats.org/officeDocument/2006/relationships/image" Target="media/image74.wmf"/><Relationship Id="rId228" Type="http://schemas.openxmlformats.org/officeDocument/2006/relationships/image" Target="media/image99.wmf"/><Relationship Id="rId435" Type="http://schemas.openxmlformats.org/officeDocument/2006/relationships/oleObject" Target="embeddings/oleObject230.bin"/><Relationship Id="rId281" Type="http://schemas.openxmlformats.org/officeDocument/2006/relationships/image" Target="media/image117.wmf"/><Relationship Id="rId337" Type="http://schemas.openxmlformats.org/officeDocument/2006/relationships/image" Target="media/image142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59.wmf"/><Relationship Id="rId379" Type="http://schemas.openxmlformats.org/officeDocument/2006/relationships/oleObject" Target="embeddings/oleObject201.bin"/><Relationship Id="rId7" Type="http://schemas.openxmlformats.org/officeDocument/2006/relationships/footnotes" Target="footnotes.xml"/><Relationship Id="rId183" Type="http://schemas.openxmlformats.org/officeDocument/2006/relationships/oleObject" Target="embeddings/oleObject94.bin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06.bin"/><Relationship Id="rId404" Type="http://schemas.openxmlformats.org/officeDocument/2006/relationships/image" Target="media/image173.wmf"/><Relationship Id="rId446" Type="http://schemas.openxmlformats.org/officeDocument/2006/relationships/oleObject" Target="embeddings/oleObject237.bin"/><Relationship Id="rId250" Type="http://schemas.openxmlformats.org/officeDocument/2006/relationships/oleObject" Target="embeddings/oleObject134.bin"/><Relationship Id="rId292" Type="http://schemas.openxmlformats.org/officeDocument/2006/relationships/image" Target="media/image122.wmf"/><Relationship Id="rId306" Type="http://schemas.openxmlformats.org/officeDocument/2006/relationships/image" Target="media/image129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86.bin"/><Relationship Id="rId152" Type="http://schemas.openxmlformats.org/officeDocument/2006/relationships/oleObject" Target="embeddings/oleObject78.bin"/><Relationship Id="rId194" Type="http://schemas.openxmlformats.org/officeDocument/2006/relationships/image" Target="media/image85.wmf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18.bin"/><Relationship Id="rId457" Type="http://schemas.openxmlformats.org/officeDocument/2006/relationships/theme" Target="theme/theme1.xml"/><Relationship Id="rId261" Type="http://schemas.openxmlformats.org/officeDocument/2006/relationships/image" Target="http://img.jyeoo.net/quiz/images/201309/25/487b2c4c.png" TargetMode="External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8.bin"/><Relationship Id="rId359" Type="http://schemas.openxmlformats.org/officeDocument/2006/relationships/image" Target="media/image15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1.wmf"/><Relationship Id="rId163" Type="http://schemas.openxmlformats.org/officeDocument/2006/relationships/image" Target="media/image70.wmf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197.bin"/><Relationship Id="rId426" Type="http://schemas.openxmlformats.org/officeDocument/2006/relationships/oleObject" Target="embeddings/oleObject225.bin"/><Relationship Id="rId230" Type="http://schemas.openxmlformats.org/officeDocument/2006/relationships/image" Target="media/image100.wmf"/><Relationship Id="rId25" Type="http://schemas.openxmlformats.org/officeDocument/2006/relationships/image" Target="media/image9.wmf"/><Relationship Id="rId67" Type="http://schemas.openxmlformats.org/officeDocument/2006/relationships/image" Target="media/image28.wmf"/><Relationship Id="rId272" Type="http://schemas.openxmlformats.org/officeDocument/2006/relationships/image" Target="http://img.jyeoo.net/quiz/images/201307/18/470ae427.png" TargetMode="External"/><Relationship Id="rId328" Type="http://schemas.openxmlformats.org/officeDocument/2006/relationships/oleObject" Target="embeddings/oleObject174.bin"/><Relationship Id="rId132" Type="http://schemas.openxmlformats.org/officeDocument/2006/relationships/oleObject" Target="embeddings/oleObject67.bin"/><Relationship Id="rId174" Type="http://schemas.openxmlformats.org/officeDocument/2006/relationships/image" Target="media/image75.wmf"/><Relationship Id="rId381" Type="http://schemas.openxmlformats.org/officeDocument/2006/relationships/image" Target="media/image163.wmf"/><Relationship Id="rId241" Type="http://schemas.openxmlformats.org/officeDocument/2006/relationships/oleObject" Target="embeddings/oleObject127.bin"/><Relationship Id="rId437" Type="http://schemas.openxmlformats.org/officeDocument/2006/relationships/oleObject" Target="embeddings/oleObject232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18.wmf"/><Relationship Id="rId339" Type="http://schemas.openxmlformats.org/officeDocument/2006/relationships/image" Target="media/image143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1.wmf"/><Relationship Id="rId143" Type="http://schemas.openxmlformats.org/officeDocument/2006/relationships/image" Target="media/image60.wmf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7.bin"/><Relationship Id="rId406" Type="http://schemas.openxmlformats.org/officeDocument/2006/relationships/image" Target="media/image174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9.bin"/><Relationship Id="rId392" Type="http://schemas.openxmlformats.org/officeDocument/2006/relationships/image" Target="media/image168.wmf"/><Relationship Id="rId448" Type="http://schemas.openxmlformats.org/officeDocument/2006/relationships/oleObject" Target="embeddings/oleObject238.bin"/><Relationship Id="rId252" Type="http://schemas.openxmlformats.org/officeDocument/2006/relationships/image" Target="media/image108.wmf"/><Relationship Id="rId294" Type="http://schemas.openxmlformats.org/officeDocument/2006/relationships/image" Target="media/image123.wmf"/><Relationship Id="rId308" Type="http://schemas.openxmlformats.org/officeDocument/2006/relationships/image" Target="media/image130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79.bin"/><Relationship Id="rId361" Type="http://schemas.openxmlformats.org/officeDocument/2006/relationships/image" Target="media/image154.wmf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2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6.bin"/><Relationship Id="rId263" Type="http://schemas.openxmlformats.org/officeDocument/2006/relationships/image" Target="http://img.jyeoo.net/quiz/images/201309/25/112d3864.png" TargetMode="External"/><Relationship Id="rId319" Type="http://schemas.openxmlformats.org/officeDocument/2006/relationships/oleObject" Target="embeddings/oleObject169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2.wmf"/><Relationship Id="rId330" Type="http://schemas.openxmlformats.org/officeDocument/2006/relationships/oleObject" Target="embeddings/oleObject175.bin"/><Relationship Id="rId165" Type="http://schemas.openxmlformats.org/officeDocument/2006/relationships/image" Target="media/image71.wmf"/><Relationship Id="rId372" Type="http://schemas.openxmlformats.org/officeDocument/2006/relationships/image" Target="media/image159.wmf"/><Relationship Id="rId428" Type="http://schemas.openxmlformats.org/officeDocument/2006/relationships/oleObject" Target="embeddings/oleObject226.bin"/><Relationship Id="rId232" Type="http://schemas.openxmlformats.org/officeDocument/2006/relationships/image" Target="media/image101.wmf"/><Relationship Id="rId274" Type="http://schemas.openxmlformats.org/officeDocument/2006/relationships/image" Target="media/image114.wmf"/><Relationship Id="rId27" Type="http://schemas.openxmlformats.org/officeDocument/2006/relationships/image" Target="media/image10.wmf"/><Relationship Id="rId69" Type="http://schemas.openxmlformats.org/officeDocument/2006/relationships/image" Target="media/image29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76.wmf"/><Relationship Id="rId341" Type="http://schemas.openxmlformats.org/officeDocument/2006/relationships/image" Target="media/image144.wmf"/><Relationship Id="rId383" Type="http://schemas.openxmlformats.org/officeDocument/2006/relationships/image" Target="media/image164.wmf"/><Relationship Id="rId439" Type="http://schemas.openxmlformats.org/officeDocument/2006/relationships/image" Target="media/image186.wmf"/><Relationship Id="rId201" Type="http://schemas.openxmlformats.org/officeDocument/2006/relationships/oleObject" Target="embeddings/oleObject104.bin"/><Relationship Id="rId243" Type="http://schemas.openxmlformats.org/officeDocument/2006/relationships/oleObject" Target="embeddings/oleObject129.bin"/><Relationship Id="rId285" Type="http://schemas.openxmlformats.org/officeDocument/2006/relationships/oleObject" Target="embeddings/oleObject152.bin"/><Relationship Id="rId450" Type="http://schemas.openxmlformats.org/officeDocument/2006/relationships/oleObject" Target="embeddings/oleObject239.bin"/><Relationship Id="rId38" Type="http://schemas.openxmlformats.org/officeDocument/2006/relationships/image" Target="media/image15.wmf"/><Relationship Id="rId103" Type="http://schemas.openxmlformats.org/officeDocument/2006/relationships/image" Target="media/image42.wmf"/><Relationship Id="rId310" Type="http://schemas.openxmlformats.org/officeDocument/2006/relationships/image" Target="media/image131.wmf"/><Relationship Id="rId91" Type="http://schemas.openxmlformats.org/officeDocument/2006/relationships/image" Target="media/image36.wmf"/><Relationship Id="rId145" Type="http://schemas.openxmlformats.org/officeDocument/2006/relationships/image" Target="media/image61.wmf"/><Relationship Id="rId187" Type="http://schemas.openxmlformats.org/officeDocument/2006/relationships/oleObject" Target="embeddings/oleObject96.bin"/><Relationship Id="rId352" Type="http://schemas.openxmlformats.org/officeDocument/2006/relationships/oleObject" Target="embeddings/oleObject188.bin"/><Relationship Id="rId394" Type="http://schemas.openxmlformats.org/officeDocument/2006/relationships/image" Target="media/image169.wmf"/><Relationship Id="rId408" Type="http://schemas.openxmlformats.org/officeDocument/2006/relationships/image" Target="media/image175.wmf"/><Relationship Id="rId212" Type="http://schemas.openxmlformats.org/officeDocument/2006/relationships/image" Target="media/image92.wmf"/><Relationship Id="rId254" Type="http://schemas.openxmlformats.org/officeDocument/2006/relationships/oleObject" Target="embeddings/oleObject136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7.bin"/><Relationship Id="rId296" Type="http://schemas.openxmlformats.org/officeDocument/2006/relationships/image" Target="media/image124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70.bin"/><Relationship Id="rId363" Type="http://schemas.openxmlformats.org/officeDocument/2006/relationships/image" Target="media/image155.wmf"/><Relationship Id="rId419" Type="http://schemas.openxmlformats.org/officeDocument/2006/relationships/oleObject" Target="embeddings/oleObject221.bin"/><Relationship Id="rId223" Type="http://schemas.openxmlformats.org/officeDocument/2006/relationships/oleObject" Target="embeddings/oleObject117.bin"/><Relationship Id="rId430" Type="http://schemas.openxmlformats.org/officeDocument/2006/relationships/oleObject" Target="embeddings/oleObject227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41.bin"/><Relationship Id="rId125" Type="http://schemas.openxmlformats.org/officeDocument/2006/relationships/oleObject" Target="embeddings/oleObject63.bin"/><Relationship Id="rId167" Type="http://schemas.openxmlformats.org/officeDocument/2006/relationships/image" Target="media/image72.wmf"/><Relationship Id="rId332" Type="http://schemas.openxmlformats.org/officeDocument/2006/relationships/image" Target="media/image141.wmf"/><Relationship Id="rId374" Type="http://schemas.openxmlformats.org/officeDocument/2006/relationships/image" Target="media/image160.wmf"/><Relationship Id="rId71" Type="http://schemas.openxmlformats.org/officeDocument/2006/relationships/image" Target="media/image30.wmf"/><Relationship Id="rId234" Type="http://schemas.openxmlformats.org/officeDocument/2006/relationships/image" Target="media/image102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5" Type="http://schemas.openxmlformats.org/officeDocument/2006/relationships/image" Target="media/image109.wmf"/><Relationship Id="rId276" Type="http://schemas.openxmlformats.org/officeDocument/2006/relationships/image" Target="media/image115.wmf"/><Relationship Id="rId297" Type="http://schemas.openxmlformats.org/officeDocument/2006/relationships/oleObject" Target="embeddings/oleObject158.bin"/><Relationship Id="rId441" Type="http://schemas.openxmlformats.org/officeDocument/2006/relationships/image" Target="media/image18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48.wmf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image" Target="media/image77.wmf"/><Relationship Id="rId301" Type="http://schemas.openxmlformats.org/officeDocument/2006/relationships/oleObject" Target="embeddings/oleObject160.bin"/><Relationship Id="rId322" Type="http://schemas.openxmlformats.org/officeDocument/2006/relationships/image" Target="media/image137.wmf"/><Relationship Id="rId343" Type="http://schemas.openxmlformats.org/officeDocument/2006/relationships/image" Target="media/image145.wmf"/><Relationship Id="rId364" Type="http://schemas.openxmlformats.org/officeDocument/2006/relationships/oleObject" Target="embeddings/oleObject194.bin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87.wmf"/><Relationship Id="rId203" Type="http://schemas.openxmlformats.org/officeDocument/2006/relationships/image" Target="media/image88.wmf"/><Relationship Id="rId385" Type="http://schemas.openxmlformats.org/officeDocument/2006/relationships/image" Target="media/image165.wmf"/><Relationship Id="rId19" Type="http://schemas.openxmlformats.org/officeDocument/2006/relationships/image" Target="media/image6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1.bin"/><Relationship Id="rId266" Type="http://schemas.openxmlformats.org/officeDocument/2006/relationships/oleObject" Target="embeddings/oleObject142.bin"/><Relationship Id="rId287" Type="http://schemas.openxmlformats.org/officeDocument/2006/relationships/oleObject" Target="embeddings/oleObject153.bin"/><Relationship Id="rId410" Type="http://schemas.openxmlformats.org/officeDocument/2006/relationships/image" Target="media/image176.wmf"/><Relationship Id="rId431" Type="http://schemas.openxmlformats.org/officeDocument/2006/relationships/image" Target="media/image184.wmf"/><Relationship Id="rId452" Type="http://schemas.openxmlformats.org/officeDocument/2006/relationships/oleObject" Target="embeddings/oleObject24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3.wmf"/><Relationship Id="rId126" Type="http://schemas.openxmlformats.org/officeDocument/2006/relationships/image" Target="media/image53.wmf"/><Relationship Id="rId147" Type="http://schemas.openxmlformats.org/officeDocument/2006/relationships/image" Target="media/image62.wmf"/><Relationship Id="rId168" Type="http://schemas.openxmlformats.org/officeDocument/2006/relationships/oleObject" Target="embeddings/oleObject86.bin"/><Relationship Id="rId312" Type="http://schemas.openxmlformats.org/officeDocument/2006/relationships/image" Target="media/image132.wmf"/><Relationship Id="rId333" Type="http://schemas.openxmlformats.org/officeDocument/2006/relationships/oleObject" Target="embeddings/oleObject177.bin"/><Relationship Id="rId354" Type="http://schemas.openxmlformats.org/officeDocument/2006/relationships/oleObject" Target="embeddings/oleObject189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99.bin"/><Relationship Id="rId396" Type="http://schemas.openxmlformats.org/officeDocument/2006/relationships/image" Target="http://img.jyeoo.net/quiz/images/201404/4/b4f201b2.png" TargetMode="External"/><Relationship Id="rId3" Type="http://schemas.openxmlformats.org/officeDocument/2006/relationships/numbering" Target="numbering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7.bin"/><Relationship Id="rId298" Type="http://schemas.openxmlformats.org/officeDocument/2006/relationships/image" Target="media/image125.wmf"/><Relationship Id="rId400" Type="http://schemas.openxmlformats.org/officeDocument/2006/relationships/oleObject" Target="embeddings/oleObject210.bin"/><Relationship Id="rId421" Type="http://schemas.openxmlformats.org/officeDocument/2006/relationships/oleObject" Target="embeddings/oleObject222.bin"/><Relationship Id="rId442" Type="http://schemas.openxmlformats.org/officeDocument/2006/relationships/oleObject" Target="embeddings/oleObject235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302" Type="http://schemas.openxmlformats.org/officeDocument/2006/relationships/image" Target="media/image127.wmf"/><Relationship Id="rId323" Type="http://schemas.openxmlformats.org/officeDocument/2006/relationships/oleObject" Target="embeddings/oleObject171.bin"/><Relationship Id="rId344" Type="http://schemas.openxmlformats.org/officeDocument/2006/relationships/oleObject" Target="embeddings/oleObject18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comments" Target="comments.xml"/><Relationship Id="rId179" Type="http://schemas.openxmlformats.org/officeDocument/2006/relationships/oleObject" Target="embeddings/oleObject92.bin"/><Relationship Id="rId365" Type="http://schemas.openxmlformats.org/officeDocument/2006/relationships/image" Target="media/image156.wmf"/><Relationship Id="rId386" Type="http://schemas.openxmlformats.org/officeDocument/2006/relationships/oleObject" Target="embeddings/oleObject204.bin"/><Relationship Id="rId190" Type="http://schemas.openxmlformats.org/officeDocument/2006/relationships/image" Target="media/image83.wmf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32.bin"/><Relationship Id="rId267" Type="http://schemas.openxmlformats.org/officeDocument/2006/relationships/oleObject" Target="embeddings/oleObject143.bin"/><Relationship Id="rId288" Type="http://schemas.openxmlformats.org/officeDocument/2006/relationships/image" Target="media/image120.wmf"/><Relationship Id="rId411" Type="http://schemas.openxmlformats.org/officeDocument/2006/relationships/oleObject" Target="embeddings/oleObject215.bin"/><Relationship Id="rId432" Type="http://schemas.openxmlformats.org/officeDocument/2006/relationships/oleObject" Target="embeddings/oleObject228.bin"/><Relationship Id="rId453" Type="http://schemas.openxmlformats.org/officeDocument/2006/relationships/header" Target="header1.xml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8.bin"/><Relationship Id="rId355" Type="http://schemas.openxmlformats.org/officeDocument/2006/relationships/image" Target="media/image151.wmf"/><Relationship Id="rId376" Type="http://schemas.openxmlformats.org/officeDocument/2006/relationships/image" Target="media/image161.wmf"/><Relationship Id="rId397" Type="http://schemas.openxmlformats.org/officeDocument/2006/relationships/image" Target="media/image170.wmf"/><Relationship Id="rId4" Type="http://schemas.openxmlformats.org/officeDocument/2006/relationships/styles" Target="styles.xml"/><Relationship Id="rId180" Type="http://schemas.openxmlformats.org/officeDocument/2006/relationships/image" Target="media/image78.wmf"/><Relationship Id="rId215" Type="http://schemas.openxmlformats.org/officeDocument/2006/relationships/image" Target="media/image93.wmf"/><Relationship Id="rId236" Type="http://schemas.openxmlformats.org/officeDocument/2006/relationships/image" Target="media/image103.wmf"/><Relationship Id="rId257" Type="http://schemas.openxmlformats.org/officeDocument/2006/relationships/image" Target="media/image110.wmf"/><Relationship Id="rId278" Type="http://schemas.openxmlformats.org/officeDocument/2006/relationships/oleObject" Target="embeddings/oleObject148.bin"/><Relationship Id="rId401" Type="http://schemas.openxmlformats.org/officeDocument/2006/relationships/image" Target="media/image172.wmf"/><Relationship Id="rId422" Type="http://schemas.openxmlformats.org/officeDocument/2006/relationships/image" Target="media/image180.wmf"/><Relationship Id="rId443" Type="http://schemas.openxmlformats.org/officeDocument/2006/relationships/image" Target="media/image188.wmf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8.bin"/><Relationship Id="rId84" Type="http://schemas.microsoft.com/office/2011/relationships/commentsExtended" Target="commentsExtended.xml"/><Relationship Id="rId138" Type="http://schemas.openxmlformats.org/officeDocument/2006/relationships/image" Target="media/image58.wmf"/><Relationship Id="rId345" Type="http://schemas.openxmlformats.org/officeDocument/2006/relationships/image" Target="media/image146.wmf"/><Relationship Id="rId387" Type="http://schemas.openxmlformats.org/officeDocument/2006/relationships/image" Target="media/image166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89.wmf"/><Relationship Id="rId247" Type="http://schemas.openxmlformats.org/officeDocument/2006/relationships/image" Target="media/image105.wmf"/><Relationship Id="rId412" Type="http://schemas.openxmlformats.org/officeDocument/2006/relationships/image" Target="media/image177.wmf"/><Relationship Id="rId107" Type="http://schemas.openxmlformats.org/officeDocument/2006/relationships/image" Target="media/image44.wmf"/><Relationship Id="rId289" Type="http://schemas.openxmlformats.org/officeDocument/2006/relationships/oleObject" Target="embeddings/oleObject154.bin"/><Relationship Id="rId454" Type="http://schemas.openxmlformats.org/officeDocument/2006/relationships/footer" Target="footer1.xml"/><Relationship Id="rId11" Type="http://schemas.openxmlformats.org/officeDocument/2006/relationships/image" Target="media/image2.wmf"/><Relationship Id="rId53" Type="http://schemas.openxmlformats.org/officeDocument/2006/relationships/image" Target="media/image21.wmf"/><Relationship Id="rId149" Type="http://schemas.openxmlformats.org/officeDocument/2006/relationships/image" Target="media/image63.wmf"/><Relationship Id="rId314" Type="http://schemas.openxmlformats.org/officeDocument/2006/relationships/image" Target="media/image133.wmf"/><Relationship Id="rId356" Type="http://schemas.openxmlformats.org/officeDocument/2006/relationships/oleObject" Target="embeddings/oleObject190.bin"/><Relationship Id="rId398" Type="http://schemas.openxmlformats.org/officeDocument/2006/relationships/oleObject" Target="embeddings/oleObject209.bin"/><Relationship Id="rId95" Type="http://schemas.openxmlformats.org/officeDocument/2006/relationships/image" Target="media/image38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23.bin"/><Relationship Id="rId258" Type="http://schemas.openxmlformats.org/officeDocument/2006/relationships/oleObject" Target="embeddings/oleObject138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72.bin"/><Relationship Id="rId367" Type="http://schemas.openxmlformats.org/officeDocument/2006/relationships/image" Target="media/image157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4.bin"/><Relationship Id="rId434" Type="http://schemas.openxmlformats.org/officeDocument/2006/relationships/image" Target="media/image185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80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72.bin"/><Relationship Id="rId182" Type="http://schemas.openxmlformats.org/officeDocument/2006/relationships/image" Target="media/image79.wmf"/><Relationship Id="rId378" Type="http://schemas.openxmlformats.org/officeDocument/2006/relationships/image" Target="media/image162.wmf"/><Relationship Id="rId403" Type="http://schemas.openxmlformats.org/officeDocument/2006/relationships/image" Target="http://img.jyeoo.net/quiz/images/201404/4/9722db1c.png" TargetMode="External"/><Relationship Id="rId6" Type="http://schemas.openxmlformats.org/officeDocument/2006/relationships/webSettings" Target="webSettings.xml"/><Relationship Id="rId238" Type="http://schemas.openxmlformats.org/officeDocument/2006/relationships/image" Target="media/image104.wmf"/><Relationship Id="rId445" Type="http://schemas.openxmlformats.org/officeDocument/2006/relationships/image" Target="media/image189.wmf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image" Target="media/image147.wmf"/><Relationship Id="rId44" Type="http://schemas.openxmlformats.org/officeDocument/2006/relationships/image" Target="media/image17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64.wmf"/><Relationship Id="rId389" Type="http://schemas.openxmlformats.org/officeDocument/2006/relationships/image" Target="media/image167.wmf"/><Relationship Id="rId193" Type="http://schemas.openxmlformats.org/officeDocument/2006/relationships/oleObject" Target="embeddings/oleObject99.bin"/><Relationship Id="rId207" Type="http://schemas.openxmlformats.org/officeDocument/2006/relationships/image" Target="media/image90.wmf"/><Relationship Id="rId249" Type="http://schemas.openxmlformats.org/officeDocument/2006/relationships/image" Target="media/image106.wmf"/><Relationship Id="rId414" Type="http://schemas.openxmlformats.org/officeDocument/2006/relationships/oleObject" Target="embeddings/oleObject217.bin"/><Relationship Id="rId456" Type="http://schemas.microsoft.com/office/2011/relationships/people" Target="people.xml"/><Relationship Id="rId13" Type="http://schemas.openxmlformats.org/officeDocument/2006/relationships/image" Target="media/image3.wmf"/><Relationship Id="rId109" Type="http://schemas.openxmlformats.org/officeDocument/2006/relationships/image" Target="media/image45.wmf"/><Relationship Id="rId260" Type="http://schemas.openxmlformats.org/officeDocument/2006/relationships/oleObject" Target="embeddings/oleObject139.bin"/><Relationship Id="rId316" Type="http://schemas.openxmlformats.org/officeDocument/2006/relationships/image" Target="media/image134.wmf"/><Relationship Id="rId55" Type="http://schemas.openxmlformats.org/officeDocument/2006/relationships/image" Target="media/image22.wmf"/><Relationship Id="rId97" Type="http://schemas.openxmlformats.org/officeDocument/2006/relationships/image" Target="media/image39.wmf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91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24.bin"/><Relationship Id="rId271" Type="http://schemas.openxmlformats.org/officeDocument/2006/relationships/oleObject" Target="embeddings/oleObject145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5.wmf"/><Relationship Id="rId327" Type="http://schemas.openxmlformats.org/officeDocument/2006/relationships/image" Target="media/image139.wmf"/><Relationship Id="rId369" Type="http://schemas.openxmlformats.org/officeDocument/2006/relationships/image" Target="media/image158.wmf"/><Relationship Id="rId173" Type="http://schemas.openxmlformats.org/officeDocument/2006/relationships/oleObject" Target="embeddings/oleObject89.bin"/><Relationship Id="rId229" Type="http://schemas.openxmlformats.org/officeDocument/2006/relationships/oleObject" Target="embeddings/oleObject120.bin"/><Relationship Id="rId380" Type="http://schemas.openxmlformats.org/officeDocument/2006/relationships/image" Target="http://img.jyeoo.net/quiz/images/201112/16/70d8ffe8.png" TargetMode="External"/><Relationship Id="rId436" Type="http://schemas.openxmlformats.org/officeDocument/2006/relationships/oleObject" Target="embeddings/oleObject231.bin"/><Relationship Id="rId240" Type="http://schemas.openxmlformats.org/officeDocument/2006/relationships/oleObject" Target="embeddings/oleObject126.bin"/><Relationship Id="rId35" Type="http://schemas.openxmlformats.org/officeDocument/2006/relationships/image" Target="media/image1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81.bin"/><Relationship Id="rId8" Type="http://schemas.openxmlformats.org/officeDocument/2006/relationships/endnotes" Target="endnotes.xml"/><Relationship Id="rId142" Type="http://schemas.openxmlformats.org/officeDocument/2006/relationships/oleObject" Target="embeddings/oleObject73.bin"/><Relationship Id="rId184" Type="http://schemas.openxmlformats.org/officeDocument/2006/relationships/image" Target="media/image80.wmf"/><Relationship Id="rId391" Type="http://schemas.openxmlformats.org/officeDocument/2006/relationships/image" Target="http://img.jyeoo.net/quiz/images/201404/3/16c05abf.png" TargetMode="External"/><Relationship Id="rId405" Type="http://schemas.openxmlformats.org/officeDocument/2006/relationships/oleObject" Target="embeddings/oleObject212.bin"/><Relationship Id="rId447" Type="http://schemas.openxmlformats.org/officeDocument/2006/relationships/image" Target="media/image190.wmf"/><Relationship Id="rId251" Type="http://schemas.openxmlformats.org/officeDocument/2006/relationships/image" Target="media/image107.jpeg"/><Relationship Id="rId46" Type="http://schemas.openxmlformats.org/officeDocument/2006/relationships/image" Target="media/image18.wmf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image" Target="media/image14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53" Type="http://schemas.openxmlformats.org/officeDocument/2006/relationships/image" Target="media/image65.wmf"/><Relationship Id="rId195" Type="http://schemas.openxmlformats.org/officeDocument/2006/relationships/oleObject" Target="embeddings/oleObject100.bin"/><Relationship Id="rId209" Type="http://schemas.openxmlformats.org/officeDocument/2006/relationships/image" Target="media/image91.wmf"/><Relationship Id="rId360" Type="http://schemas.openxmlformats.org/officeDocument/2006/relationships/oleObject" Target="embeddings/oleObject192.bin"/><Relationship Id="rId416" Type="http://schemas.openxmlformats.org/officeDocument/2006/relationships/oleObject" Target="embeddings/oleObject219.bin"/><Relationship Id="rId220" Type="http://schemas.openxmlformats.org/officeDocument/2006/relationships/image" Target="media/image95.wmf"/><Relationship Id="rId458" Type="http://schemas.microsoft.com/office/2016/09/relationships/commentsIds" Target="commentsIds.xml"/><Relationship Id="rId15" Type="http://schemas.openxmlformats.org/officeDocument/2006/relationships/image" Target="media/image4.wmf"/><Relationship Id="rId57" Type="http://schemas.openxmlformats.org/officeDocument/2006/relationships/image" Target="media/image23.wmf"/><Relationship Id="rId262" Type="http://schemas.openxmlformats.org/officeDocument/2006/relationships/image" Target="http://img.jyeoo.net/quiz/images/201309/25/7f9203ab.png" TargetMode="External"/><Relationship Id="rId318" Type="http://schemas.openxmlformats.org/officeDocument/2006/relationships/image" Target="media/image135.wmf"/><Relationship Id="rId99" Type="http://schemas.openxmlformats.org/officeDocument/2006/relationships/image" Target="media/image40.wmf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4.bin"/><Relationship Id="rId371" Type="http://schemas.openxmlformats.org/officeDocument/2006/relationships/image" Target="http://img.jyeoo.net/quiz/images/201112/16/8ba27056.png" TargetMode="External"/><Relationship Id="rId427" Type="http://schemas.openxmlformats.org/officeDocument/2006/relationships/image" Target="media/image182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1.bin"/><Relationship Id="rId273" Type="http://schemas.openxmlformats.org/officeDocument/2006/relationships/image" Target="http://img.jyeoo.net/quiz/images/201307/18/c97c1cb1.png" TargetMode="External"/><Relationship Id="rId329" Type="http://schemas.openxmlformats.org/officeDocument/2006/relationships/image" Target="media/image140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56.wmf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82.bin"/><Relationship Id="rId200" Type="http://schemas.openxmlformats.org/officeDocument/2006/relationships/oleObject" Target="embeddings/oleObject103.bin"/><Relationship Id="rId382" Type="http://schemas.openxmlformats.org/officeDocument/2006/relationships/oleObject" Target="embeddings/oleObject202.bin"/><Relationship Id="rId438" Type="http://schemas.openxmlformats.org/officeDocument/2006/relationships/oleObject" Target="embeddings/oleObject233.bin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51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186" Type="http://schemas.openxmlformats.org/officeDocument/2006/relationships/image" Target="media/image81.wmf"/><Relationship Id="rId351" Type="http://schemas.openxmlformats.org/officeDocument/2006/relationships/image" Target="media/image149.wmf"/><Relationship Id="rId393" Type="http://schemas.openxmlformats.org/officeDocument/2006/relationships/oleObject" Target="embeddings/oleObject207.bin"/><Relationship Id="rId407" Type="http://schemas.openxmlformats.org/officeDocument/2006/relationships/oleObject" Target="embeddings/oleObject213.bin"/><Relationship Id="rId449" Type="http://schemas.openxmlformats.org/officeDocument/2006/relationships/image" Target="media/image191.wmf"/><Relationship Id="rId211" Type="http://schemas.openxmlformats.org/officeDocument/2006/relationships/oleObject" Target="embeddings/oleObject110.bin"/><Relationship Id="rId253" Type="http://schemas.openxmlformats.org/officeDocument/2006/relationships/oleObject" Target="embeddings/oleObject135.bin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47.wmf"/><Relationship Id="rId320" Type="http://schemas.openxmlformats.org/officeDocument/2006/relationships/image" Target="media/image136.wmf"/><Relationship Id="rId155" Type="http://schemas.openxmlformats.org/officeDocument/2006/relationships/image" Target="media/image66.wmf"/><Relationship Id="rId197" Type="http://schemas.openxmlformats.org/officeDocument/2006/relationships/image" Target="media/image86.wmf"/><Relationship Id="rId362" Type="http://schemas.openxmlformats.org/officeDocument/2006/relationships/oleObject" Target="embeddings/oleObject193.bin"/><Relationship Id="rId418" Type="http://schemas.openxmlformats.org/officeDocument/2006/relationships/image" Target="media/image178.wmf"/><Relationship Id="rId222" Type="http://schemas.openxmlformats.org/officeDocument/2006/relationships/image" Target="media/image96.wmf"/><Relationship Id="rId264" Type="http://schemas.openxmlformats.org/officeDocument/2006/relationships/oleObject" Target="embeddings/oleObject140.bin"/><Relationship Id="rId17" Type="http://schemas.openxmlformats.org/officeDocument/2006/relationships/image" Target="media/image5.wmf"/><Relationship Id="rId59" Type="http://schemas.openxmlformats.org/officeDocument/2006/relationships/image" Target="media/image24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5.bin"/><Relationship Id="rId331" Type="http://schemas.openxmlformats.org/officeDocument/2006/relationships/oleObject" Target="embeddings/oleObject176.bin"/><Relationship Id="rId373" Type="http://schemas.openxmlformats.org/officeDocument/2006/relationships/oleObject" Target="embeddings/oleObject198.bin"/><Relationship Id="rId429" Type="http://schemas.openxmlformats.org/officeDocument/2006/relationships/image" Target="media/image183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34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46.bin"/><Relationship Id="rId300" Type="http://schemas.openxmlformats.org/officeDocument/2006/relationships/image" Target="media/image126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77" Type="http://schemas.openxmlformats.org/officeDocument/2006/relationships/oleObject" Target="embeddings/oleObject91.bin"/><Relationship Id="rId342" Type="http://schemas.openxmlformats.org/officeDocument/2006/relationships/oleObject" Target="embeddings/oleObject183.bin"/><Relationship Id="rId384" Type="http://schemas.openxmlformats.org/officeDocument/2006/relationships/oleObject" Target="embeddings/oleObject203.bin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30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19.wmf"/><Relationship Id="rId451" Type="http://schemas.openxmlformats.org/officeDocument/2006/relationships/image" Target="media/image192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5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65.bin"/><Relationship Id="rId353" Type="http://schemas.openxmlformats.org/officeDocument/2006/relationships/image" Target="media/image150.wmf"/><Relationship Id="rId395" Type="http://schemas.openxmlformats.org/officeDocument/2006/relationships/oleObject" Target="embeddings/oleObject208.bin"/><Relationship Id="rId409" Type="http://schemas.openxmlformats.org/officeDocument/2006/relationships/oleObject" Target="embeddings/oleObject214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1.bin"/><Relationship Id="rId420" Type="http://schemas.openxmlformats.org/officeDocument/2006/relationships/image" Target="media/image1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C74B1F-2EBB-459F-88AA-0EF7A0AE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</dc:creator>
  <cp:lastModifiedBy>Administrator</cp:lastModifiedBy>
  <cp:revision>26</cp:revision>
  <dcterms:created xsi:type="dcterms:W3CDTF">2017-12-25T10:40:00Z</dcterms:created>
  <dcterms:modified xsi:type="dcterms:W3CDTF">2017-12-28T14:51:00Z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2052-10.1.0.6929</vt:lpwstr>
  </property>
</Properties>
</file>